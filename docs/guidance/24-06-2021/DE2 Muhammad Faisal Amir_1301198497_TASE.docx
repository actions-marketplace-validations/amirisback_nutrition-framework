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6A05" w14:textId="471E943E" w:rsidR="00F62DA5" w:rsidRPr="009419D9" w:rsidRDefault="009419D9" w:rsidP="003963B9">
      <w:pPr>
        <w:spacing w:after="0" w:line="360" w:lineRule="auto"/>
        <w:contextualSpacing/>
        <w:jc w:val="center"/>
        <w:rPr>
          <w:rFonts w:ascii="Times New Roman" w:hAnsi="Times New Roman" w:cs="Times New Roman"/>
          <w:b/>
          <w:iCs/>
          <w:sz w:val="32"/>
          <w:szCs w:val="32"/>
        </w:rPr>
      </w:pPr>
      <w:proofErr w:type="spellStart"/>
      <w:r w:rsidRPr="009419D9">
        <w:rPr>
          <w:rFonts w:ascii="Times New Roman" w:hAnsi="Times New Roman" w:cs="Times New Roman"/>
          <w:b/>
          <w:iCs/>
          <w:sz w:val="32"/>
          <w:szCs w:val="32"/>
        </w:rPr>
        <w:t>Pengembang</w:t>
      </w:r>
      <w:proofErr w:type="spellEnd"/>
      <w:r w:rsidRPr="009419D9">
        <w:rPr>
          <w:rFonts w:ascii="Times New Roman" w:hAnsi="Times New Roman" w:cs="Times New Roman"/>
          <w:b/>
          <w:iCs/>
          <w:sz w:val="32"/>
          <w:szCs w:val="32"/>
        </w:rPr>
        <w:t xml:space="preserve"> Framework </w:t>
      </w:r>
      <w:proofErr w:type="spellStart"/>
      <w:r w:rsidRPr="009419D9">
        <w:rPr>
          <w:rFonts w:ascii="Times New Roman" w:hAnsi="Times New Roman" w:cs="Times New Roman"/>
          <w:b/>
          <w:iCs/>
          <w:sz w:val="32"/>
          <w:szCs w:val="32"/>
        </w:rPr>
        <w:t>untuk</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Membuat</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Aplikasi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Seputar</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Permasalahan</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Gizi</w:t>
      </w:r>
      <w:proofErr w:type="spellEnd"/>
      <w:r w:rsidRPr="009419D9">
        <w:rPr>
          <w:rFonts w:ascii="Times New Roman" w:hAnsi="Times New Roman" w:cs="Times New Roman"/>
          <w:b/>
          <w:iCs/>
          <w:sz w:val="32"/>
          <w:szCs w:val="32"/>
        </w:rPr>
        <w:t xml:space="preserve"> </w:t>
      </w:r>
      <w:proofErr w:type="spellStart"/>
      <w:r w:rsidRPr="009419D9">
        <w:rPr>
          <w:rFonts w:ascii="Times New Roman" w:hAnsi="Times New Roman" w:cs="Times New Roman"/>
          <w:b/>
          <w:iCs/>
          <w:sz w:val="32"/>
          <w:szCs w:val="32"/>
        </w:rPr>
        <w:t>berbasis</w:t>
      </w:r>
      <w:proofErr w:type="spellEnd"/>
      <w:r w:rsidRPr="009419D9">
        <w:rPr>
          <w:rFonts w:ascii="Times New Roman" w:hAnsi="Times New Roman" w:cs="Times New Roman"/>
          <w:b/>
          <w:i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26A75483" w14:textId="7ADA11D7" w:rsidR="00816AD8" w:rsidRDefault="000A7AC6" w:rsidP="00816AD8">
      <w:pPr>
        <w:pStyle w:val="Heading1"/>
        <w:spacing w:before="0" w:line="360" w:lineRule="auto"/>
        <w:contextualSpacing/>
        <w:rPr>
          <w:rFonts w:ascii="Times New Roman" w:hAnsi="Times New Roman"/>
          <w:b/>
          <w:color w:val="auto"/>
        </w:rPr>
      </w:pPr>
      <w:bookmarkStart w:id="0" w:name="_Toc75487157"/>
      <w:r>
        <w:rPr>
          <w:rFonts w:ascii="Times New Roman" w:hAnsi="Times New Roman"/>
          <w:b/>
          <w:color w:val="auto"/>
        </w:rPr>
        <w:lastRenderedPageBreak/>
        <w:t>LEMBAR PERSETUJUAN</w:t>
      </w:r>
      <w:bookmarkEnd w:id="0"/>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7C443F39" w14:textId="77777777" w:rsidR="00816AD8" w:rsidRDefault="00816AD8" w:rsidP="00252AA2">
      <w:pPr>
        <w:spacing w:after="0" w:line="360" w:lineRule="auto"/>
        <w:contextualSpacing/>
        <w:jc w:val="center"/>
        <w:rPr>
          <w:rFonts w:ascii="Times New Roman" w:hAnsi="Times New Roman" w:cs="Times New Roman"/>
          <w:b/>
          <w:iCs/>
          <w:sz w:val="32"/>
          <w:szCs w:val="32"/>
        </w:rPr>
      </w:pPr>
    </w:p>
    <w:p w14:paraId="4720DB5F" w14:textId="15B5D8A0" w:rsidR="00252AA2" w:rsidRPr="00816AD8" w:rsidRDefault="009419D9" w:rsidP="00252AA2">
      <w:pPr>
        <w:spacing w:after="0" w:line="360" w:lineRule="auto"/>
        <w:contextualSpacing/>
        <w:jc w:val="center"/>
        <w:rPr>
          <w:rFonts w:ascii="Times New Roman" w:hAnsi="Times New Roman" w:cs="Times New Roman"/>
          <w:b/>
          <w:iCs/>
          <w:sz w:val="28"/>
          <w:szCs w:val="28"/>
        </w:rPr>
      </w:pPr>
      <w:proofErr w:type="spellStart"/>
      <w:r w:rsidRPr="00816AD8">
        <w:rPr>
          <w:rFonts w:ascii="Times New Roman" w:hAnsi="Times New Roman" w:cs="Times New Roman"/>
          <w:b/>
          <w:iCs/>
          <w:sz w:val="28"/>
          <w:szCs w:val="28"/>
        </w:rPr>
        <w:t>Pengembang</w:t>
      </w:r>
      <w:proofErr w:type="spellEnd"/>
      <w:r w:rsidRPr="00816AD8">
        <w:rPr>
          <w:rFonts w:ascii="Times New Roman" w:hAnsi="Times New Roman" w:cs="Times New Roman"/>
          <w:b/>
          <w:iCs/>
          <w:sz w:val="28"/>
          <w:szCs w:val="28"/>
        </w:rPr>
        <w:t xml:space="preserve"> Framework </w:t>
      </w:r>
      <w:proofErr w:type="spellStart"/>
      <w:r w:rsidRPr="00816AD8">
        <w:rPr>
          <w:rFonts w:ascii="Times New Roman" w:hAnsi="Times New Roman" w:cs="Times New Roman"/>
          <w:b/>
          <w:iCs/>
          <w:sz w:val="28"/>
          <w:szCs w:val="28"/>
        </w:rPr>
        <w:t>untuk</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Membuat</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Aplikasi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Seputar</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Permasalahan</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Gizi</w:t>
      </w:r>
      <w:proofErr w:type="spellEnd"/>
      <w:r w:rsidRPr="00816AD8">
        <w:rPr>
          <w:rFonts w:ascii="Times New Roman" w:hAnsi="Times New Roman" w:cs="Times New Roman"/>
          <w:b/>
          <w:iCs/>
          <w:sz w:val="28"/>
          <w:szCs w:val="28"/>
        </w:rPr>
        <w:t xml:space="preserve"> </w:t>
      </w:r>
      <w:proofErr w:type="spellStart"/>
      <w:r w:rsidRPr="00816AD8">
        <w:rPr>
          <w:rFonts w:ascii="Times New Roman" w:hAnsi="Times New Roman" w:cs="Times New Roman"/>
          <w:b/>
          <w:iCs/>
          <w:sz w:val="28"/>
          <w:szCs w:val="28"/>
        </w:rPr>
        <w:t>berbasis</w:t>
      </w:r>
      <w:proofErr w:type="spellEnd"/>
      <w:r w:rsidRPr="00816AD8">
        <w:rPr>
          <w:rFonts w:ascii="Times New Roman" w:hAnsi="Times New Roman" w:cs="Times New Roman"/>
          <w:b/>
          <w:iCs/>
          <w:sz w:val="28"/>
          <w:szCs w:val="28"/>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4F5712A0" w:rsidR="00A844DE" w:rsidRPr="00EC2450" w:rsidRDefault="009419D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9419D9">
        <w:rPr>
          <w:rFonts w:ascii="Times New Roman" w:hAnsi="Times New Roman" w:cs="Times New Roman"/>
          <w:b/>
          <w:sz w:val="28"/>
          <w:szCs w:val="28"/>
        </w:rPr>
        <w:t>Framework developer to create applications around nutritional problems based on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7CD9C575"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E67C20">
        <w:rPr>
          <w:rFonts w:ascii="Times New Roman" w:hAnsi="Times New Roman" w:cs="Times New Roman"/>
          <w:sz w:val="24"/>
          <w:szCs w:val="24"/>
        </w:rPr>
        <w:t>20</w:t>
      </w:r>
      <w:r w:rsidR="003963B9">
        <w:rPr>
          <w:rFonts w:ascii="Times New Roman" w:hAnsi="Times New Roman" w:cs="Times New Roman"/>
          <w:sz w:val="24"/>
          <w:szCs w:val="24"/>
          <w:lang w:val="id-ID"/>
        </w:rPr>
        <w:t xml:space="preserve"> </w:t>
      </w:r>
      <w:r w:rsidR="00E67C20">
        <w:rPr>
          <w:rFonts w:ascii="Times New Roman" w:hAnsi="Times New Roman" w:cs="Times New Roman"/>
          <w:sz w:val="24"/>
          <w:szCs w:val="24"/>
        </w:rPr>
        <w:t>Mei</w:t>
      </w:r>
      <w:r w:rsidR="003963B9">
        <w:rPr>
          <w:rFonts w:ascii="Times New Roman" w:hAnsi="Times New Roman" w:cs="Times New Roman"/>
          <w:sz w:val="24"/>
          <w:szCs w:val="24"/>
          <w:lang w:val="id-ID"/>
        </w:rPr>
        <w:t xml:space="preserve">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margin" w:tblpXSpec="right" w:tblpY="289"/>
        <w:tblW w:w="0" w:type="auto"/>
        <w:tblLook w:val="04A0" w:firstRow="1" w:lastRow="0" w:firstColumn="1" w:lastColumn="0" w:noHBand="0" w:noVBand="1"/>
      </w:tblPr>
      <w:tblGrid>
        <w:gridCol w:w="2974"/>
        <w:gridCol w:w="992"/>
        <w:gridCol w:w="3535"/>
      </w:tblGrid>
      <w:tr w:rsidR="00A844DE" w:rsidRPr="00F6410A" w14:paraId="21518483" w14:textId="77777777" w:rsidTr="00A67A59">
        <w:trPr>
          <w:trHeight w:val="190"/>
        </w:trPr>
        <w:tc>
          <w:tcPr>
            <w:tcW w:w="2974" w:type="dxa"/>
            <w:shd w:val="clear" w:color="auto" w:fill="auto"/>
          </w:tcPr>
          <w:p w14:paraId="6418FF16"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p w14:paraId="25C9BE4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2A0A8C98"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DB4C6A0" w14:textId="77777777" w:rsidR="00A67A59" w:rsidRPr="00C77BE5" w:rsidRDefault="00A67A59" w:rsidP="00A67A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themeColor="text1"/>
                <w:sz w:val="24"/>
                <w:szCs w:val="24"/>
              </w:rPr>
            </w:pPr>
            <w:r w:rsidRPr="00454CC0">
              <w:rPr>
                <w:rFonts w:ascii="Times New Roman" w:eastAsia="Times New Roman" w:hAnsi="Times New Roman" w:cs="Times New Roman"/>
                <w:color w:val="000000" w:themeColor="text1"/>
                <w:sz w:val="24"/>
                <w:szCs w:val="24"/>
              </w:rPr>
              <w:t xml:space="preserve">Dana </w:t>
            </w:r>
            <w:proofErr w:type="spellStart"/>
            <w:r w:rsidRPr="00454CC0">
              <w:rPr>
                <w:rFonts w:ascii="Times New Roman" w:eastAsia="Times New Roman" w:hAnsi="Times New Roman" w:cs="Times New Roman"/>
                <w:color w:val="000000" w:themeColor="text1"/>
                <w:sz w:val="24"/>
                <w:szCs w:val="24"/>
              </w:rPr>
              <w:t>Sulistyo</w:t>
            </w:r>
            <w:proofErr w:type="spellEnd"/>
            <w:r w:rsidRPr="00454CC0">
              <w:rPr>
                <w:rFonts w:ascii="Times New Roman" w:eastAsia="Times New Roman" w:hAnsi="Times New Roman" w:cs="Times New Roman"/>
                <w:color w:val="000000" w:themeColor="text1"/>
                <w:sz w:val="24"/>
                <w:szCs w:val="24"/>
              </w:rPr>
              <w:t xml:space="preserve"> </w:t>
            </w:r>
            <w:proofErr w:type="spellStart"/>
            <w:r w:rsidRPr="00454CC0">
              <w:rPr>
                <w:rFonts w:ascii="Times New Roman" w:eastAsia="Times New Roman" w:hAnsi="Times New Roman" w:cs="Times New Roman"/>
                <w:color w:val="000000" w:themeColor="text1"/>
                <w:sz w:val="24"/>
                <w:szCs w:val="24"/>
              </w:rPr>
              <w:t>Kusumo</w:t>
            </w:r>
            <w:proofErr w:type="spellEnd"/>
            <w:r w:rsidRPr="00454CC0">
              <w:rPr>
                <w:rFonts w:ascii="Times New Roman" w:eastAsia="Times New Roman" w:hAnsi="Times New Roman" w:cs="Times New Roman"/>
                <w:color w:val="000000" w:themeColor="text1"/>
                <w:sz w:val="24"/>
                <w:szCs w:val="24"/>
              </w:rPr>
              <w:t>, S.T., M.T., PhD</w:t>
            </w:r>
            <w:r>
              <w:rPr>
                <w:rFonts w:ascii="Times New Roman" w:eastAsia="Times New Roman" w:hAnsi="Times New Roman" w:cs="Times New Roman"/>
                <w:color w:val="000000" w:themeColor="text1"/>
              </w:rPr>
              <w:t>.</w:t>
            </w:r>
          </w:p>
          <w:p w14:paraId="24E0B5F1" w14:textId="47949450" w:rsidR="00A67A59" w:rsidRPr="00F6410A"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2" w:type="dxa"/>
            <w:shd w:val="clear" w:color="auto" w:fill="auto"/>
          </w:tcPr>
          <w:p w14:paraId="5BB0AF66" w14:textId="77777777" w:rsidR="00A844DE" w:rsidRPr="00F6410A"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5" w:type="dxa"/>
            <w:shd w:val="clear" w:color="auto" w:fill="auto"/>
          </w:tcPr>
          <w:p w14:paraId="60792451" w14:textId="77777777" w:rsidR="00A844DE" w:rsidRDefault="00A844DE"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p w14:paraId="382FD86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CA6D81B"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7BD4F0A"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48DF431"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56C88925" w14:textId="77777777" w:rsidR="00A67A59" w:rsidRDefault="00A67A59"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p w14:paraId="24AA5CD1" w14:textId="77777777" w:rsidR="00D8173C" w:rsidRDefault="00D8173C" w:rsidP="00A67A59">
            <w:pPr>
              <w:widowControl w:val="0"/>
              <w:autoSpaceDE w:val="0"/>
              <w:autoSpaceDN w:val="0"/>
              <w:adjustRightInd w:val="0"/>
              <w:spacing w:after="0" w:line="360" w:lineRule="auto"/>
              <w:contextualSpacing/>
              <w:jc w:val="center"/>
            </w:pPr>
          </w:p>
          <w:p w14:paraId="2445B585" w14:textId="3F25B555" w:rsidR="00D8173C" w:rsidRPr="00F6410A" w:rsidRDefault="00D8173C" w:rsidP="00A67A5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77CC4392" w14:textId="010DC37D"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0811424B" w14:textId="40D8EA44" w:rsidR="00B01D70" w:rsidRDefault="00B01D70" w:rsidP="00E94B3B">
      <w:pPr>
        <w:autoSpaceDE w:val="0"/>
        <w:autoSpaceDN w:val="0"/>
        <w:adjustRightInd w:val="0"/>
        <w:spacing w:after="0" w:line="360" w:lineRule="auto"/>
        <w:contextualSpacing/>
        <w:rPr>
          <w:rFonts w:ascii="Times New Roman" w:hAnsi="Times New Roman" w:cs="Times New Roman"/>
          <w:sz w:val="24"/>
          <w:szCs w:val="24"/>
        </w:rPr>
      </w:pPr>
    </w:p>
    <w:p w14:paraId="5CA008B8" w14:textId="593FD078" w:rsidR="002F23E4" w:rsidRPr="00AE6D52" w:rsidRDefault="002F23E4" w:rsidP="00F22187">
      <w:pPr>
        <w:pStyle w:val="Heading1"/>
        <w:rPr>
          <w:rFonts w:ascii="Times New Roman" w:hAnsi="Times New Roman"/>
          <w:b/>
          <w:bCs/>
          <w:color w:val="000000" w:themeColor="text1"/>
        </w:rPr>
      </w:pPr>
      <w:bookmarkStart w:id="1" w:name="_Toc75487158"/>
      <w:r w:rsidRPr="00AE6D52">
        <w:rPr>
          <w:rFonts w:ascii="Times New Roman" w:hAnsi="Times New Roman"/>
          <w:b/>
          <w:bCs/>
          <w:color w:val="000000" w:themeColor="text1"/>
        </w:rPr>
        <w:lastRenderedPageBreak/>
        <w:t>D</w:t>
      </w:r>
      <w:r w:rsidR="00F22187" w:rsidRPr="00AE6D52">
        <w:rPr>
          <w:rFonts w:ascii="Times New Roman" w:hAnsi="Times New Roman"/>
          <w:b/>
          <w:bCs/>
          <w:color w:val="000000" w:themeColor="text1"/>
        </w:rPr>
        <w:t>AFTAR ISI</w:t>
      </w:r>
      <w:bookmarkEnd w:id="1"/>
    </w:p>
    <w:sdt>
      <w:sdtPr>
        <w:rPr>
          <w:rFonts w:ascii="Times New Roman" w:eastAsia="Calibri" w:hAnsi="Times New Roman" w:cs="Arial"/>
          <w:color w:val="auto"/>
          <w:sz w:val="22"/>
          <w:szCs w:val="22"/>
        </w:rPr>
        <w:id w:val="-156609955"/>
        <w:docPartObj>
          <w:docPartGallery w:val="Table of Contents"/>
          <w:docPartUnique/>
        </w:docPartObj>
      </w:sdtPr>
      <w:sdtEndPr>
        <w:rPr>
          <w:rFonts w:ascii="Calibri" w:hAnsi="Calibri"/>
          <w:b/>
          <w:bCs/>
          <w:noProof/>
        </w:rPr>
      </w:sdtEndPr>
      <w:sdtContent>
        <w:p w14:paraId="27E5EB5A" w14:textId="0F11A093" w:rsidR="00B01D70" w:rsidRPr="00A95F16" w:rsidRDefault="00B01D70" w:rsidP="00C07470">
          <w:pPr>
            <w:pStyle w:val="TOCHeading"/>
            <w:tabs>
              <w:tab w:val="left" w:pos="937"/>
            </w:tabs>
            <w:spacing w:before="0" w:line="360" w:lineRule="auto"/>
            <w:rPr>
              <w:rFonts w:ascii="Times New Roman" w:hAnsi="Times New Roman"/>
              <w:sz w:val="2"/>
              <w:szCs w:val="2"/>
            </w:rPr>
          </w:pPr>
        </w:p>
        <w:p w14:paraId="28F37541" w14:textId="6AC6D9B1" w:rsidR="00C07470" w:rsidRPr="006836F6" w:rsidRDefault="00B01D70"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r w:rsidRPr="00C07470">
            <w:rPr>
              <w:rFonts w:ascii="Times New Roman" w:hAnsi="Times New Roman" w:cs="Times New Roman"/>
              <w:b w:val="0"/>
              <w:bCs w:val="0"/>
              <w:i w:val="0"/>
              <w:iCs w:val="0"/>
              <w:sz w:val="22"/>
              <w:szCs w:val="22"/>
            </w:rPr>
            <w:fldChar w:fldCharType="begin"/>
          </w:r>
          <w:r w:rsidRPr="00C07470">
            <w:rPr>
              <w:rFonts w:ascii="Times New Roman" w:hAnsi="Times New Roman" w:cs="Times New Roman"/>
              <w:b w:val="0"/>
              <w:bCs w:val="0"/>
              <w:i w:val="0"/>
              <w:iCs w:val="0"/>
              <w:sz w:val="22"/>
              <w:szCs w:val="22"/>
            </w:rPr>
            <w:instrText xml:space="preserve"> TOC \o "1-3" \h \z \u </w:instrText>
          </w:r>
          <w:r w:rsidRPr="00C07470">
            <w:rPr>
              <w:rFonts w:ascii="Times New Roman" w:hAnsi="Times New Roman" w:cs="Times New Roman"/>
              <w:b w:val="0"/>
              <w:bCs w:val="0"/>
              <w:i w:val="0"/>
              <w:iCs w:val="0"/>
              <w:sz w:val="22"/>
              <w:szCs w:val="22"/>
            </w:rPr>
            <w:fldChar w:fldCharType="separate"/>
          </w:r>
          <w:hyperlink w:anchor="_Toc75487157" w:history="1">
            <w:r w:rsidR="00C07470" w:rsidRPr="006836F6">
              <w:rPr>
                <w:rStyle w:val="Hyperlink"/>
                <w:rFonts w:ascii="Times New Roman" w:hAnsi="Times New Roman" w:cs="Times New Roman"/>
                <w:b w:val="0"/>
                <w:bCs w:val="0"/>
                <w:i w:val="0"/>
                <w:iCs w:val="0"/>
                <w:noProof/>
              </w:rPr>
              <w:t>LEMBAR PERSETUJUAN</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_Toc75487157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1</w:t>
            </w:r>
            <w:r w:rsidR="00C07470" w:rsidRPr="006836F6">
              <w:rPr>
                <w:rFonts w:ascii="Times New Roman" w:hAnsi="Times New Roman" w:cs="Times New Roman"/>
                <w:b w:val="0"/>
                <w:bCs w:val="0"/>
                <w:i w:val="0"/>
                <w:iCs w:val="0"/>
                <w:noProof/>
                <w:webHidden/>
              </w:rPr>
              <w:fldChar w:fldCharType="end"/>
            </w:r>
          </w:hyperlink>
        </w:p>
        <w:p w14:paraId="1EE5F65D" w14:textId="5E87BA22" w:rsidR="00C07470" w:rsidRPr="006836F6" w:rsidRDefault="00EE6D83"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58" w:history="1">
            <w:r w:rsidR="00C07470" w:rsidRPr="006836F6">
              <w:rPr>
                <w:rStyle w:val="Hyperlink"/>
                <w:rFonts w:ascii="Times New Roman" w:hAnsi="Times New Roman" w:cs="Times New Roman"/>
                <w:b w:val="0"/>
                <w:bCs w:val="0"/>
                <w:i w:val="0"/>
                <w:iCs w:val="0"/>
                <w:noProof/>
              </w:rPr>
              <w:t>DAFTAR ISI</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_Toc75487158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2</w:t>
            </w:r>
            <w:r w:rsidR="00C07470" w:rsidRPr="006836F6">
              <w:rPr>
                <w:rFonts w:ascii="Times New Roman" w:hAnsi="Times New Roman" w:cs="Times New Roman"/>
                <w:b w:val="0"/>
                <w:bCs w:val="0"/>
                <w:i w:val="0"/>
                <w:iCs w:val="0"/>
                <w:noProof/>
                <w:webHidden/>
              </w:rPr>
              <w:fldChar w:fldCharType="end"/>
            </w:r>
          </w:hyperlink>
        </w:p>
        <w:p w14:paraId="772906A7" w14:textId="4FA423BC" w:rsidR="00C07470" w:rsidRPr="006836F6" w:rsidRDefault="00EE6D83"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59" w:history="1">
            <w:r w:rsidR="00C07470" w:rsidRPr="006836F6">
              <w:rPr>
                <w:rStyle w:val="Hyperlink"/>
                <w:rFonts w:ascii="Times New Roman" w:hAnsi="Times New Roman" w:cs="Times New Roman"/>
                <w:b w:val="0"/>
                <w:bCs w:val="0"/>
                <w:i w:val="0"/>
                <w:iCs w:val="0"/>
                <w:noProof/>
              </w:rPr>
              <w:t>DAFTAR GAMBAR</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_Toc75487159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3</w:t>
            </w:r>
            <w:r w:rsidR="00C07470" w:rsidRPr="006836F6">
              <w:rPr>
                <w:rFonts w:ascii="Times New Roman" w:hAnsi="Times New Roman" w:cs="Times New Roman"/>
                <w:b w:val="0"/>
                <w:bCs w:val="0"/>
                <w:i w:val="0"/>
                <w:iCs w:val="0"/>
                <w:noProof/>
                <w:webHidden/>
              </w:rPr>
              <w:fldChar w:fldCharType="end"/>
            </w:r>
          </w:hyperlink>
        </w:p>
        <w:p w14:paraId="7BF12FB2" w14:textId="661770E8" w:rsidR="00C07470" w:rsidRPr="006836F6" w:rsidRDefault="00EE6D83"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0" w:history="1">
            <w:r w:rsidR="00C07470" w:rsidRPr="006836F6">
              <w:rPr>
                <w:rStyle w:val="Hyperlink"/>
                <w:rFonts w:ascii="Times New Roman" w:hAnsi="Times New Roman" w:cs="Times New Roman"/>
                <w:b w:val="0"/>
                <w:bCs w:val="0"/>
                <w:i w:val="0"/>
                <w:iCs w:val="0"/>
                <w:noProof/>
              </w:rPr>
              <w:t>DAFTAR TABEL</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_Toc75487160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4</w:t>
            </w:r>
            <w:r w:rsidR="00C07470" w:rsidRPr="006836F6">
              <w:rPr>
                <w:rFonts w:ascii="Times New Roman" w:hAnsi="Times New Roman" w:cs="Times New Roman"/>
                <w:b w:val="0"/>
                <w:bCs w:val="0"/>
                <w:i w:val="0"/>
                <w:iCs w:val="0"/>
                <w:noProof/>
                <w:webHidden/>
              </w:rPr>
              <w:fldChar w:fldCharType="end"/>
            </w:r>
          </w:hyperlink>
        </w:p>
        <w:p w14:paraId="6EBFC9C1" w14:textId="150254C1" w:rsidR="00C07470" w:rsidRPr="006836F6" w:rsidRDefault="00EE6D83"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1" w:history="1">
            <w:r w:rsidR="00C07470" w:rsidRPr="006836F6">
              <w:rPr>
                <w:rStyle w:val="Hyperlink"/>
                <w:rFonts w:ascii="Times New Roman" w:hAnsi="Times New Roman" w:cs="Times New Roman"/>
                <w:b w:val="0"/>
                <w:bCs w:val="0"/>
                <w:i w:val="0"/>
                <w:iCs w:val="0"/>
                <w:noProof/>
              </w:rPr>
              <w:t>ABSTRAK</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_Toc75487161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5</w:t>
            </w:r>
            <w:r w:rsidR="00C07470" w:rsidRPr="006836F6">
              <w:rPr>
                <w:rFonts w:ascii="Times New Roman" w:hAnsi="Times New Roman" w:cs="Times New Roman"/>
                <w:b w:val="0"/>
                <w:bCs w:val="0"/>
                <w:i w:val="0"/>
                <w:iCs w:val="0"/>
                <w:noProof/>
                <w:webHidden/>
              </w:rPr>
              <w:fldChar w:fldCharType="end"/>
            </w:r>
          </w:hyperlink>
        </w:p>
        <w:p w14:paraId="4EABE853" w14:textId="09219020" w:rsidR="00C07470" w:rsidRPr="006836F6" w:rsidRDefault="00EE6D83" w:rsidP="00C07470">
          <w:pPr>
            <w:pStyle w:val="TOC1"/>
            <w:tabs>
              <w:tab w:val="left" w:pos="440"/>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2" w:history="1">
            <w:r w:rsidR="00C07470" w:rsidRPr="006836F6">
              <w:rPr>
                <w:rStyle w:val="Hyperlink"/>
                <w:rFonts w:ascii="Times New Roman" w:hAnsi="Times New Roman" w:cs="Times New Roman"/>
                <w:b w:val="0"/>
                <w:bCs w:val="0"/>
                <w:i w:val="0"/>
                <w:iCs w:val="0"/>
                <w:noProof/>
              </w:rPr>
              <w:t>1.</w:t>
            </w:r>
            <w:r w:rsidR="00C07470" w:rsidRPr="006836F6">
              <w:rPr>
                <w:rFonts w:ascii="Times New Roman" w:eastAsiaTheme="minorEastAsia" w:hAnsi="Times New Roman" w:cs="Times New Roman"/>
                <w:b w:val="0"/>
                <w:bCs w:val="0"/>
                <w:i w:val="0"/>
                <w:iCs w:val="0"/>
                <w:noProof/>
                <w:lang w:val="en-ID"/>
              </w:rPr>
              <w:tab/>
            </w:r>
            <w:r w:rsidR="00C07470" w:rsidRPr="006836F6">
              <w:rPr>
                <w:rStyle w:val="Hyperlink"/>
                <w:rFonts w:ascii="Times New Roman" w:hAnsi="Times New Roman" w:cs="Times New Roman"/>
                <w:b w:val="0"/>
                <w:bCs w:val="0"/>
                <w:i w:val="0"/>
                <w:iCs w:val="0"/>
                <w:noProof/>
              </w:rPr>
              <w:t>PENDAHULUAN</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_Toc75487162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6</w:t>
            </w:r>
            <w:r w:rsidR="00C07470" w:rsidRPr="006836F6">
              <w:rPr>
                <w:rFonts w:ascii="Times New Roman" w:hAnsi="Times New Roman" w:cs="Times New Roman"/>
                <w:b w:val="0"/>
                <w:bCs w:val="0"/>
                <w:i w:val="0"/>
                <w:iCs w:val="0"/>
                <w:noProof/>
                <w:webHidden/>
              </w:rPr>
              <w:fldChar w:fldCharType="end"/>
            </w:r>
          </w:hyperlink>
        </w:p>
        <w:p w14:paraId="33FC91B1" w14:textId="6E9EEB35" w:rsidR="00C07470" w:rsidRPr="006836F6" w:rsidRDefault="00EE6D83" w:rsidP="006836F6">
          <w:pPr>
            <w:pStyle w:val="TOC2"/>
            <w:rPr>
              <w:rFonts w:eastAsiaTheme="minorEastAsia"/>
              <w:b w:val="0"/>
              <w:bCs w:val="0"/>
              <w:noProof/>
              <w:sz w:val="24"/>
              <w:szCs w:val="24"/>
              <w:lang w:val="en-ID"/>
            </w:rPr>
          </w:pPr>
          <w:hyperlink w:anchor="_Toc75487163" w:history="1">
            <w:r w:rsidR="00C07470" w:rsidRPr="006836F6">
              <w:rPr>
                <w:rStyle w:val="Hyperlink"/>
                <w:rFonts w:ascii="Times New Roman" w:hAnsi="Times New Roman" w:cs="Times New Roman"/>
                <w:b w:val="0"/>
                <w:bCs w:val="0"/>
                <w:noProof/>
              </w:rPr>
              <w:t>1.1.</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Latar Belakang</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_Toc75487163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6</w:t>
            </w:r>
            <w:r w:rsidR="00C07470" w:rsidRPr="006836F6">
              <w:rPr>
                <w:b w:val="0"/>
                <w:bCs w:val="0"/>
                <w:noProof/>
                <w:webHidden/>
              </w:rPr>
              <w:fldChar w:fldCharType="end"/>
            </w:r>
          </w:hyperlink>
        </w:p>
        <w:p w14:paraId="7B6E0F76" w14:textId="0CD47793" w:rsidR="00C07470" w:rsidRPr="006836F6" w:rsidRDefault="00EE6D83" w:rsidP="006836F6">
          <w:pPr>
            <w:pStyle w:val="TOC2"/>
            <w:rPr>
              <w:rFonts w:eastAsiaTheme="minorEastAsia"/>
              <w:b w:val="0"/>
              <w:bCs w:val="0"/>
              <w:noProof/>
              <w:sz w:val="24"/>
              <w:szCs w:val="24"/>
              <w:lang w:val="en-ID"/>
            </w:rPr>
          </w:pPr>
          <w:hyperlink w:anchor="_Toc75487164" w:history="1">
            <w:r w:rsidR="00C07470" w:rsidRPr="006836F6">
              <w:rPr>
                <w:rStyle w:val="Hyperlink"/>
                <w:rFonts w:ascii="Times New Roman" w:hAnsi="Times New Roman" w:cs="Times New Roman"/>
                <w:b w:val="0"/>
                <w:bCs w:val="0"/>
                <w:noProof/>
              </w:rPr>
              <w:t>1.2.</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Perumusan Masalah</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_Toc75487164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7</w:t>
            </w:r>
            <w:r w:rsidR="00C07470" w:rsidRPr="006836F6">
              <w:rPr>
                <w:b w:val="0"/>
                <w:bCs w:val="0"/>
                <w:noProof/>
                <w:webHidden/>
              </w:rPr>
              <w:fldChar w:fldCharType="end"/>
            </w:r>
          </w:hyperlink>
        </w:p>
        <w:p w14:paraId="48540BBE" w14:textId="54513EB7" w:rsidR="00C07470" w:rsidRPr="006836F6" w:rsidRDefault="00EE6D83" w:rsidP="006836F6">
          <w:pPr>
            <w:pStyle w:val="TOC2"/>
            <w:rPr>
              <w:rFonts w:eastAsiaTheme="minorEastAsia"/>
              <w:b w:val="0"/>
              <w:bCs w:val="0"/>
              <w:noProof/>
              <w:sz w:val="24"/>
              <w:szCs w:val="24"/>
              <w:lang w:val="en-ID"/>
            </w:rPr>
          </w:pPr>
          <w:hyperlink w:anchor="_Toc75487165" w:history="1">
            <w:r w:rsidR="00C07470" w:rsidRPr="006836F6">
              <w:rPr>
                <w:rStyle w:val="Hyperlink"/>
                <w:rFonts w:ascii="Times New Roman" w:hAnsi="Times New Roman" w:cs="Times New Roman"/>
                <w:b w:val="0"/>
                <w:bCs w:val="0"/>
                <w:noProof/>
              </w:rPr>
              <w:t>1.3.</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Tujuan</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_Toc75487165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8</w:t>
            </w:r>
            <w:r w:rsidR="00C07470" w:rsidRPr="006836F6">
              <w:rPr>
                <w:b w:val="0"/>
                <w:bCs w:val="0"/>
                <w:noProof/>
                <w:webHidden/>
              </w:rPr>
              <w:fldChar w:fldCharType="end"/>
            </w:r>
          </w:hyperlink>
        </w:p>
        <w:p w14:paraId="5B5344D3" w14:textId="62D6A129" w:rsidR="00C07470" w:rsidRPr="006836F6" w:rsidRDefault="00EE6D83" w:rsidP="006836F6">
          <w:pPr>
            <w:pStyle w:val="TOC2"/>
            <w:rPr>
              <w:rFonts w:eastAsiaTheme="minorEastAsia"/>
              <w:b w:val="0"/>
              <w:bCs w:val="0"/>
              <w:noProof/>
              <w:sz w:val="24"/>
              <w:szCs w:val="24"/>
              <w:lang w:val="en-ID"/>
            </w:rPr>
          </w:pPr>
          <w:hyperlink w:anchor="_Toc75487166" w:history="1">
            <w:r w:rsidR="00C07470" w:rsidRPr="006836F6">
              <w:rPr>
                <w:rStyle w:val="Hyperlink"/>
                <w:rFonts w:ascii="Times New Roman" w:hAnsi="Times New Roman" w:cs="Times New Roman"/>
                <w:b w:val="0"/>
                <w:bCs w:val="0"/>
                <w:noProof/>
              </w:rPr>
              <w:t>1.4.</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Rencana Kegiatan</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_Toc75487166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8</w:t>
            </w:r>
            <w:r w:rsidR="00C07470" w:rsidRPr="006836F6">
              <w:rPr>
                <w:b w:val="0"/>
                <w:bCs w:val="0"/>
                <w:noProof/>
                <w:webHidden/>
              </w:rPr>
              <w:fldChar w:fldCharType="end"/>
            </w:r>
          </w:hyperlink>
        </w:p>
        <w:p w14:paraId="24843376" w14:textId="7166C9FE" w:rsidR="00C07470" w:rsidRPr="006836F6" w:rsidRDefault="00EE6D83" w:rsidP="006836F6">
          <w:pPr>
            <w:pStyle w:val="TOC2"/>
            <w:rPr>
              <w:rFonts w:eastAsiaTheme="minorEastAsia"/>
              <w:b w:val="0"/>
              <w:bCs w:val="0"/>
              <w:noProof/>
              <w:sz w:val="24"/>
              <w:szCs w:val="24"/>
              <w:lang w:val="en-ID"/>
            </w:rPr>
          </w:pPr>
          <w:hyperlink w:anchor="_Toc75487167" w:history="1">
            <w:r w:rsidR="00C07470" w:rsidRPr="006836F6">
              <w:rPr>
                <w:rStyle w:val="Hyperlink"/>
                <w:rFonts w:ascii="Times New Roman" w:hAnsi="Times New Roman" w:cs="Times New Roman"/>
                <w:b w:val="0"/>
                <w:bCs w:val="0"/>
                <w:noProof/>
              </w:rPr>
              <w:t>1.5.</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Metodologi Penelitian</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_Toc75487167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8</w:t>
            </w:r>
            <w:r w:rsidR="00C07470" w:rsidRPr="006836F6">
              <w:rPr>
                <w:b w:val="0"/>
                <w:bCs w:val="0"/>
                <w:noProof/>
                <w:webHidden/>
              </w:rPr>
              <w:fldChar w:fldCharType="end"/>
            </w:r>
          </w:hyperlink>
        </w:p>
        <w:p w14:paraId="7EB7036A" w14:textId="715EBAEF" w:rsidR="00C07470" w:rsidRPr="006836F6" w:rsidRDefault="00EE6D83" w:rsidP="006836F6">
          <w:pPr>
            <w:pStyle w:val="TOC2"/>
            <w:rPr>
              <w:rFonts w:eastAsiaTheme="minorEastAsia"/>
              <w:b w:val="0"/>
              <w:bCs w:val="0"/>
              <w:noProof/>
              <w:sz w:val="24"/>
              <w:szCs w:val="24"/>
              <w:lang w:val="en-ID"/>
            </w:rPr>
          </w:pPr>
          <w:hyperlink w:anchor="_Toc75487168" w:history="1">
            <w:r w:rsidR="00C07470" w:rsidRPr="006836F6">
              <w:rPr>
                <w:rStyle w:val="Hyperlink"/>
                <w:rFonts w:ascii="Times New Roman" w:hAnsi="Times New Roman" w:cs="Times New Roman"/>
                <w:b w:val="0"/>
                <w:bCs w:val="0"/>
                <w:noProof/>
              </w:rPr>
              <w:t>1.6.</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Jadwal Kegiatan</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_Toc75487168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10</w:t>
            </w:r>
            <w:r w:rsidR="00C07470" w:rsidRPr="006836F6">
              <w:rPr>
                <w:b w:val="0"/>
                <w:bCs w:val="0"/>
                <w:noProof/>
                <w:webHidden/>
              </w:rPr>
              <w:fldChar w:fldCharType="end"/>
            </w:r>
          </w:hyperlink>
        </w:p>
        <w:p w14:paraId="4E0AF9A2" w14:textId="70C1950C" w:rsidR="00C07470" w:rsidRPr="006836F6" w:rsidRDefault="00EE6D83" w:rsidP="00C07470">
          <w:pPr>
            <w:pStyle w:val="TOC1"/>
            <w:tabs>
              <w:tab w:val="left" w:pos="440"/>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69" w:history="1">
            <w:r w:rsidR="00C07470" w:rsidRPr="006836F6">
              <w:rPr>
                <w:rStyle w:val="Hyperlink"/>
                <w:rFonts w:ascii="Times New Roman" w:hAnsi="Times New Roman" w:cs="Times New Roman"/>
                <w:b w:val="0"/>
                <w:bCs w:val="0"/>
                <w:i w:val="0"/>
                <w:iCs w:val="0"/>
                <w:noProof/>
              </w:rPr>
              <w:t>2.</w:t>
            </w:r>
            <w:r w:rsidR="00C07470" w:rsidRPr="006836F6">
              <w:rPr>
                <w:rFonts w:ascii="Times New Roman" w:eastAsiaTheme="minorEastAsia" w:hAnsi="Times New Roman" w:cs="Times New Roman"/>
                <w:b w:val="0"/>
                <w:bCs w:val="0"/>
                <w:i w:val="0"/>
                <w:iCs w:val="0"/>
                <w:noProof/>
                <w:lang w:val="en-ID"/>
              </w:rPr>
              <w:tab/>
            </w:r>
            <w:r w:rsidR="00C07470" w:rsidRPr="006836F6">
              <w:rPr>
                <w:rStyle w:val="Hyperlink"/>
                <w:rFonts w:ascii="Times New Roman" w:hAnsi="Times New Roman" w:cs="Times New Roman"/>
                <w:b w:val="0"/>
                <w:bCs w:val="0"/>
                <w:i w:val="0"/>
                <w:iCs w:val="0"/>
                <w:noProof/>
              </w:rPr>
              <w:t>KAJIAN PUSTAKA</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_Toc75487169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11</w:t>
            </w:r>
            <w:r w:rsidR="00C07470" w:rsidRPr="006836F6">
              <w:rPr>
                <w:rFonts w:ascii="Times New Roman" w:hAnsi="Times New Roman" w:cs="Times New Roman"/>
                <w:b w:val="0"/>
                <w:bCs w:val="0"/>
                <w:i w:val="0"/>
                <w:iCs w:val="0"/>
                <w:noProof/>
                <w:webHidden/>
              </w:rPr>
              <w:fldChar w:fldCharType="end"/>
            </w:r>
          </w:hyperlink>
        </w:p>
        <w:p w14:paraId="1617AD12" w14:textId="3DE3B4FE" w:rsidR="00C07470" w:rsidRPr="006836F6" w:rsidRDefault="00EE6D83" w:rsidP="006836F6">
          <w:pPr>
            <w:pStyle w:val="TOC2"/>
            <w:rPr>
              <w:rFonts w:eastAsiaTheme="minorEastAsia"/>
              <w:b w:val="0"/>
              <w:bCs w:val="0"/>
              <w:noProof/>
              <w:sz w:val="24"/>
              <w:szCs w:val="24"/>
              <w:lang w:val="en-ID"/>
            </w:rPr>
          </w:pPr>
          <w:hyperlink w:anchor="_Toc75487170" w:history="1">
            <w:r w:rsidR="00C07470" w:rsidRPr="006836F6">
              <w:rPr>
                <w:rStyle w:val="Hyperlink"/>
                <w:rFonts w:ascii="Times New Roman" w:hAnsi="Times New Roman" w:cs="Times New Roman"/>
                <w:b w:val="0"/>
                <w:bCs w:val="0"/>
                <w:noProof/>
              </w:rPr>
              <w:t>2.1</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Gizi</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_Toc75487170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11</w:t>
            </w:r>
            <w:r w:rsidR="00C07470" w:rsidRPr="006836F6">
              <w:rPr>
                <w:b w:val="0"/>
                <w:bCs w:val="0"/>
                <w:noProof/>
                <w:webHidden/>
              </w:rPr>
              <w:fldChar w:fldCharType="end"/>
            </w:r>
          </w:hyperlink>
        </w:p>
        <w:p w14:paraId="255750A0" w14:textId="082140EE" w:rsidR="00C07470" w:rsidRPr="006836F6" w:rsidRDefault="00EE6D83" w:rsidP="006836F6">
          <w:pPr>
            <w:pStyle w:val="TOC2"/>
            <w:rPr>
              <w:rFonts w:eastAsiaTheme="minorEastAsia"/>
              <w:b w:val="0"/>
              <w:bCs w:val="0"/>
              <w:noProof/>
              <w:sz w:val="24"/>
              <w:szCs w:val="24"/>
              <w:lang w:val="en-ID"/>
            </w:rPr>
          </w:pPr>
          <w:hyperlink w:anchor="_Toc75487171" w:history="1">
            <w:r w:rsidR="00C07470" w:rsidRPr="006836F6">
              <w:rPr>
                <w:rStyle w:val="Hyperlink"/>
                <w:rFonts w:ascii="Times New Roman" w:hAnsi="Times New Roman" w:cs="Times New Roman"/>
                <w:b w:val="0"/>
                <w:bCs w:val="0"/>
                <w:noProof/>
              </w:rPr>
              <w:t>2.2</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lang w:val="id-ID"/>
              </w:rPr>
              <w:t>Framework</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_Toc75487171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11</w:t>
            </w:r>
            <w:r w:rsidR="00C07470" w:rsidRPr="006836F6">
              <w:rPr>
                <w:b w:val="0"/>
                <w:bCs w:val="0"/>
                <w:noProof/>
                <w:webHidden/>
              </w:rPr>
              <w:fldChar w:fldCharType="end"/>
            </w:r>
          </w:hyperlink>
        </w:p>
        <w:p w14:paraId="21BCCFBC" w14:textId="58E026DE" w:rsidR="00C07470" w:rsidRPr="006836F6" w:rsidRDefault="00EE6D83" w:rsidP="006836F6">
          <w:pPr>
            <w:pStyle w:val="TOC2"/>
            <w:rPr>
              <w:rFonts w:eastAsiaTheme="minorEastAsia"/>
              <w:b w:val="0"/>
              <w:bCs w:val="0"/>
              <w:noProof/>
              <w:sz w:val="24"/>
              <w:szCs w:val="24"/>
              <w:lang w:val="en-ID"/>
            </w:rPr>
          </w:pPr>
          <w:hyperlink w:anchor="_Toc75487172" w:history="1">
            <w:r w:rsidR="00C07470" w:rsidRPr="006836F6">
              <w:rPr>
                <w:rStyle w:val="Hyperlink"/>
                <w:rFonts w:ascii="Times New Roman" w:hAnsi="Times New Roman" w:cs="Times New Roman"/>
                <w:b w:val="0"/>
                <w:bCs w:val="0"/>
                <w:noProof/>
              </w:rPr>
              <w:t>2.3</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lang w:val="id-ID"/>
              </w:rPr>
              <w:t>MVVM</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_Toc75487172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12</w:t>
            </w:r>
            <w:r w:rsidR="00C07470" w:rsidRPr="006836F6">
              <w:rPr>
                <w:b w:val="0"/>
                <w:bCs w:val="0"/>
                <w:noProof/>
                <w:webHidden/>
              </w:rPr>
              <w:fldChar w:fldCharType="end"/>
            </w:r>
          </w:hyperlink>
        </w:p>
        <w:p w14:paraId="637A2F52" w14:textId="70915264" w:rsidR="00C07470" w:rsidRPr="006836F6" w:rsidRDefault="00EE6D83" w:rsidP="006836F6">
          <w:pPr>
            <w:pStyle w:val="TOC2"/>
            <w:rPr>
              <w:rFonts w:eastAsiaTheme="minorEastAsia"/>
              <w:b w:val="0"/>
              <w:bCs w:val="0"/>
              <w:noProof/>
              <w:sz w:val="24"/>
              <w:szCs w:val="24"/>
              <w:lang w:val="en-ID"/>
            </w:rPr>
          </w:pPr>
          <w:hyperlink w:anchor="_Toc75487173" w:history="1">
            <w:r w:rsidR="00C07470" w:rsidRPr="006836F6">
              <w:rPr>
                <w:rStyle w:val="Hyperlink"/>
                <w:rFonts w:ascii="Times New Roman" w:hAnsi="Times New Roman" w:cs="Times New Roman"/>
                <w:b w:val="0"/>
                <w:bCs w:val="0"/>
                <w:noProof/>
              </w:rPr>
              <w:t>2.4</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Android Arsitektur Component</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_Toc75487173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13</w:t>
            </w:r>
            <w:r w:rsidR="00C07470" w:rsidRPr="006836F6">
              <w:rPr>
                <w:b w:val="0"/>
                <w:bCs w:val="0"/>
                <w:noProof/>
                <w:webHidden/>
              </w:rPr>
              <w:fldChar w:fldCharType="end"/>
            </w:r>
          </w:hyperlink>
        </w:p>
        <w:p w14:paraId="61763654" w14:textId="73BEF384" w:rsidR="00C07470" w:rsidRPr="006836F6" w:rsidRDefault="00EE6D83" w:rsidP="006836F6">
          <w:pPr>
            <w:pStyle w:val="TOC2"/>
            <w:rPr>
              <w:rFonts w:eastAsiaTheme="minorEastAsia"/>
              <w:b w:val="0"/>
              <w:bCs w:val="0"/>
              <w:noProof/>
              <w:sz w:val="24"/>
              <w:szCs w:val="24"/>
              <w:lang w:val="en-ID"/>
            </w:rPr>
          </w:pPr>
          <w:hyperlink w:anchor="_Toc75487174" w:history="1">
            <w:r w:rsidR="00C07470" w:rsidRPr="006836F6">
              <w:rPr>
                <w:rStyle w:val="Hyperlink"/>
                <w:rFonts w:ascii="Times New Roman" w:hAnsi="Times New Roman" w:cs="Times New Roman"/>
                <w:b w:val="0"/>
                <w:bCs w:val="0"/>
                <w:noProof/>
              </w:rPr>
              <w:t>2.5</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Design Thinking</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_Toc75487174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15</w:t>
            </w:r>
            <w:r w:rsidR="00C07470" w:rsidRPr="006836F6">
              <w:rPr>
                <w:b w:val="0"/>
                <w:bCs w:val="0"/>
                <w:noProof/>
                <w:webHidden/>
              </w:rPr>
              <w:fldChar w:fldCharType="end"/>
            </w:r>
          </w:hyperlink>
        </w:p>
        <w:p w14:paraId="0F0F10AE" w14:textId="77AF495A" w:rsidR="00C07470" w:rsidRPr="006836F6" w:rsidRDefault="00EE6D83" w:rsidP="006836F6">
          <w:pPr>
            <w:pStyle w:val="TOC2"/>
            <w:rPr>
              <w:rFonts w:eastAsiaTheme="minorEastAsia"/>
              <w:b w:val="0"/>
              <w:bCs w:val="0"/>
              <w:noProof/>
              <w:sz w:val="24"/>
              <w:szCs w:val="24"/>
              <w:lang w:val="en-ID"/>
            </w:rPr>
          </w:pPr>
          <w:hyperlink w:anchor="_Toc75487175" w:history="1">
            <w:r w:rsidR="00C07470" w:rsidRPr="006836F6">
              <w:rPr>
                <w:rStyle w:val="Hyperlink"/>
                <w:rFonts w:ascii="Times New Roman" w:hAnsi="Times New Roman" w:cs="Times New Roman"/>
                <w:b w:val="0"/>
                <w:bCs w:val="0"/>
                <w:noProof/>
              </w:rPr>
              <w:t>2.6</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JitPack</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_Toc75487175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16</w:t>
            </w:r>
            <w:r w:rsidR="00C07470" w:rsidRPr="006836F6">
              <w:rPr>
                <w:b w:val="0"/>
                <w:bCs w:val="0"/>
                <w:noProof/>
                <w:webHidden/>
              </w:rPr>
              <w:fldChar w:fldCharType="end"/>
            </w:r>
          </w:hyperlink>
        </w:p>
        <w:p w14:paraId="4FFFA6B8" w14:textId="38E43B83" w:rsidR="00C07470" w:rsidRPr="006836F6" w:rsidRDefault="00EE6D83" w:rsidP="00C07470">
          <w:pPr>
            <w:pStyle w:val="TOC1"/>
            <w:tabs>
              <w:tab w:val="left" w:pos="440"/>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76" w:history="1">
            <w:r w:rsidR="00C07470" w:rsidRPr="006836F6">
              <w:rPr>
                <w:rStyle w:val="Hyperlink"/>
                <w:rFonts w:ascii="Times New Roman" w:hAnsi="Times New Roman" w:cs="Times New Roman"/>
                <w:b w:val="0"/>
                <w:bCs w:val="0"/>
                <w:i w:val="0"/>
                <w:iCs w:val="0"/>
                <w:noProof/>
              </w:rPr>
              <w:t>3.</w:t>
            </w:r>
            <w:r w:rsidR="00C07470" w:rsidRPr="006836F6">
              <w:rPr>
                <w:rFonts w:ascii="Times New Roman" w:eastAsiaTheme="minorEastAsia" w:hAnsi="Times New Roman" w:cs="Times New Roman"/>
                <w:b w:val="0"/>
                <w:bCs w:val="0"/>
                <w:i w:val="0"/>
                <w:iCs w:val="0"/>
                <w:noProof/>
                <w:lang w:val="en-ID"/>
              </w:rPr>
              <w:tab/>
            </w:r>
            <w:r w:rsidR="00C07470" w:rsidRPr="006836F6">
              <w:rPr>
                <w:rStyle w:val="Hyperlink"/>
                <w:rFonts w:ascii="Times New Roman" w:hAnsi="Times New Roman" w:cs="Times New Roman"/>
                <w:b w:val="0"/>
                <w:bCs w:val="0"/>
                <w:i w:val="0"/>
                <w:iCs w:val="0"/>
                <w:noProof/>
              </w:rPr>
              <w:t>PERANCANGAN SISTEM</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_Toc75487176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18</w:t>
            </w:r>
            <w:r w:rsidR="00C07470" w:rsidRPr="006836F6">
              <w:rPr>
                <w:rFonts w:ascii="Times New Roman" w:hAnsi="Times New Roman" w:cs="Times New Roman"/>
                <w:b w:val="0"/>
                <w:bCs w:val="0"/>
                <w:i w:val="0"/>
                <w:iCs w:val="0"/>
                <w:noProof/>
                <w:webHidden/>
              </w:rPr>
              <w:fldChar w:fldCharType="end"/>
            </w:r>
          </w:hyperlink>
        </w:p>
        <w:p w14:paraId="1DABD3F0" w14:textId="76B3FDBA" w:rsidR="00C07470" w:rsidRPr="006836F6" w:rsidRDefault="00EE6D83" w:rsidP="006836F6">
          <w:pPr>
            <w:pStyle w:val="TOC2"/>
            <w:rPr>
              <w:rFonts w:eastAsiaTheme="minorEastAsia"/>
              <w:b w:val="0"/>
              <w:bCs w:val="0"/>
              <w:noProof/>
              <w:sz w:val="24"/>
              <w:szCs w:val="24"/>
              <w:lang w:val="en-ID"/>
            </w:rPr>
          </w:pPr>
          <w:hyperlink w:anchor="_Toc75487177" w:history="1">
            <w:r w:rsidR="00C07470" w:rsidRPr="006836F6">
              <w:rPr>
                <w:rStyle w:val="Hyperlink"/>
                <w:rFonts w:ascii="Times New Roman" w:hAnsi="Times New Roman" w:cs="Times New Roman"/>
                <w:b w:val="0"/>
                <w:bCs w:val="0"/>
                <w:noProof/>
              </w:rPr>
              <w:t>3.1</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Metodologi Penelitian</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_Toc75487177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18</w:t>
            </w:r>
            <w:r w:rsidR="00C07470" w:rsidRPr="006836F6">
              <w:rPr>
                <w:b w:val="0"/>
                <w:bCs w:val="0"/>
                <w:noProof/>
                <w:webHidden/>
              </w:rPr>
              <w:fldChar w:fldCharType="end"/>
            </w:r>
          </w:hyperlink>
        </w:p>
        <w:p w14:paraId="63EE51A9" w14:textId="607A99A5" w:rsidR="00C07470" w:rsidRPr="006836F6" w:rsidRDefault="00EE6D83"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78" w:history="1">
            <w:r w:rsidR="00C07470" w:rsidRPr="006836F6">
              <w:rPr>
                <w:rStyle w:val="Hyperlink"/>
                <w:rFonts w:ascii="Times New Roman" w:hAnsi="Times New Roman" w:cs="Times New Roman"/>
                <w:noProof/>
              </w:rPr>
              <w:t xml:space="preserve">3.1.1 </w:t>
            </w:r>
            <w:r w:rsidR="00C07470" w:rsidRPr="006836F6">
              <w:rPr>
                <w:rFonts w:ascii="Times New Roman" w:eastAsiaTheme="minorEastAsia" w:hAnsi="Times New Roman" w:cs="Times New Roman"/>
                <w:noProof/>
                <w:sz w:val="24"/>
                <w:szCs w:val="24"/>
                <w:lang w:val="en-ID"/>
              </w:rPr>
              <w:tab/>
            </w:r>
            <w:r w:rsidR="00C07470" w:rsidRPr="006836F6">
              <w:rPr>
                <w:rStyle w:val="Hyperlink"/>
                <w:rFonts w:ascii="Times New Roman" w:hAnsi="Times New Roman" w:cs="Times New Roman"/>
                <w:noProof/>
              </w:rPr>
              <w:t>Identifikasi Masalah</w:t>
            </w:r>
            <w:r w:rsidR="00C07470" w:rsidRPr="006836F6">
              <w:rPr>
                <w:rFonts w:ascii="Times New Roman" w:hAnsi="Times New Roman" w:cs="Times New Roman"/>
                <w:noProof/>
                <w:webHidden/>
              </w:rPr>
              <w:tab/>
            </w:r>
            <w:r w:rsidR="00C07470" w:rsidRPr="006836F6">
              <w:rPr>
                <w:rFonts w:ascii="Times New Roman" w:hAnsi="Times New Roman" w:cs="Times New Roman"/>
                <w:noProof/>
                <w:webHidden/>
              </w:rPr>
              <w:fldChar w:fldCharType="begin"/>
            </w:r>
            <w:r w:rsidR="00C07470" w:rsidRPr="006836F6">
              <w:rPr>
                <w:rFonts w:ascii="Times New Roman" w:hAnsi="Times New Roman" w:cs="Times New Roman"/>
                <w:noProof/>
                <w:webHidden/>
              </w:rPr>
              <w:instrText xml:space="preserve"> PAGEREF _Toc75487178 \h </w:instrText>
            </w:r>
            <w:r w:rsidR="00C07470" w:rsidRPr="006836F6">
              <w:rPr>
                <w:rFonts w:ascii="Times New Roman" w:hAnsi="Times New Roman" w:cs="Times New Roman"/>
                <w:noProof/>
                <w:webHidden/>
              </w:rPr>
            </w:r>
            <w:r w:rsidR="00C07470" w:rsidRPr="006836F6">
              <w:rPr>
                <w:rFonts w:ascii="Times New Roman" w:hAnsi="Times New Roman" w:cs="Times New Roman"/>
                <w:noProof/>
                <w:webHidden/>
              </w:rPr>
              <w:fldChar w:fldCharType="separate"/>
            </w:r>
            <w:r w:rsidR="005442EC">
              <w:rPr>
                <w:rFonts w:ascii="Times New Roman" w:hAnsi="Times New Roman" w:cs="Times New Roman"/>
                <w:noProof/>
                <w:webHidden/>
              </w:rPr>
              <w:t>18</w:t>
            </w:r>
            <w:r w:rsidR="00C07470" w:rsidRPr="006836F6">
              <w:rPr>
                <w:rFonts w:ascii="Times New Roman" w:hAnsi="Times New Roman" w:cs="Times New Roman"/>
                <w:noProof/>
                <w:webHidden/>
              </w:rPr>
              <w:fldChar w:fldCharType="end"/>
            </w:r>
          </w:hyperlink>
        </w:p>
        <w:p w14:paraId="48BFB86E" w14:textId="798927E8" w:rsidR="00C07470" w:rsidRPr="006836F6" w:rsidRDefault="00EE6D83"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79" w:history="1">
            <w:r w:rsidR="00C07470" w:rsidRPr="006836F6">
              <w:rPr>
                <w:rStyle w:val="Hyperlink"/>
                <w:rFonts w:ascii="Times New Roman" w:hAnsi="Times New Roman" w:cs="Times New Roman"/>
                <w:noProof/>
              </w:rPr>
              <w:t xml:space="preserve">3.1.2 </w:t>
            </w:r>
            <w:r w:rsidR="00C07470" w:rsidRPr="006836F6">
              <w:rPr>
                <w:rFonts w:ascii="Times New Roman" w:eastAsiaTheme="minorEastAsia" w:hAnsi="Times New Roman" w:cs="Times New Roman"/>
                <w:noProof/>
                <w:sz w:val="24"/>
                <w:szCs w:val="24"/>
                <w:lang w:val="en-ID"/>
              </w:rPr>
              <w:tab/>
            </w:r>
            <w:r w:rsidR="00C07470" w:rsidRPr="006836F6">
              <w:rPr>
                <w:rStyle w:val="Hyperlink"/>
                <w:rFonts w:ascii="Times New Roman" w:hAnsi="Times New Roman" w:cs="Times New Roman"/>
                <w:noProof/>
              </w:rPr>
              <w:t>Pengumpulan Data</w:t>
            </w:r>
            <w:r w:rsidR="00C07470" w:rsidRPr="006836F6">
              <w:rPr>
                <w:rFonts w:ascii="Times New Roman" w:hAnsi="Times New Roman" w:cs="Times New Roman"/>
                <w:noProof/>
                <w:webHidden/>
              </w:rPr>
              <w:tab/>
            </w:r>
            <w:r w:rsidR="00C07470" w:rsidRPr="006836F6">
              <w:rPr>
                <w:rFonts w:ascii="Times New Roman" w:hAnsi="Times New Roman" w:cs="Times New Roman"/>
                <w:noProof/>
                <w:webHidden/>
              </w:rPr>
              <w:fldChar w:fldCharType="begin"/>
            </w:r>
            <w:r w:rsidR="00C07470" w:rsidRPr="006836F6">
              <w:rPr>
                <w:rFonts w:ascii="Times New Roman" w:hAnsi="Times New Roman" w:cs="Times New Roman"/>
                <w:noProof/>
                <w:webHidden/>
              </w:rPr>
              <w:instrText xml:space="preserve"> PAGEREF _Toc75487179 \h </w:instrText>
            </w:r>
            <w:r w:rsidR="00C07470" w:rsidRPr="006836F6">
              <w:rPr>
                <w:rFonts w:ascii="Times New Roman" w:hAnsi="Times New Roman" w:cs="Times New Roman"/>
                <w:noProof/>
                <w:webHidden/>
              </w:rPr>
            </w:r>
            <w:r w:rsidR="00C07470" w:rsidRPr="006836F6">
              <w:rPr>
                <w:rFonts w:ascii="Times New Roman" w:hAnsi="Times New Roman" w:cs="Times New Roman"/>
                <w:noProof/>
                <w:webHidden/>
              </w:rPr>
              <w:fldChar w:fldCharType="separate"/>
            </w:r>
            <w:r w:rsidR="005442EC">
              <w:rPr>
                <w:rFonts w:ascii="Times New Roman" w:hAnsi="Times New Roman" w:cs="Times New Roman"/>
                <w:noProof/>
                <w:webHidden/>
              </w:rPr>
              <w:t>20</w:t>
            </w:r>
            <w:r w:rsidR="00C07470" w:rsidRPr="006836F6">
              <w:rPr>
                <w:rFonts w:ascii="Times New Roman" w:hAnsi="Times New Roman" w:cs="Times New Roman"/>
                <w:noProof/>
                <w:webHidden/>
              </w:rPr>
              <w:fldChar w:fldCharType="end"/>
            </w:r>
          </w:hyperlink>
        </w:p>
        <w:p w14:paraId="7E132D59" w14:textId="58A20A16" w:rsidR="00C07470" w:rsidRPr="006836F6" w:rsidRDefault="00C07470"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0" w:history="1">
            <w:r w:rsidRPr="006836F6">
              <w:rPr>
                <w:rStyle w:val="Hyperlink"/>
                <w:rFonts w:ascii="Times New Roman" w:hAnsi="Times New Roman" w:cs="Times New Roman"/>
                <w:noProof/>
              </w:rPr>
              <w:t xml:space="preserve">3.1.3 </w:t>
            </w:r>
            <w:r w:rsidRPr="006836F6">
              <w:rPr>
                <w:rFonts w:ascii="Times New Roman" w:eastAsiaTheme="minorEastAsia" w:hAnsi="Times New Roman" w:cs="Times New Roman"/>
                <w:noProof/>
                <w:sz w:val="24"/>
                <w:szCs w:val="24"/>
                <w:lang w:val="en-ID"/>
              </w:rPr>
              <w:tab/>
            </w:r>
            <w:r w:rsidRPr="006836F6">
              <w:rPr>
                <w:rStyle w:val="Hyperlink"/>
                <w:rFonts w:ascii="Times New Roman" w:hAnsi="Times New Roman" w:cs="Times New Roman"/>
                <w:noProof/>
              </w:rPr>
              <w:t>Perancangan Sistem</w:t>
            </w:r>
            <w:r w:rsidRPr="006836F6">
              <w:rPr>
                <w:rFonts w:ascii="Times New Roman" w:hAnsi="Times New Roman" w:cs="Times New Roman"/>
                <w:noProof/>
                <w:webHidden/>
              </w:rPr>
              <w:tab/>
            </w:r>
            <w:r w:rsidRPr="006836F6">
              <w:rPr>
                <w:rFonts w:ascii="Times New Roman" w:hAnsi="Times New Roman" w:cs="Times New Roman"/>
                <w:noProof/>
                <w:webHidden/>
              </w:rPr>
              <w:fldChar w:fldCharType="begin"/>
            </w:r>
            <w:r w:rsidRPr="006836F6">
              <w:rPr>
                <w:rFonts w:ascii="Times New Roman" w:hAnsi="Times New Roman" w:cs="Times New Roman"/>
                <w:noProof/>
                <w:webHidden/>
              </w:rPr>
              <w:instrText xml:space="preserve"> PAGEREF _Toc75487180 \h </w:instrText>
            </w:r>
            <w:r w:rsidRPr="006836F6">
              <w:rPr>
                <w:rFonts w:ascii="Times New Roman" w:hAnsi="Times New Roman" w:cs="Times New Roman"/>
                <w:noProof/>
                <w:webHidden/>
              </w:rPr>
            </w:r>
            <w:r w:rsidRPr="006836F6">
              <w:rPr>
                <w:rFonts w:ascii="Times New Roman" w:hAnsi="Times New Roman" w:cs="Times New Roman"/>
                <w:noProof/>
                <w:webHidden/>
              </w:rPr>
              <w:fldChar w:fldCharType="separate"/>
            </w:r>
            <w:r w:rsidR="005442EC">
              <w:rPr>
                <w:rFonts w:ascii="Times New Roman" w:hAnsi="Times New Roman" w:cs="Times New Roman"/>
                <w:noProof/>
                <w:webHidden/>
              </w:rPr>
              <w:t>21</w:t>
            </w:r>
            <w:r w:rsidRPr="006836F6">
              <w:rPr>
                <w:rFonts w:ascii="Times New Roman" w:hAnsi="Times New Roman" w:cs="Times New Roman"/>
                <w:noProof/>
                <w:webHidden/>
              </w:rPr>
              <w:fldChar w:fldCharType="end"/>
            </w:r>
          </w:hyperlink>
        </w:p>
        <w:p w14:paraId="40BFA3EC" w14:textId="0831B95E" w:rsidR="00C07470" w:rsidRPr="006836F6" w:rsidRDefault="00EE6D83"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1" w:history="1">
            <w:r w:rsidR="00C07470" w:rsidRPr="006836F6">
              <w:rPr>
                <w:rStyle w:val="Hyperlink"/>
                <w:rFonts w:ascii="Times New Roman" w:hAnsi="Times New Roman" w:cs="Times New Roman"/>
                <w:noProof/>
              </w:rPr>
              <w:t xml:space="preserve">3.1.4 </w:t>
            </w:r>
            <w:r w:rsidR="00C07470" w:rsidRPr="006836F6">
              <w:rPr>
                <w:rFonts w:ascii="Times New Roman" w:eastAsiaTheme="minorEastAsia" w:hAnsi="Times New Roman" w:cs="Times New Roman"/>
                <w:noProof/>
                <w:sz w:val="24"/>
                <w:szCs w:val="24"/>
                <w:lang w:val="en-ID"/>
              </w:rPr>
              <w:tab/>
            </w:r>
            <w:r w:rsidR="00C07470" w:rsidRPr="006836F6">
              <w:rPr>
                <w:rStyle w:val="Hyperlink"/>
                <w:rFonts w:ascii="Times New Roman" w:hAnsi="Times New Roman" w:cs="Times New Roman"/>
                <w:noProof/>
              </w:rPr>
              <w:t>Implementasi Sistem</w:t>
            </w:r>
            <w:r w:rsidR="00C07470" w:rsidRPr="006836F6">
              <w:rPr>
                <w:rFonts w:ascii="Times New Roman" w:hAnsi="Times New Roman" w:cs="Times New Roman"/>
                <w:noProof/>
                <w:webHidden/>
              </w:rPr>
              <w:tab/>
            </w:r>
            <w:r w:rsidR="00C07470" w:rsidRPr="006836F6">
              <w:rPr>
                <w:rFonts w:ascii="Times New Roman" w:hAnsi="Times New Roman" w:cs="Times New Roman"/>
                <w:noProof/>
                <w:webHidden/>
              </w:rPr>
              <w:fldChar w:fldCharType="begin"/>
            </w:r>
            <w:r w:rsidR="00C07470" w:rsidRPr="006836F6">
              <w:rPr>
                <w:rFonts w:ascii="Times New Roman" w:hAnsi="Times New Roman" w:cs="Times New Roman"/>
                <w:noProof/>
                <w:webHidden/>
              </w:rPr>
              <w:instrText xml:space="preserve"> PAGEREF _Toc75487181 \h </w:instrText>
            </w:r>
            <w:r w:rsidR="00C07470" w:rsidRPr="006836F6">
              <w:rPr>
                <w:rFonts w:ascii="Times New Roman" w:hAnsi="Times New Roman" w:cs="Times New Roman"/>
                <w:noProof/>
                <w:webHidden/>
              </w:rPr>
            </w:r>
            <w:r w:rsidR="00C07470" w:rsidRPr="006836F6">
              <w:rPr>
                <w:rFonts w:ascii="Times New Roman" w:hAnsi="Times New Roman" w:cs="Times New Roman"/>
                <w:noProof/>
                <w:webHidden/>
              </w:rPr>
              <w:fldChar w:fldCharType="separate"/>
            </w:r>
            <w:r w:rsidR="005442EC">
              <w:rPr>
                <w:rFonts w:ascii="Times New Roman" w:hAnsi="Times New Roman" w:cs="Times New Roman"/>
                <w:noProof/>
                <w:webHidden/>
              </w:rPr>
              <w:t>22</w:t>
            </w:r>
            <w:r w:rsidR="00C07470" w:rsidRPr="006836F6">
              <w:rPr>
                <w:rFonts w:ascii="Times New Roman" w:hAnsi="Times New Roman" w:cs="Times New Roman"/>
                <w:noProof/>
                <w:webHidden/>
              </w:rPr>
              <w:fldChar w:fldCharType="end"/>
            </w:r>
          </w:hyperlink>
        </w:p>
        <w:p w14:paraId="1300607D" w14:textId="1A88A3F6" w:rsidR="00C07470" w:rsidRPr="006836F6" w:rsidRDefault="00EE6D83"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2" w:history="1">
            <w:r w:rsidR="00C07470" w:rsidRPr="006836F6">
              <w:rPr>
                <w:rStyle w:val="Hyperlink"/>
                <w:rFonts w:ascii="Times New Roman" w:hAnsi="Times New Roman" w:cs="Times New Roman"/>
                <w:noProof/>
              </w:rPr>
              <w:t xml:space="preserve">3.1.5 </w:t>
            </w:r>
            <w:r w:rsidR="00C07470" w:rsidRPr="006836F6">
              <w:rPr>
                <w:rFonts w:ascii="Times New Roman" w:eastAsiaTheme="minorEastAsia" w:hAnsi="Times New Roman" w:cs="Times New Roman"/>
                <w:noProof/>
                <w:sz w:val="24"/>
                <w:szCs w:val="24"/>
                <w:lang w:val="en-ID"/>
              </w:rPr>
              <w:tab/>
            </w:r>
            <w:r w:rsidR="00C07470" w:rsidRPr="006836F6">
              <w:rPr>
                <w:rStyle w:val="Hyperlink"/>
                <w:rFonts w:ascii="Times New Roman" w:hAnsi="Times New Roman" w:cs="Times New Roman"/>
                <w:noProof/>
              </w:rPr>
              <w:t>Pengujian Sistem</w:t>
            </w:r>
            <w:r w:rsidR="00C07470" w:rsidRPr="006836F6">
              <w:rPr>
                <w:rFonts w:ascii="Times New Roman" w:hAnsi="Times New Roman" w:cs="Times New Roman"/>
                <w:noProof/>
                <w:webHidden/>
              </w:rPr>
              <w:tab/>
            </w:r>
            <w:r w:rsidR="00C07470" w:rsidRPr="006836F6">
              <w:rPr>
                <w:rFonts w:ascii="Times New Roman" w:hAnsi="Times New Roman" w:cs="Times New Roman"/>
                <w:noProof/>
                <w:webHidden/>
              </w:rPr>
              <w:fldChar w:fldCharType="begin"/>
            </w:r>
            <w:r w:rsidR="00C07470" w:rsidRPr="006836F6">
              <w:rPr>
                <w:rFonts w:ascii="Times New Roman" w:hAnsi="Times New Roman" w:cs="Times New Roman"/>
                <w:noProof/>
                <w:webHidden/>
              </w:rPr>
              <w:instrText xml:space="preserve"> PAGEREF _Toc75487182 \h </w:instrText>
            </w:r>
            <w:r w:rsidR="00C07470" w:rsidRPr="006836F6">
              <w:rPr>
                <w:rFonts w:ascii="Times New Roman" w:hAnsi="Times New Roman" w:cs="Times New Roman"/>
                <w:noProof/>
                <w:webHidden/>
              </w:rPr>
            </w:r>
            <w:r w:rsidR="00C07470" w:rsidRPr="006836F6">
              <w:rPr>
                <w:rFonts w:ascii="Times New Roman" w:hAnsi="Times New Roman" w:cs="Times New Roman"/>
                <w:noProof/>
                <w:webHidden/>
              </w:rPr>
              <w:fldChar w:fldCharType="separate"/>
            </w:r>
            <w:r w:rsidR="005442EC">
              <w:rPr>
                <w:rFonts w:ascii="Times New Roman" w:hAnsi="Times New Roman" w:cs="Times New Roman"/>
                <w:noProof/>
                <w:webHidden/>
              </w:rPr>
              <w:t>22</w:t>
            </w:r>
            <w:r w:rsidR="00C07470" w:rsidRPr="006836F6">
              <w:rPr>
                <w:rFonts w:ascii="Times New Roman" w:hAnsi="Times New Roman" w:cs="Times New Roman"/>
                <w:noProof/>
                <w:webHidden/>
              </w:rPr>
              <w:fldChar w:fldCharType="end"/>
            </w:r>
          </w:hyperlink>
        </w:p>
        <w:p w14:paraId="10826764" w14:textId="2D079A4B" w:rsidR="00C07470" w:rsidRPr="006836F6" w:rsidRDefault="00EE6D83" w:rsidP="00C07470">
          <w:pPr>
            <w:pStyle w:val="TOC3"/>
            <w:tabs>
              <w:tab w:val="left" w:pos="1320"/>
              <w:tab w:val="right" w:leader="dot" w:pos="7922"/>
            </w:tabs>
            <w:spacing w:line="360" w:lineRule="auto"/>
            <w:rPr>
              <w:rFonts w:ascii="Times New Roman" w:eastAsiaTheme="minorEastAsia" w:hAnsi="Times New Roman" w:cs="Times New Roman"/>
              <w:noProof/>
              <w:sz w:val="24"/>
              <w:szCs w:val="24"/>
              <w:lang w:val="en-ID"/>
            </w:rPr>
          </w:pPr>
          <w:hyperlink w:anchor="_Toc75487183" w:history="1">
            <w:r w:rsidR="00C07470" w:rsidRPr="006836F6">
              <w:rPr>
                <w:rStyle w:val="Hyperlink"/>
                <w:rFonts w:ascii="Times New Roman" w:hAnsi="Times New Roman" w:cs="Times New Roman"/>
                <w:noProof/>
              </w:rPr>
              <w:t xml:space="preserve">3.1.6 </w:t>
            </w:r>
            <w:r w:rsidR="00C07470" w:rsidRPr="006836F6">
              <w:rPr>
                <w:rFonts w:ascii="Times New Roman" w:eastAsiaTheme="minorEastAsia" w:hAnsi="Times New Roman" w:cs="Times New Roman"/>
                <w:noProof/>
                <w:sz w:val="24"/>
                <w:szCs w:val="24"/>
                <w:lang w:val="en-ID"/>
              </w:rPr>
              <w:tab/>
            </w:r>
            <w:r w:rsidR="00C07470" w:rsidRPr="006836F6">
              <w:rPr>
                <w:rStyle w:val="Hyperlink"/>
                <w:rFonts w:ascii="Times New Roman" w:hAnsi="Times New Roman" w:cs="Times New Roman"/>
                <w:noProof/>
              </w:rPr>
              <w:t>Penarikan Kesimpulan dan Penulisan Laporan</w:t>
            </w:r>
            <w:r w:rsidR="00C07470" w:rsidRPr="006836F6">
              <w:rPr>
                <w:rFonts w:ascii="Times New Roman" w:hAnsi="Times New Roman" w:cs="Times New Roman"/>
                <w:noProof/>
                <w:webHidden/>
              </w:rPr>
              <w:tab/>
            </w:r>
            <w:r w:rsidR="00C07470" w:rsidRPr="006836F6">
              <w:rPr>
                <w:rFonts w:ascii="Times New Roman" w:hAnsi="Times New Roman" w:cs="Times New Roman"/>
                <w:noProof/>
                <w:webHidden/>
              </w:rPr>
              <w:fldChar w:fldCharType="begin"/>
            </w:r>
            <w:r w:rsidR="00C07470" w:rsidRPr="006836F6">
              <w:rPr>
                <w:rFonts w:ascii="Times New Roman" w:hAnsi="Times New Roman" w:cs="Times New Roman"/>
                <w:noProof/>
                <w:webHidden/>
              </w:rPr>
              <w:instrText xml:space="preserve"> PAGEREF _Toc75487183 \h </w:instrText>
            </w:r>
            <w:r w:rsidR="00C07470" w:rsidRPr="006836F6">
              <w:rPr>
                <w:rFonts w:ascii="Times New Roman" w:hAnsi="Times New Roman" w:cs="Times New Roman"/>
                <w:noProof/>
                <w:webHidden/>
              </w:rPr>
            </w:r>
            <w:r w:rsidR="00C07470" w:rsidRPr="006836F6">
              <w:rPr>
                <w:rFonts w:ascii="Times New Roman" w:hAnsi="Times New Roman" w:cs="Times New Roman"/>
                <w:noProof/>
                <w:webHidden/>
              </w:rPr>
              <w:fldChar w:fldCharType="separate"/>
            </w:r>
            <w:r w:rsidR="005442EC">
              <w:rPr>
                <w:rFonts w:ascii="Times New Roman" w:hAnsi="Times New Roman" w:cs="Times New Roman"/>
                <w:noProof/>
                <w:webHidden/>
              </w:rPr>
              <w:t>22</w:t>
            </w:r>
            <w:r w:rsidR="00C07470" w:rsidRPr="006836F6">
              <w:rPr>
                <w:rFonts w:ascii="Times New Roman" w:hAnsi="Times New Roman" w:cs="Times New Roman"/>
                <w:noProof/>
                <w:webHidden/>
              </w:rPr>
              <w:fldChar w:fldCharType="end"/>
            </w:r>
          </w:hyperlink>
        </w:p>
        <w:p w14:paraId="75C521D8" w14:textId="622F7652" w:rsidR="00C07470" w:rsidRPr="006836F6" w:rsidRDefault="00EE6D83" w:rsidP="006836F6">
          <w:pPr>
            <w:pStyle w:val="TOC2"/>
            <w:rPr>
              <w:rFonts w:eastAsiaTheme="minorEastAsia"/>
              <w:b w:val="0"/>
              <w:bCs w:val="0"/>
              <w:noProof/>
              <w:sz w:val="24"/>
              <w:szCs w:val="24"/>
              <w:lang w:val="en-ID"/>
            </w:rPr>
          </w:pPr>
          <w:hyperlink w:anchor="_Toc75487184" w:history="1">
            <w:r w:rsidR="00C07470" w:rsidRPr="006836F6">
              <w:rPr>
                <w:rStyle w:val="Hyperlink"/>
                <w:rFonts w:ascii="Times New Roman" w:hAnsi="Times New Roman" w:cs="Times New Roman"/>
                <w:b w:val="0"/>
                <w:bCs w:val="0"/>
                <w:noProof/>
              </w:rPr>
              <w:t>3.2</w:t>
            </w:r>
            <w:r w:rsidR="00C07470" w:rsidRPr="006836F6">
              <w:rPr>
                <w:rFonts w:eastAsiaTheme="minorEastAsia"/>
                <w:b w:val="0"/>
                <w:bCs w:val="0"/>
                <w:noProof/>
                <w:sz w:val="24"/>
                <w:szCs w:val="24"/>
                <w:lang w:val="en-ID"/>
              </w:rPr>
              <w:tab/>
            </w:r>
            <w:r w:rsidR="00C07470" w:rsidRPr="006836F6">
              <w:rPr>
                <w:rStyle w:val="Hyperlink"/>
                <w:rFonts w:ascii="Times New Roman" w:hAnsi="Times New Roman" w:cs="Times New Roman"/>
                <w:b w:val="0"/>
                <w:bCs w:val="0"/>
                <w:noProof/>
              </w:rPr>
              <w:t>Perancangan Sistem</w:t>
            </w:r>
            <w:r w:rsidR="00C07470" w:rsidRPr="006836F6">
              <w:rPr>
                <w:b w:val="0"/>
                <w:bCs w:val="0"/>
                <w:noProof/>
                <w:webHidden/>
              </w:rPr>
              <w:tab/>
            </w:r>
            <w:r w:rsidR="00C07470" w:rsidRPr="006836F6">
              <w:rPr>
                <w:b w:val="0"/>
                <w:bCs w:val="0"/>
                <w:noProof/>
                <w:webHidden/>
              </w:rPr>
              <w:fldChar w:fldCharType="begin"/>
            </w:r>
            <w:r w:rsidR="00C07470" w:rsidRPr="006836F6">
              <w:rPr>
                <w:b w:val="0"/>
                <w:bCs w:val="0"/>
                <w:noProof/>
                <w:webHidden/>
              </w:rPr>
              <w:instrText xml:space="preserve"> PAGEREF _Toc75487184 \h </w:instrText>
            </w:r>
            <w:r w:rsidR="00C07470" w:rsidRPr="006836F6">
              <w:rPr>
                <w:b w:val="0"/>
                <w:bCs w:val="0"/>
                <w:noProof/>
                <w:webHidden/>
              </w:rPr>
            </w:r>
            <w:r w:rsidR="00C07470" w:rsidRPr="006836F6">
              <w:rPr>
                <w:b w:val="0"/>
                <w:bCs w:val="0"/>
                <w:noProof/>
                <w:webHidden/>
              </w:rPr>
              <w:fldChar w:fldCharType="separate"/>
            </w:r>
            <w:r w:rsidR="005442EC">
              <w:rPr>
                <w:b w:val="0"/>
                <w:bCs w:val="0"/>
                <w:noProof/>
                <w:webHidden/>
              </w:rPr>
              <w:t>22</w:t>
            </w:r>
            <w:r w:rsidR="00C07470" w:rsidRPr="006836F6">
              <w:rPr>
                <w:b w:val="0"/>
                <w:bCs w:val="0"/>
                <w:noProof/>
                <w:webHidden/>
              </w:rPr>
              <w:fldChar w:fldCharType="end"/>
            </w:r>
          </w:hyperlink>
        </w:p>
        <w:p w14:paraId="26B0565A" w14:textId="5BABFA35" w:rsidR="00C07470" w:rsidRPr="006836F6" w:rsidRDefault="00EE6D83"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85" w:history="1">
            <w:r w:rsidR="00C07470" w:rsidRPr="006836F6">
              <w:rPr>
                <w:rStyle w:val="Hyperlink"/>
                <w:rFonts w:ascii="Times New Roman" w:hAnsi="Times New Roman" w:cs="Times New Roman"/>
                <w:b w:val="0"/>
                <w:bCs w:val="0"/>
                <w:i w:val="0"/>
                <w:iCs w:val="0"/>
                <w:noProof/>
              </w:rPr>
              <w:t>DAFTAR PUSTAKA</w:t>
            </w:r>
            <w:r w:rsidR="00C07470" w:rsidRPr="006836F6">
              <w:rPr>
                <w:rFonts w:ascii="Times New Roman" w:hAnsi="Times New Roman" w:cs="Times New Roman"/>
                <w:b w:val="0"/>
                <w:bCs w:val="0"/>
                <w:i w:val="0"/>
                <w:iCs w:val="0"/>
                <w:noProof/>
                <w:webHidden/>
              </w:rPr>
              <w:tab/>
            </w:r>
            <w:r w:rsidR="00C07470" w:rsidRPr="006836F6">
              <w:rPr>
                <w:rFonts w:ascii="Times New Roman" w:hAnsi="Times New Roman" w:cs="Times New Roman"/>
                <w:b w:val="0"/>
                <w:bCs w:val="0"/>
                <w:i w:val="0"/>
                <w:iCs w:val="0"/>
                <w:noProof/>
                <w:webHidden/>
              </w:rPr>
              <w:fldChar w:fldCharType="begin"/>
            </w:r>
            <w:r w:rsidR="00C07470" w:rsidRPr="006836F6">
              <w:rPr>
                <w:rFonts w:ascii="Times New Roman" w:hAnsi="Times New Roman" w:cs="Times New Roman"/>
                <w:b w:val="0"/>
                <w:bCs w:val="0"/>
                <w:i w:val="0"/>
                <w:iCs w:val="0"/>
                <w:noProof/>
                <w:webHidden/>
              </w:rPr>
              <w:instrText xml:space="preserve"> PAGEREF _Toc75487185 \h </w:instrText>
            </w:r>
            <w:r w:rsidR="00C07470" w:rsidRPr="006836F6">
              <w:rPr>
                <w:rFonts w:ascii="Times New Roman" w:hAnsi="Times New Roman" w:cs="Times New Roman"/>
                <w:b w:val="0"/>
                <w:bCs w:val="0"/>
                <w:i w:val="0"/>
                <w:iCs w:val="0"/>
                <w:noProof/>
                <w:webHidden/>
              </w:rPr>
            </w:r>
            <w:r w:rsidR="00C07470" w:rsidRPr="006836F6">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29</w:t>
            </w:r>
            <w:r w:rsidR="00C07470" w:rsidRPr="006836F6">
              <w:rPr>
                <w:rFonts w:ascii="Times New Roman" w:hAnsi="Times New Roman" w:cs="Times New Roman"/>
                <w:b w:val="0"/>
                <w:bCs w:val="0"/>
                <w:i w:val="0"/>
                <w:iCs w:val="0"/>
                <w:noProof/>
                <w:webHidden/>
              </w:rPr>
              <w:fldChar w:fldCharType="end"/>
            </w:r>
          </w:hyperlink>
        </w:p>
        <w:p w14:paraId="55ED9056" w14:textId="02B7CC99" w:rsidR="00C07470" w:rsidRPr="00C07470" w:rsidRDefault="00EE6D83" w:rsidP="00C07470">
          <w:pPr>
            <w:pStyle w:val="TOC1"/>
            <w:tabs>
              <w:tab w:val="right" w:leader="dot" w:pos="7922"/>
            </w:tabs>
            <w:spacing w:before="0" w:line="360" w:lineRule="auto"/>
            <w:rPr>
              <w:rFonts w:ascii="Times New Roman" w:eastAsiaTheme="minorEastAsia" w:hAnsi="Times New Roman" w:cs="Times New Roman"/>
              <w:b w:val="0"/>
              <w:bCs w:val="0"/>
              <w:i w:val="0"/>
              <w:iCs w:val="0"/>
              <w:noProof/>
              <w:lang w:val="en-ID"/>
            </w:rPr>
          </w:pPr>
          <w:hyperlink w:anchor="_Toc75487186" w:history="1">
            <w:r w:rsidR="00C07470" w:rsidRPr="00C07470">
              <w:rPr>
                <w:rStyle w:val="Hyperlink"/>
                <w:rFonts w:ascii="Times New Roman" w:hAnsi="Times New Roman" w:cs="Times New Roman"/>
                <w:b w:val="0"/>
                <w:bCs w:val="0"/>
                <w:i w:val="0"/>
                <w:iCs w:val="0"/>
                <w:noProof/>
              </w:rPr>
              <w:t>LAMPIRAN</w:t>
            </w:r>
            <w:r w:rsidR="00C07470" w:rsidRPr="00C07470">
              <w:rPr>
                <w:rFonts w:ascii="Times New Roman" w:hAnsi="Times New Roman" w:cs="Times New Roman"/>
                <w:b w:val="0"/>
                <w:bCs w:val="0"/>
                <w:i w:val="0"/>
                <w:iCs w:val="0"/>
                <w:noProof/>
                <w:webHidden/>
              </w:rPr>
              <w:tab/>
            </w:r>
            <w:r w:rsidR="00C07470" w:rsidRPr="00C07470">
              <w:rPr>
                <w:rFonts w:ascii="Times New Roman" w:hAnsi="Times New Roman" w:cs="Times New Roman"/>
                <w:b w:val="0"/>
                <w:bCs w:val="0"/>
                <w:i w:val="0"/>
                <w:iCs w:val="0"/>
                <w:noProof/>
                <w:webHidden/>
              </w:rPr>
              <w:fldChar w:fldCharType="begin"/>
            </w:r>
            <w:r w:rsidR="00C07470" w:rsidRPr="00C07470">
              <w:rPr>
                <w:rFonts w:ascii="Times New Roman" w:hAnsi="Times New Roman" w:cs="Times New Roman"/>
                <w:b w:val="0"/>
                <w:bCs w:val="0"/>
                <w:i w:val="0"/>
                <w:iCs w:val="0"/>
                <w:noProof/>
                <w:webHidden/>
              </w:rPr>
              <w:instrText xml:space="preserve"> PAGEREF _Toc75487186 \h </w:instrText>
            </w:r>
            <w:r w:rsidR="00C07470" w:rsidRPr="00C07470">
              <w:rPr>
                <w:rFonts w:ascii="Times New Roman" w:hAnsi="Times New Roman" w:cs="Times New Roman"/>
                <w:b w:val="0"/>
                <w:bCs w:val="0"/>
                <w:i w:val="0"/>
                <w:iCs w:val="0"/>
                <w:noProof/>
                <w:webHidden/>
              </w:rPr>
            </w:r>
            <w:r w:rsidR="00C07470" w:rsidRPr="00C07470">
              <w:rPr>
                <w:rFonts w:ascii="Times New Roman" w:hAnsi="Times New Roman" w:cs="Times New Roman"/>
                <w:b w:val="0"/>
                <w:bCs w:val="0"/>
                <w:i w:val="0"/>
                <w:iCs w:val="0"/>
                <w:noProof/>
                <w:webHidden/>
              </w:rPr>
              <w:fldChar w:fldCharType="separate"/>
            </w:r>
            <w:r w:rsidR="005442EC">
              <w:rPr>
                <w:rFonts w:ascii="Times New Roman" w:hAnsi="Times New Roman" w:cs="Times New Roman"/>
                <w:b w:val="0"/>
                <w:bCs w:val="0"/>
                <w:i w:val="0"/>
                <w:iCs w:val="0"/>
                <w:noProof/>
                <w:webHidden/>
              </w:rPr>
              <w:t>31</w:t>
            </w:r>
            <w:r w:rsidR="00C07470" w:rsidRPr="00C07470">
              <w:rPr>
                <w:rFonts w:ascii="Times New Roman" w:hAnsi="Times New Roman" w:cs="Times New Roman"/>
                <w:b w:val="0"/>
                <w:bCs w:val="0"/>
                <w:i w:val="0"/>
                <w:iCs w:val="0"/>
                <w:noProof/>
                <w:webHidden/>
              </w:rPr>
              <w:fldChar w:fldCharType="end"/>
            </w:r>
          </w:hyperlink>
        </w:p>
        <w:p w14:paraId="3A82935E" w14:textId="0BB311A6" w:rsidR="00B01D70" w:rsidRDefault="00B01D70" w:rsidP="00C07470">
          <w:pPr>
            <w:spacing w:after="0" w:line="360" w:lineRule="auto"/>
          </w:pPr>
          <w:r w:rsidRPr="00C07470">
            <w:rPr>
              <w:rFonts w:ascii="Times New Roman" w:hAnsi="Times New Roman" w:cs="Times New Roman"/>
              <w:noProof/>
            </w:rPr>
            <w:fldChar w:fldCharType="end"/>
          </w:r>
        </w:p>
      </w:sdtContent>
    </w:sdt>
    <w:p w14:paraId="33F03541" w14:textId="69FD1D9B" w:rsidR="002F23E4" w:rsidRDefault="00B01D7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C58827D" w14:textId="57A591F8" w:rsidR="002F23E4" w:rsidRPr="00AE6D52" w:rsidRDefault="00F22187" w:rsidP="00F22187">
      <w:pPr>
        <w:pStyle w:val="Heading1"/>
        <w:rPr>
          <w:rFonts w:ascii="Times New Roman" w:hAnsi="Times New Roman"/>
          <w:b/>
          <w:bCs/>
          <w:color w:val="000000" w:themeColor="text1"/>
        </w:rPr>
      </w:pPr>
      <w:bookmarkStart w:id="2" w:name="_Toc75487159"/>
      <w:r w:rsidRPr="00AE6D52">
        <w:rPr>
          <w:rFonts w:ascii="Times New Roman" w:hAnsi="Times New Roman"/>
          <w:b/>
          <w:bCs/>
          <w:color w:val="000000" w:themeColor="text1"/>
        </w:rPr>
        <w:lastRenderedPageBreak/>
        <w:t>DAFTAR GAMBAR</w:t>
      </w:r>
      <w:bookmarkEnd w:id="2"/>
    </w:p>
    <w:p w14:paraId="6FA0D4A1" w14:textId="080A072C" w:rsidR="002F23E4" w:rsidRDefault="002F23E4" w:rsidP="002F23E4">
      <w:pPr>
        <w:spacing w:after="0" w:line="240" w:lineRule="auto"/>
        <w:jc w:val="center"/>
        <w:rPr>
          <w:rFonts w:ascii="Times New Roman" w:hAnsi="Times New Roman" w:cs="Times New Roman"/>
          <w:sz w:val="24"/>
          <w:szCs w:val="24"/>
        </w:rPr>
      </w:pPr>
    </w:p>
    <w:p w14:paraId="75B34949" w14:textId="706FE30B" w:rsidR="00616BB1" w:rsidRPr="00616BB1" w:rsidRDefault="002F23E4"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616BB1">
        <w:rPr>
          <w:rFonts w:ascii="Times New Roman" w:hAnsi="Times New Roman" w:cs="Times New Roman"/>
          <w:sz w:val="24"/>
          <w:szCs w:val="24"/>
        </w:rPr>
        <w:fldChar w:fldCharType="begin"/>
      </w:r>
      <w:r w:rsidRPr="00616BB1">
        <w:rPr>
          <w:rFonts w:ascii="Times New Roman" w:hAnsi="Times New Roman" w:cs="Times New Roman"/>
          <w:sz w:val="24"/>
          <w:szCs w:val="24"/>
        </w:rPr>
        <w:instrText xml:space="preserve"> TOC \h \z \c "Gambar" </w:instrText>
      </w:r>
      <w:r w:rsidRPr="00616BB1">
        <w:rPr>
          <w:rFonts w:ascii="Times New Roman" w:hAnsi="Times New Roman" w:cs="Times New Roman"/>
          <w:sz w:val="24"/>
          <w:szCs w:val="24"/>
        </w:rPr>
        <w:fldChar w:fldCharType="separate"/>
      </w:r>
      <w:hyperlink w:anchor="_Toc75498307" w:history="1">
        <w:r w:rsidR="00616BB1" w:rsidRPr="00616BB1">
          <w:rPr>
            <w:rStyle w:val="Hyperlink"/>
            <w:rFonts w:ascii="Times New Roman" w:hAnsi="Times New Roman" w:cs="Times New Roman"/>
            <w:noProof/>
            <w:sz w:val="24"/>
            <w:szCs w:val="24"/>
          </w:rPr>
          <w:t>Gambar 2–1. Alur Kerja Framework CodeIgniter</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_Toc75498307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11</w:t>
        </w:r>
        <w:r w:rsidR="00616BB1" w:rsidRPr="00616BB1">
          <w:rPr>
            <w:rFonts w:ascii="Times New Roman" w:hAnsi="Times New Roman" w:cs="Times New Roman"/>
            <w:noProof/>
            <w:webHidden/>
            <w:sz w:val="24"/>
            <w:szCs w:val="24"/>
          </w:rPr>
          <w:fldChar w:fldCharType="end"/>
        </w:r>
      </w:hyperlink>
    </w:p>
    <w:p w14:paraId="7A0F6B01" w14:textId="5B0524A6"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08" w:history="1">
        <w:r w:rsidR="00616BB1" w:rsidRPr="00616BB1">
          <w:rPr>
            <w:rStyle w:val="Hyperlink"/>
            <w:rFonts w:ascii="Times New Roman" w:hAnsi="Times New Roman" w:cs="Times New Roman"/>
            <w:noProof/>
            <w:sz w:val="24"/>
            <w:szCs w:val="24"/>
          </w:rPr>
          <w:t>Gambar 2–2. Proses MVVM</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_Toc75498308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13</w:t>
        </w:r>
        <w:r w:rsidR="00616BB1" w:rsidRPr="00616BB1">
          <w:rPr>
            <w:rFonts w:ascii="Times New Roman" w:hAnsi="Times New Roman" w:cs="Times New Roman"/>
            <w:noProof/>
            <w:webHidden/>
            <w:sz w:val="24"/>
            <w:szCs w:val="24"/>
          </w:rPr>
          <w:fldChar w:fldCharType="end"/>
        </w:r>
      </w:hyperlink>
    </w:p>
    <w:p w14:paraId="3C8909E9" w14:textId="3458A111"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09" w:history="1">
        <w:r w:rsidR="00616BB1" w:rsidRPr="00616BB1">
          <w:rPr>
            <w:rStyle w:val="Hyperlink"/>
            <w:rFonts w:ascii="Times New Roman" w:hAnsi="Times New Roman" w:cs="Times New Roman"/>
            <w:noProof/>
            <w:sz w:val="24"/>
            <w:szCs w:val="24"/>
          </w:rPr>
          <w:t>Gambar 2–3. Android Arsitektur Komponen</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_Toc75498309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14</w:t>
        </w:r>
        <w:r w:rsidR="00616BB1" w:rsidRPr="00616BB1">
          <w:rPr>
            <w:rFonts w:ascii="Times New Roman" w:hAnsi="Times New Roman" w:cs="Times New Roman"/>
            <w:noProof/>
            <w:webHidden/>
            <w:sz w:val="24"/>
            <w:szCs w:val="24"/>
          </w:rPr>
          <w:fldChar w:fldCharType="end"/>
        </w:r>
      </w:hyperlink>
    </w:p>
    <w:p w14:paraId="704E15EB" w14:textId="5CE448AA"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0" w:history="1">
        <w:r w:rsidR="00616BB1" w:rsidRPr="00616BB1">
          <w:rPr>
            <w:rStyle w:val="Hyperlink"/>
            <w:rFonts w:ascii="Times New Roman" w:hAnsi="Times New Roman" w:cs="Times New Roman"/>
            <w:noProof/>
            <w:sz w:val="24"/>
            <w:szCs w:val="24"/>
          </w:rPr>
          <w:t>Gambar 2–4. Design Thinking Step</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_Toc75498310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15</w:t>
        </w:r>
        <w:r w:rsidR="00616BB1" w:rsidRPr="00616BB1">
          <w:rPr>
            <w:rFonts w:ascii="Times New Roman" w:hAnsi="Times New Roman" w:cs="Times New Roman"/>
            <w:noProof/>
            <w:webHidden/>
            <w:sz w:val="24"/>
            <w:szCs w:val="24"/>
          </w:rPr>
          <w:fldChar w:fldCharType="end"/>
        </w:r>
      </w:hyperlink>
    </w:p>
    <w:p w14:paraId="7EABD63F" w14:textId="58C66E41"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1" w:history="1">
        <w:r w:rsidR="00616BB1" w:rsidRPr="00616BB1">
          <w:rPr>
            <w:rStyle w:val="Hyperlink"/>
            <w:rFonts w:ascii="Times New Roman" w:hAnsi="Times New Roman" w:cs="Times New Roman"/>
            <w:noProof/>
            <w:sz w:val="24"/>
            <w:szCs w:val="24"/>
          </w:rPr>
          <w:t>Gambar 2–5. Halaman Utama JitPack.io</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_Toc75498311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17</w:t>
        </w:r>
        <w:r w:rsidR="00616BB1" w:rsidRPr="00616BB1">
          <w:rPr>
            <w:rFonts w:ascii="Times New Roman" w:hAnsi="Times New Roman" w:cs="Times New Roman"/>
            <w:noProof/>
            <w:webHidden/>
            <w:sz w:val="24"/>
            <w:szCs w:val="24"/>
          </w:rPr>
          <w:fldChar w:fldCharType="end"/>
        </w:r>
      </w:hyperlink>
    </w:p>
    <w:p w14:paraId="21473516" w14:textId="11AE2D97"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2" w:history="1">
        <w:r w:rsidR="00616BB1" w:rsidRPr="00616BB1">
          <w:rPr>
            <w:rStyle w:val="Hyperlink"/>
            <w:rFonts w:ascii="Times New Roman" w:hAnsi="Times New Roman" w:cs="Times New Roman"/>
            <w:noProof/>
            <w:sz w:val="24"/>
            <w:szCs w:val="24"/>
          </w:rPr>
          <w:t>Gambar 3–1. Alur Metodologi Penelitian</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_Toc75498312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18</w:t>
        </w:r>
        <w:r w:rsidR="00616BB1" w:rsidRPr="00616BB1">
          <w:rPr>
            <w:rFonts w:ascii="Times New Roman" w:hAnsi="Times New Roman" w:cs="Times New Roman"/>
            <w:noProof/>
            <w:webHidden/>
            <w:sz w:val="24"/>
            <w:szCs w:val="24"/>
          </w:rPr>
          <w:fldChar w:fldCharType="end"/>
        </w:r>
      </w:hyperlink>
    </w:p>
    <w:p w14:paraId="43CC4CC2" w14:textId="4504BDA6"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3" w:history="1">
        <w:r w:rsidR="00616BB1" w:rsidRPr="00616BB1">
          <w:rPr>
            <w:rStyle w:val="Hyperlink"/>
            <w:rFonts w:ascii="Times New Roman" w:hAnsi="Times New Roman" w:cs="Times New Roman"/>
            <w:noProof/>
            <w:sz w:val="24"/>
            <w:szCs w:val="24"/>
          </w:rPr>
          <w:t>Gambar 3–2. Flowchart Pengguna</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_Toc75498313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23</w:t>
        </w:r>
        <w:r w:rsidR="00616BB1" w:rsidRPr="00616BB1">
          <w:rPr>
            <w:rFonts w:ascii="Times New Roman" w:hAnsi="Times New Roman" w:cs="Times New Roman"/>
            <w:noProof/>
            <w:webHidden/>
            <w:sz w:val="24"/>
            <w:szCs w:val="24"/>
          </w:rPr>
          <w:fldChar w:fldCharType="end"/>
        </w:r>
      </w:hyperlink>
    </w:p>
    <w:p w14:paraId="0FA9780F" w14:textId="45B287F5"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4" w:history="1">
        <w:r w:rsidR="00616BB1" w:rsidRPr="00616BB1">
          <w:rPr>
            <w:rStyle w:val="Hyperlink"/>
            <w:rFonts w:ascii="Times New Roman" w:hAnsi="Times New Roman" w:cs="Times New Roman"/>
            <w:noProof/>
            <w:sz w:val="24"/>
            <w:szCs w:val="24"/>
          </w:rPr>
          <w:t>Gambar 3–3. Flowchart Pengguna Akhir</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_Toc75498314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24</w:t>
        </w:r>
        <w:r w:rsidR="00616BB1" w:rsidRPr="00616BB1">
          <w:rPr>
            <w:rFonts w:ascii="Times New Roman" w:hAnsi="Times New Roman" w:cs="Times New Roman"/>
            <w:noProof/>
            <w:webHidden/>
            <w:sz w:val="24"/>
            <w:szCs w:val="24"/>
          </w:rPr>
          <w:fldChar w:fldCharType="end"/>
        </w:r>
      </w:hyperlink>
    </w:p>
    <w:p w14:paraId="736F9929" w14:textId="16C48663"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5" w:history="1">
        <w:r w:rsidR="00616BB1" w:rsidRPr="00616BB1">
          <w:rPr>
            <w:rStyle w:val="Hyperlink"/>
            <w:rFonts w:ascii="Times New Roman" w:hAnsi="Times New Roman" w:cs="Times New Roman"/>
            <w:noProof/>
            <w:sz w:val="24"/>
            <w:szCs w:val="24"/>
          </w:rPr>
          <w:t>Gambar 3–4. Use Case Diagram Framework</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_Toc75498315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16BB1" w:rsidRPr="00616BB1">
          <w:rPr>
            <w:rFonts w:ascii="Times New Roman" w:hAnsi="Times New Roman" w:cs="Times New Roman"/>
            <w:noProof/>
            <w:webHidden/>
            <w:sz w:val="24"/>
            <w:szCs w:val="24"/>
          </w:rPr>
          <w:fldChar w:fldCharType="end"/>
        </w:r>
      </w:hyperlink>
    </w:p>
    <w:p w14:paraId="1B539F33" w14:textId="7BBB3B34" w:rsidR="00616BB1" w:rsidRPr="00616BB1" w:rsidRDefault="00EE6D83" w:rsidP="00616BB1">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8316" w:history="1">
        <w:r w:rsidR="00616BB1" w:rsidRPr="00616BB1">
          <w:rPr>
            <w:rStyle w:val="Hyperlink"/>
            <w:rFonts w:ascii="Times New Roman" w:hAnsi="Times New Roman" w:cs="Times New Roman"/>
            <w:noProof/>
            <w:sz w:val="24"/>
            <w:szCs w:val="24"/>
          </w:rPr>
          <w:t>Gambar 3–5. Use Case Diagram Pengguna Akhir</w:t>
        </w:r>
        <w:r w:rsidR="00616BB1" w:rsidRPr="00616BB1">
          <w:rPr>
            <w:rFonts w:ascii="Times New Roman" w:hAnsi="Times New Roman" w:cs="Times New Roman"/>
            <w:noProof/>
            <w:webHidden/>
            <w:sz w:val="24"/>
            <w:szCs w:val="24"/>
          </w:rPr>
          <w:tab/>
        </w:r>
        <w:r w:rsidR="00616BB1" w:rsidRPr="00616BB1">
          <w:rPr>
            <w:rFonts w:ascii="Times New Roman" w:hAnsi="Times New Roman" w:cs="Times New Roman"/>
            <w:noProof/>
            <w:webHidden/>
            <w:sz w:val="24"/>
            <w:szCs w:val="24"/>
          </w:rPr>
          <w:fldChar w:fldCharType="begin"/>
        </w:r>
        <w:r w:rsidR="00616BB1" w:rsidRPr="00616BB1">
          <w:rPr>
            <w:rFonts w:ascii="Times New Roman" w:hAnsi="Times New Roman" w:cs="Times New Roman"/>
            <w:noProof/>
            <w:webHidden/>
            <w:sz w:val="24"/>
            <w:szCs w:val="24"/>
          </w:rPr>
          <w:instrText xml:space="preserve"> PAGEREF _Toc75498316 \h </w:instrText>
        </w:r>
        <w:r w:rsidR="00616BB1" w:rsidRPr="00616BB1">
          <w:rPr>
            <w:rFonts w:ascii="Times New Roman" w:hAnsi="Times New Roman" w:cs="Times New Roman"/>
            <w:noProof/>
            <w:webHidden/>
            <w:sz w:val="24"/>
            <w:szCs w:val="24"/>
          </w:rPr>
        </w:r>
        <w:r w:rsidR="00616BB1" w:rsidRPr="00616BB1">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27</w:t>
        </w:r>
        <w:r w:rsidR="00616BB1" w:rsidRPr="00616BB1">
          <w:rPr>
            <w:rFonts w:ascii="Times New Roman" w:hAnsi="Times New Roman" w:cs="Times New Roman"/>
            <w:noProof/>
            <w:webHidden/>
            <w:sz w:val="24"/>
            <w:szCs w:val="24"/>
          </w:rPr>
          <w:fldChar w:fldCharType="end"/>
        </w:r>
      </w:hyperlink>
    </w:p>
    <w:p w14:paraId="03C1DF02" w14:textId="720F312E" w:rsidR="002F23E4" w:rsidRDefault="002F23E4" w:rsidP="00616BB1">
      <w:pPr>
        <w:pStyle w:val="Caption"/>
        <w:spacing w:line="360" w:lineRule="auto"/>
        <w:rPr>
          <w:rFonts w:cs="Times New Roman"/>
          <w:sz w:val="24"/>
          <w:szCs w:val="24"/>
        </w:rPr>
      </w:pPr>
      <w:r w:rsidRPr="00616BB1">
        <w:rPr>
          <w:rFonts w:cs="Times New Roman"/>
          <w:sz w:val="24"/>
          <w:szCs w:val="24"/>
        </w:rPr>
        <w:fldChar w:fldCharType="end"/>
      </w:r>
    </w:p>
    <w:p w14:paraId="599664EB" w14:textId="79AA66C8" w:rsidR="002F23E4" w:rsidRDefault="002F23E4">
      <w:pPr>
        <w:spacing w:after="0" w:line="240" w:lineRule="auto"/>
        <w:rPr>
          <w:rFonts w:ascii="Times New Roman" w:hAnsi="Times New Roman" w:cs="Times New Roman"/>
          <w:sz w:val="24"/>
          <w:szCs w:val="24"/>
        </w:rPr>
      </w:pPr>
    </w:p>
    <w:p w14:paraId="1935F793" w14:textId="4667920D" w:rsidR="002F23E4" w:rsidRDefault="002F23E4">
      <w:pPr>
        <w:spacing w:after="0" w:line="240" w:lineRule="auto"/>
        <w:rPr>
          <w:rFonts w:ascii="Times New Roman" w:hAnsi="Times New Roman" w:cs="Times New Roman"/>
          <w:sz w:val="24"/>
          <w:szCs w:val="24"/>
        </w:rPr>
      </w:pPr>
    </w:p>
    <w:p w14:paraId="0E5AD9C9" w14:textId="787BD5FF" w:rsidR="002F23E4" w:rsidRDefault="002F23E4">
      <w:pPr>
        <w:spacing w:after="0" w:line="240" w:lineRule="auto"/>
        <w:rPr>
          <w:rFonts w:ascii="Times New Roman" w:hAnsi="Times New Roman" w:cs="Times New Roman"/>
          <w:sz w:val="24"/>
          <w:szCs w:val="24"/>
        </w:rPr>
      </w:pPr>
    </w:p>
    <w:p w14:paraId="41CD97D7" w14:textId="0746E4DB" w:rsidR="00AE6D52" w:rsidRDefault="00AE6D52">
      <w:pPr>
        <w:spacing w:after="0" w:line="240" w:lineRule="auto"/>
        <w:rPr>
          <w:rFonts w:ascii="Times New Roman" w:hAnsi="Times New Roman" w:cs="Times New Roman"/>
          <w:sz w:val="24"/>
          <w:szCs w:val="24"/>
        </w:rPr>
      </w:pPr>
    </w:p>
    <w:p w14:paraId="45C65F8E" w14:textId="15F6426B" w:rsidR="00AE6D52" w:rsidRDefault="00AE6D52">
      <w:pPr>
        <w:spacing w:after="0" w:line="240" w:lineRule="auto"/>
        <w:rPr>
          <w:rFonts w:ascii="Times New Roman" w:hAnsi="Times New Roman" w:cs="Times New Roman"/>
          <w:sz w:val="24"/>
          <w:szCs w:val="24"/>
        </w:rPr>
      </w:pPr>
    </w:p>
    <w:p w14:paraId="235ECF26" w14:textId="40830674" w:rsidR="00AE6D52" w:rsidRDefault="00AE6D52">
      <w:pPr>
        <w:spacing w:after="0" w:line="240" w:lineRule="auto"/>
        <w:rPr>
          <w:rFonts w:ascii="Times New Roman" w:hAnsi="Times New Roman" w:cs="Times New Roman"/>
          <w:sz w:val="24"/>
          <w:szCs w:val="24"/>
        </w:rPr>
      </w:pPr>
    </w:p>
    <w:p w14:paraId="7D9B737E" w14:textId="75C20F1F" w:rsidR="00AE6D52" w:rsidRDefault="00AE6D52">
      <w:pPr>
        <w:spacing w:after="0" w:line="240" w:lineRule="auto"/>
        <w:rPr>
          <w:rFonts w:ascii="Times New Roman" w:hAnsi="Times New Roman" w:cs="Times New Roman"/>
          <w:sz w:val="24"/>
          <w:szCs w:val="24"/>
        </w:rPr>
      </w:pPr>
    </w:p>
    <w:p w14:paraId="30CB135F" w14:textId="4157CA2D" w:rsidR="00AE6D52" w:rsidRDefault="00AE6D52">
      <w:pPr>
        <w:spacing w:after="0" w:line="240" w:lineRule="auto"/>
        <w:rPr>
          <w:rFonts w:ascii="Times New Roman" w:hAnsi="Times New Roman" w:cs="Times New Roman"/>
          <w:sz w:val="24"/>
          <w:szCs w:val="24"/>
        </w:rPr>
      </w:pPr>
    </w:p>
    <w:p w14:paraId="5FF403B3" w14:textId="69D26849" w:rsidR="00AE6D52" w:rsidRDefault="00AE6D52">
      <w:pPr>
        <w:spacing w:after="0" w:line="240" w:lineRule="auto"/>
        <w:rPr>
          <w:rFonts w:ascii="Times New Roman" w:hAnsi="Times New Roman" w:cs="Times New Roman"/>
          <w:sz w:val="24"/>
          <w:szCs w:val="24"/>
        </w:rPr>
      </w:pPr>
    </w:p>
    <w:p w14:paraId="47F7B7BF" w14:textId="07EF4C95" w:rsidR="00AE6D52" w:rsidRDefault="00AE6D52">
      <w:pPr>
        <w:spacing w:after="0" w:line="240" w:lineRule="auto"/>
        <w:rPr>
          <w:rFonts w:ascii="Times New Roman" w:hAnsi="Times New Roman" w:cs="Times New Roman"/>
          <w:sz w:val="24"/>
          <w:szCs w:val="24"/>
        </w:rPr>
      </w:pPr>
    </w:p>
    <w:p w14:paraId="02599CF1" w14:textId="60F7BA95" w:rsidR="00AE6D52" w:rsidRDefault="00AE6D52">
      <w:pPr>
        <w:spacing w:after="0" w:line="240" w:lineRule="auto"/>
        <w:rPr>
          <w:rFonts w:ascii="Times New Roman" w:hAnsi="Times New Roman" w:cs="Times New Roman"/>
          <w:sz w:val="24"/>
          <w:szCs w:val="24"/>
        </w:rPr>
      </w:pPr>
    </w:p>
    <w:p w14:paraId="1ABDD5B3" w14:textId="2FB69653" w:rsidR="00AE6D52" w:rsidRDefault="00AE6D52">
      <w:pPr>
        <w:spacing w:after="0" w:line="240" w:lineRule="auto"/>
        <w:rPr>
          <w:rFonts w:ascii="Times New Roman" w:hAnsi="Times New Roman" w:cs="Times New Roman"/>
          <w:sz w:val="24"/>
          <w:szCs w:val="24"/>
        </w:rPr>
      </w:pPr>
    </w:p>
    <w:p w14:paraId="0AB1A90D" w14:textId="5C212FD1" w:rsidR="00AE6D52" w:rsidRDefault="00AE6D52">
      <w:pPr>
        <w:spacing w:after="0" w:line="240" w:lineRule="auto"/>
        <w:rPr>
          <w:rFonts w:ascii="Times New Roman" w:hAnsi="Times New Roman" w:cs="Times New Roman"/>
          <w:sz w:val="24"/>
          <w:szCs w:val="24"/>
        </w:rPr>
      </w:pPr>
    </w:p>
    <w:p w14:paraId="003453AD" w14:textId="2BF30C63" w:rsidR="00AE6D52" w:rsidRDefault="00AE6D52">
      <w:pPr>
        <w:spacing w:after="0" w:line="240" w:lineRule="auto"/>
        <w:rPr>
          <w:rFonts w:ascii="Times New Roman" w:hAnsi="Times New Roman" w:cs="Times New Roman"/>
          <w:sz w:val="24"/>
          <w:szCs w:val="24"/>
        </w:rPr>
      </w:pPr>
    </w:p>
    <w:p w14:paraId="262F07D6" w14:textId="0A4ECBE1" w:rsidR="00AE6D52" w:rsidRDefault="00AE6D52">
      <w:pPr>
        <w:spacing w:after="0" w:line="240" w:lineRule="auto"/>
        <w:rPr>
          <w:rFonts w:ascii="Times New Roman" w:hAnsi="Times New Roman" w:cs="Times New Roman"/>
          <w:sz w:val="24"/>
          <w:szCs w:val="24"/>
        </w:rPr>
      </w:pPr>
    </w:p>
    <w:p w14:paraId="5FE2BF1B" w14:textId="6280EFA0" w:rsidR="00AE6D52" w:rsidRDefault="00AE6D52">
      <w:pPr>
        <w:spacing w:after="0" w:line="240" w:lineRule="auto"/>
        <w:rPr>
          <w:rFonts w:ascii="Times New Roman" w:hAnsi="Times New Roman" w:cs="Times New Roman"/>
          <w:sz w:val="24"/>
          <w:szCs w:val="24"/>
        </w:rPr>
      </w:pPr>
    </w:p>
    <w:p w14:paraId="041CB9FE" w14:textId="228B3330" w:rsidR="00AE6D52" w:rsidRDefault="00AE6D52">
      <w:pPr>
        <w:spacing w:after="0" w:line="240" w:lineRule="auto"/>
        <w:rPr>
          <w:rFonts w:ascii="Times New Roman" w:hAnsi="Times New Roman" w:cs="Times New Roman"/>
          <w:sz w:val="24"/>
          <w:szCs w:val="24"/>
        </w:rPr>
      </w:pPr>
    </w:p>
    <w:p w14:paraId="51378E61" w14:textId="5B5E0630" w:rsidR="00F13134" w:rsidRDefault="00F13134">
      <w:pPr>
        <w:spacing w:after="0" w:line="240" w:lineRule="auto"/>
        <w:rPr>
          <w:rFonts w:ascii="Times New Roman" w:hAnsi="Times New Roman" w:cs="Times New Roman"/>
          <w:sz w:val="24"/>
          <w:szCs w:val="24"/>
        </w:rPr>
      </w:pPr>
    </w:p>
    <w:p w14:paraId="41204F4E" w14:textId="77777777" w:rsidR="00F13134" w:rsidRDefault="00F13134">
      <w:pPr>
        <w:spacing w:after="0" w:line="240" w:lineRule="auto"/>
        <w:rPr>
          <w:rFonts w:ascii="Times New Roman" w:hAnsi="Times New Roman" w:cs="Times New Roman"/>
          <w:sz w:val="24"/>
          <w:szCs w:val="24"/>
        </w:rPr>
      </w:pPr>
    </w:p>
    <w:p w14:paraId="7400AFC1" w14:textId="2E0CB5BC" w:rsidR="00AE6D52" w:rsidRDefault="00AE6D52">
      <w:pPr>
        <w:spacing w:after="0" w:line="240" w:lineRule="auto"/>
        <w:rPr>
          <w:rFonts w:ascii="Times New Roman" w:hAnsi="Times New Roman" w:cs="Times New Roman"/>
          <w:sz w:val="24"/>
          <w:szCs w:val="24"/>
        </w:rPr>
      </w:pPr>
    </w:p>
    <w:p w14:paraId="38A4BB4C" w14:textId="69B7F73F" w:rsidR="00AE6D52" w:rsidRDefault="00AE6D52">
      <w:pPr>
        <w:spacing w:after="0" w:line="240" w:lineRule="auto"/>
        <w:rPr>
          <w:rFonts w:ascii="Times New Roman" w:hAnsi="Times New Roman" w:cs="Times New Roman"/>
          <w:sz w:val="24"/>
          <w:szCs w:val="24"/>
        </w:rPr>
      </w:pPr>
    </w:p>
    <w:p w14:paraId="51950AF8" w14:textId="31BB966E" w:rsidR="00AE6D52" w:rsidRDefault="00AE6D52">
      <w:pPr>
        <w:spacing w:after="0" w:line="240" w:lineRule="auto"/>
        <w:rPr>
          <w:rFonts w:ascii="Times New Roman" w:hAnsi="Times New Roman" w:cs="Times New Roman"/>
          <w:sz w:val="24"/>
          <w:szCs w:val="24"/>
        </w:rPr>
      </w:pPr>
    </w:p>
    <w:p w14:paraId="0486B588" w14:textId="3BCFF4B0" w:rsidR="00AE6D52" w:rsidRDefault="00AE6D52">
      <w:pPr>
        <w:spacing w:after="0" w:line="240" w:lineRule="auto"/>
        <w:rPr>
          <w:rFonts w:ascii="Times New Roman" w:hAnsi="Times New Roman" w:cs="Times New Roman"/>
          <w:sz w:val="24"/>
          <w:szCs w:val="24"/>
        </w:rPr>
      </w:pPr>
    </w:p>
    <w:p w14:paraId="33EAD2FD" w14:textId="1B1EEB4B" w:rsidR="00AE6D52" w:rsidRDefault="00AE6D52">
      <w:pPr>
        <w:spacing w:after="0" w:line="240" w:lineRule="auto"/>
        <w:rPr>
          <w:rFonts w:ascii="Times New Roman" w:hAnsi="Times New Roman" w:cs="Times New Roman"/>
          <w:sz w:val="24"/>
          <w:szCs w:val="24"/>
        </w:rPr>
      </w:pPr>
    </w:p>
    <w:p w14:paraId="0C354A08" w14:textId="205382E1" w:rsidR="00AE6D52" w:rsidRDefault="00AE6D52">
      <w:pPr>
        <w:spacing w:after="0" w:line="240" w:lineRule="auto"/>
        <w:rPr>
          <w:rFonts w:ascii="Times New Roman" w:hAnsi="Times New Roman" w:cs="Times New Roman"/>
          <w:sz w:val="24"/>
          <w:szCs w:val="24"/>
        </w:rPr>
      </w:pPr>
    </w:p>
    <w:p w14:paraId="3ED0C38F" w14:textId="09634FCC" w:rsidR="00AE6D52" w:rsidRDefault="00AE6D52">
      <w:pPr>
        <w:spacing w:after="0" w:line="240" w:lineRule="auto"/>
        <w:rPr>
          <w:rFonts w:ascii="Times New Roman" w:hAnsi="Times New Roman" w:cs="Times New Roman"/>
          <w:sz w:val="24"/>
          <w:szCs w:val="24"/>
        </w:rPr>
      </w:pPr>
    </w:p>
    <w:p w14:paraId="41F90A1E" w14:textId="11A295FB" w:rsidR="00AE6D52" w:rsidRDefault="00AE6D52">
      <w:pPr>
        <w:spacing w:after="0" w:line="240" w:lineRule="auto"/>
        <w:rPr>
          <w:rFonts w:ascii="Times New Roman" w:hAnsi="Times New Roman" w:cs="Times New Roman"/>
          <w:sz w:val="24"/>
          <w:szCs w:val="24"/>
        </w:rPr>
      </w:pPr>
    </w:p>
    <w:p w14:paraId="25607781" w14:textId="0566EBB9" w:rsidR="00AE6D52" w:rsidRDefault="00AE6D52">
      <w:pPr>
        <w:spacing w:after="0" w:line="240" w:lineRule="auto"/>
        <w:rPr>
          <w:rFonts w:ascii="Times New Roman" w:hAnsi="Times New Roman" w:cs="Times New Roman"/>
          <w:sz w:val="24"/>
          <w:szCs w:val="24"/>
        </w:rPr>
      </w:pPr>
    </w:p>
    <w:p w14:paraId="797E4FC8" w14:textId="77777777" w:rsidR="006540B1" w:rsidRDefault="006540B1">
      <w:pPr>
        <w:spacing w:after="0" w:line="240" w:lineRule="auto"/>
        <w:rPr>
          <w:rFonts w:ascii="Times New Roman" w:hAnsi="Times New Roman" w:cs="Times New Roman"/>
          <w:sz w:val="24"/>
          <w:szCs w:val="24"/>
        </w:rPr>
      </w:pPr>
    </w:p>
    <w:p w14:paraId="2F5B6849" w14:textId="00845492" w:rsidR="002F23E4" w:rsidRPr="00AE6D52" w:rsidRDefault="00F22187" w:rsidP="00F22187">
      <w:pPr>
        <w:pStyle w:val="TableofFigures"/>
        <w:tabs>
          <w:tab w:val="right" w:leader="dot" w:pos="7922"/>
        </w:tabs>
        <w:jc w:val="center"/>
        <w:outlineLvl w:val="0"/>
        <w:rPr>
          <w:rFonts w:ascii="Times New Roman" w:hAnsi="Times New Roman" w:cs="Times New Roman"/>
          <w:b/>
          <w:bCs/>
          <w:sz w:val="32"/>
          <w:szCs w:val="32"/>
        </w:rPr>
      </w:pPr>
      <w:bookmarkStart w:id="3" w:name="_Toc75487160"/>
      <w:r w:rsidRPr="00AE6D52">
        <w:rPr>
          <w:rFonts w:ascii="Times New Roman" w:hAnsi="Times New Roman" w:cs="Times New Roman"/>
          <w:b/>
          <w:bCs/>
          <w:sz w:val="32"/>
          <w:szCs w:val="32"/>
        </w:rPr>
        <w:lastRenderedPageBreak/>
        <w:t>DAFTAR TABEL</w:t>
      </w:r>
      <w:bookmarkEnd w:id="3"/>
    </w:p>
    <w:p w14:paraId="3DDD1E5F" w14:textId="77777777" w:rsidR="002F23E4" w:rsidRDefault="002F23E4">
      <w:pPr>
        <w:pStyle w:val="TableofFigures"/>
        <w:tabs>
          <w:tab w:val="right" w:leader="dot" w:pos="7922"/>
        </w:tabs>
        <w:rPr>
          <w:rFonts w:ascii="Times New Roman" w:hAnsi="Times New Roman" w:cs="Times New Roman"/>
          <w:sz w:val="24"/>
          <w:szCs w:val="24"/>
        </w:rPr>
      </w:pPr>
    </w:p>
    <w:p w14:paraId="770F9E9F" w14:textId="49226262" w:rsidR="006836F6" w:rsidRPr="006836F6" w:rsidRDefault="002F23E4"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r w:rsidRPr="006836F6">
        <w:rPr>
          <w:rFonts w:ascii="Times New Roman" w:hAnsi="Times New Roman" w:cs="Times New Roman"/>
          <w:sz w:val="24"/>
          <w:szCs w:val="24"/>
        </w:rPr>
        <w:fldChar w:fldCharType="begin"/>
      </w:r>
      <w:r w:rsidRPr="006836F6">
        <w:rPr>
          <w:rFonts w:ascii="Times New Roman" w:hAnsi="Times New Roman" w:cs="Times New Roman"/>
          <w:sz w:val="24"/>
          <w:szCs w:val="24"/>
        </w:rPr>
        <w:instrText xml:space="preserve"> TOC \h \z \c "Tabel" </w:instrText>
      </w:r>
      <w:r w:rsidRPr="006836F6">
        <w:rPr>
          <w:rFonts w:ascii="Times New Roman" w:hAnsi="Times New Roman" w:cs="Times New Roman"/>
          <w:sz w:val="24"/>
          <w:szCs w:val="24"/>
        </w:rPr>
        <w:fldChar w:fldCharType="separate"/>
      </w:r>
      <w:hyperlink w:anchor="_Toc75497044" w:history="1">
        <w:r w:rsidR="006836F6" w:rsidRPr="006836F6">
          <w:rPr>
            <w:rStyle w:val="Hyperlink"/>
            <w:rFonts w:ascii="Times New Roman" w:hAnsi="Times New Roman" w:cs="Times New Roman"/>
            <w:noProof/>
            <w:sz w:val="24"/>
            <w:szCs w:val="24"/>
          </w:rPr>
          <w:t>Tabel 1</w:t>
        </w:r>
        <w:r w:rsidR="006836F6" w:rsidRPr="006836F6">
          <w:rPr>
            <w:rStyle w:val="Hyperlink"/>
            <w:rFonts w:ascii="Times New Roman" w:hAnsi="Times New Roman" w:cs="Times New Roman"/>
            <w:noProof/>
            <w:sz w:val="24"/>
            <w:szCs w:val="24"/>
          </w:rPr>
          <w:noBreakHyphen/>
          <w:t>1. Jadwal Kegiatan</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_Toc75497044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10</w:t>
        </w:r>
        <w:r w:rsidR="006836F6" w:rsidRPr="006836F6">
          <w:rPr>
            <w:rFonts w:ascii="Times New Roman" w:hAnsi="Times New Roman" w:cs="Times New Roman"/>
            <w:noProof/>
            <w:webHidden/>
            <w:sz w:val="24"/>
            <w:szCs w:val="24"/>
          </w:rPr>
          <w:fldChar w:fldCharType="end"/>
        </w:r>
      </w:hyperlink>
    </w:p>
    <w:p w14:paraId="2D453459" w14:textId="77FB4A24" w:rsidR="006836F6" w:rsidRPr="006836F6" w:rsidRDefault="00EE6D83"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5"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1. Tabel Skenario Use Case Framework 1</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_Toc75497045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836F6" w:rsidRPr="006836F6">
          <w:rPr>
            <w:rFonts w:ascii="Times New Roman" w:hAnsi="Times New Roman" w:cs="Times New Roman"/>
            <w:noProof/>
            <w:webHidden/>
            <w:sz w:val="24"/>
            <w:szCs w:val="24"/>
          </w:rPr>
          <w:fldChar w:fldCharType="end"/>
        </w:r>
      </w:hyperlink>
    </w:p>
    <w:p w14:paraId="52F5F41A" w14:textId="1A071A40" w:rsidR="006836F6" w:rsidRPr="006836F6" w:rsidRDefault="00EE6D83"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6"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2. Tabel Skenario Use Case Framework 2</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_Toc75497046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25</w:t>
        </w:r>
        <w:r w:rsidR="006836F6" w:rsidRPr="006836F6">
          <w:rPr>
            <w:rFonts w:ascii="Times New Roman" w:hAnsi="Times New Roman" w:cs="Times New Roman"/>
            <w:noProof/>
            <w:webHidden/>
            <w:sz w:val="24"/>
            <w:szCs w:val="24"/>
          </w:rPr>
          <w:fldChar w:fldCharType="end"/>
        </w:r>
      </w:hyperlink>
    </w:p>
    <w:p w14:paraId="40A26502" w14:textId="5713E572" w:rsidR="006836F6" w:rsidRPr="006836F6" w:rsidRDefault="00EE6D83"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7"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3. Tabel Skenario Use Case Framework 3</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_Toc75497047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26</w:t>
        </w:r>
        <w:r w:rsidR="006836F6" w:rsidRPr="006836F6">
          <w:rPr>
            <w:rFonts w:ascii="Times New Roman" w:hAnsi="Times New Roman" w:cs="Times New Roman"/>
            <w:noProof/>
            <w:webHidden/>
            <w:sz w:val="24"/>
            <w:szCs w:val="24"/>
          </w:rPr>
          <w:fldChar w:fldCharType="end"/>
        </w:r>
      </w:hyperlink>
    </w:p>
    <w:p w14:paraId="3109D638" w14:textId="5167E08B" w:rsidR="006836F6" w:rsidRPr="006836F6" w:rsidRDefault="00EE6D83"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8"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4. Tabel Skenario Use Case Aplikasi 1</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_Toc75497048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27</w:t>
        </w:r>
        <w:r w:rsidR="006836F6" w:rsidRPr="006836F6">
          <w:rPr>
            <w:rFonts w:ascii="Times New Roman" w:hAnsi="Times New Roman" w:cs="Times New Roman"/>
            <w:noProof/>
            <w:webHidden/>
            <w:sz w:val="24"/>
            <w:szCs w:val="24"/>
          </w:rPr>
          <w:fldChar w:fldCharType="end"/>
        </w:r>
      </w:hyperlink>
    </w:p>
    <w:p w14:paraId="616BE9AC" w14:textId="2F9D5BFD" w:rsidR="006836F6" w:rsidRPr="006836F6" w:rsidRDefault="00EE6D83"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49"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5. Tabel Skenario Use Case Aplikasi 2</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_Toc75497049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006836F6" w:rsidRPr="006836F6">
          <w:rPr>
            <w:rFonts w:ascii="Times New Roman" w:hAnsi="Times New Roman" w:cs="Times New Roman"/>
            <w:noProof/>
            <w:webHidden/>
            <w:sz w:val="24"/>
            <w:szCs w:val="24"/>
          </w:rPr>
          <w:fldChar w:fldCharType="end"/>
        </w:r>
      </w:hyperlink>
    </w:p>
    <w:p w14:paraId="03F068B2" w14:textId="747F5883" w:rsidR="006836F6" w:rsidRPr="006836F6" w:rsidRDefault="00EE6D83" w:rsidP="006836F6">
      <w:pPr>
        <w:pStyle w:val="TableofFigures"/>
        <w:tabs>
          <w:tab w:val="right" w:leader="dot" w:pos="7922"/>
        </w:tabs>
        <w:spacing w:line="360" w:lineRule="auto"/>
        <w:rPr>
          <w:rFonts w:ascii="Times New Roman" w:eastAsiaTheme="minorEastAsia" w:hAnsi="Times New Roman" w:cs="Times New Roman"/>
          <w:noProof/>
          <w:sz w:val="24"/>
          <w:szCs w:val="24"/>
          <w:lang w:val="en-ID"/>
        </w:rPr>
      </w:pPr>
      <w:hyperlink w:anchor="_Toc75497050" w:history="1">
        <w:r w:rsidR="006836F6" w:rsidRPr="006836F6">
          <w:rPr>
            <w:rStyle w:val="Hyperlink"/>
            <w:rFonts w:ascii="Times New Roman" w:hAnsi="Times New Roman" w:cs="Times New Roman"/>
            <w:noProof/>
            <w:sz w:val="24"/>
            <w:szCs w:val="24"/>
          </w:rPr>
          <w:t>Tabel 3</w:t>
        </w:r>
        <w:r w:rsidR="006836F6" w:rsidRPr="006836F6">
          <w:rPr>
            <w:rStyle w:val="Hyperlink"/>
            <w:rFonts w:ascii="Times New Roman" w:hAnsi="Times New Roman" w:cs="Times New Roman"/>
            <w:noProof/>
            <w:sz w:val="24"/>
            <w:szCs w:val="24"/>
          </w:rPr>
          <w:noBreakHyphen/>
          <w:t>6. Tabel Skenario Use Case Aplikasi 3</w:t>
        </w:r>
        <w:r w:rsidR="006836F6" w:rsidRPr="006836F6">
          <w:rPr>
            <w:rFonts w:ascii="Times New Roman" w:hAnsi="Times New Roman" w:cs="Times New Roman"/>
            <w:noProof/>
            <w:webHidden/>
            <w:sz w:val="24"/>
            <w:szCs w:val="24"/>
          </w:rPr>
          <w:tab/>
        </w:r>
        <w:r w:rsidR="006836F6" w:rsidRPr="006836F6">
          <w:rPr>
            <w:rFonts w:ascii="Times New Roman" w:hAnsi="Times New Roman" w:cs="Times New Roman"/>
            <w:noProof/>
            <w:webHidden/>
            <w:sz w:val="24"/>
            <w:szCs w:val="24"/>
          </w:rPr>
          <w:fldChar w:fldCharType="begin"/>
        </w:r>
        <w:r w:rsidR="006836F6" w:rsidRPr="006836F6">
          <w:rPr>
            <w:rFonts w:ascii="Times New Roman" w:hAnsi="Times New Roman" w:cs="Times New Roman"/>
            <w:noProof/>
            <w:webHidden/>
            <w:sz w:val="24"/>
            <w:szCs w:val="24"/>
          </w:rPr>
          <w:instrText xml:space="preserve"> PAGEREF _Toc75497050 \h </w:instrText>
        </w:r>
        <w:r w:rsidR="006836F6" w:rsidRPr="006836F6">
          <w:rPr>
            <w:rFonts w:ascii="Times New Roman" w:hAnsi="Times New Roman" w:cs="Times New Roman"/>
            <w:noProof/>
            <w:webHidden/>
            <w:sz w:val="24"/>
            <w:szCs w:val="24"/>
          </w:rPr>
        </w:r>
        <w:r w:rsidR="006836F6" w:rsidRPr="006836F6">
          <w:rPr>
            <w:rFonts w:ascii="Times New Roman" w:hAnsi="Times New Roman" w:cs="Times New Roman"/>
            <w:noProof/>
            <w:webHidden/>
            <w:sz w:val="24"/>
            <w:szCs w:val="24"/>
          </w:rPr>
          <w:fldChar w:fldCharType="separate"/>
        </w:r>
        <w:r w:rsidR="005442EC">
          <w:rPr>
            <w:rFonts w:ascii="Times New Roman" w:hAnsi="Times New Roman" w:cs="Times New Roman"/>
            <w:noProof/>
            <w:webHidden/>
            <w:sz w:val="24"/>
            <w:szCs w:val="24"/>
          </w:rPr>
          <w:t>28</w:t>
        </w:r>
        <w:r w:rsidR="006836F6" w:rsidRPr="006836F6">
          <w:rPr>
            <w:rFonts w:ascii="Times New Roman" w:hAnsi="Times New Roman" w:cs="Times New Roman"/>
            <w:noProof/>
            <w:webHidden/>
            <w:sz w:val="24"/>
            <w:szCs w:val="24"/>
          </w:rPr>
          <w:fldChar w:fldCharType="end"/>
        </w:r>
      </w:hyperlink>
    </w:p>
    <w:p w14:paraId="03A085B5" w14:textId="38ED15C8" w:rsidR="002F23E4" w:rsidRPr="006836F6" w:rsidRDefault="002F23E4" w:rsidP="006836F6">
      <w:pPr>
        <w:spacing w:after="0" w:line="360" w:lineRule="auto"/>
        <w:jc w:val="center"/>
        <w:rPr>
          <w:rFonts w:ascii="Times New Roman" w:hAnsi="Times New Roman" w:cs="Times New Roman"/>
          <w:sz w:val="24"/>
          <w:szCs w:val="24"/>
        </w:rPr>
      </w:pPr>
      <w:r w:rsidRPr="006836F6">
        <w:rPr>
          <w:rFonts w:ascii="Times New Roman" w:hAnsi="Times New Roman" w:cs="Times New Roman"/>
          <w:sz w:val="24"/>
          <w:szCs w:val="24"/>
        </w:rPr>
        <w:fldChar w:fldCharType="end"/>
      </w:r>
    </w:p>
    <w:p w14:paraId="3BD10573" w14:textId="77777777" w:rsidR="002F23E4" w:rsidRPr="006836F6" w:rsidRDefault="002F23E4" w:rsidP="006836F6">
      <w:pPr>
        <w:spacing w:after="0" w:line="360" w:lineRule="auto"/>
        <w:jc w:val="center"/>
        <w:rPr>
          <w:rFonts w:ascii="Times New Roman" w:hAnsi="Times New Roman" w:cs="Times New Roman"/>
          <w:sz w:val="24"/>
          <w:szCs w:val="24"/>
        </w:rPr>
      </w:pPr>
    </w:p>
    <w:p w14:paraId="007CCE7E" w14:textId="2716AEFB" w:rsidR="00B01D70" w:rsidRPr="006836F6" w:rsidRDefault="00B01D70" w:rsidP="006836F6">
      <w:pPr>
        <w:autoSpaceDE w:val="0"/>
        <w:autoSpaceDN w:val="0"/>
        <w:adjustRightInd w:val="0"/>
        <w:spacing w:after="0" w:line="360" w:lineRule="auto"/>
        <w:contextualSpacing/>
        <w:rPr>
          <w:rFonts w:ascii="Times New Roman" w:hAnsi="Times New Roman" w:cs="Times New Roman"/>
          <w:sz w:val="24"/>
          <w:szCs w:val="24"/>
        </w:rPr>
      </w:pPr>
    </w:p>
    <w:p w14:paraId="2C439280" w14:textId="671764F0"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78829FA" w14:textId="0B351A1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F37E0EB" w14:textId="7EAB956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78EC32B" w14:textId="36E7A4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FA2DBEC" w14:textId="5E099053"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FF29D97" w14:textId="40E1B74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E419AC7" w14:textId="664C9D8C"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4450377" w14:textId="75804E4A"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64854CF" w14:textId="4DA3753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2D4F44F" w14:textId="53C8CF4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8730D03" w14:textId="02E5CFF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45687CC4" w14:textId="548747F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4E0BAA0" w14:textId="77777777" w:rsidR="006836F6" w:rsidRDefault="006836F6" w:rsidP="00E94B3B">
      <w:pPr>
        <w:autoSpaceDE w:val="0"/>
        <w:autoSpaceDN w:val="0"/>
        <w:adjustRightInd w:val="0"/>
        <w:spacing w:after="0" w:line="360" w:lineRule="auto"/>
        <w:contextualSpacing/>
        <w:rPr>
          <w:rFonts w:ascii="Times New Roman" w:hAnsi="Times New Roman" w:cs="Times New Roman"/>
          <w:sz w:val="24"/>
          <w:szCs w:val="24"/>
        </w:rPr>
      </w:pPr>
    </w:p>
    <w:p w14:paraId="6797F5BA" w14:textId="26BC090E"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6B42C8A" w14:textId="526ADC6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8967219" w14:textId="2E2C3A9D"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1D15713" w14:textId="180E1E9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0B98390" w14:textId="23406238"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804BC75" w14:textId="77777777"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EC0A65F" w14:textId="0C973152" w:rsidR="00AE6D52" w:rsidRDefault="00AE6D52" w:rsidP="00AE6D52">
      <w:pPr>
        <w:pStyle w:val="Heading1"/>
        <w:rPr>
          <w:rFonts w:ascii="Times New Roman" w:hAnsi="Times New Roman"/>
          <w:b/>
          <w:bCs/>
          <w:color w:val="000000" w:themeColor="text1"/>
        </w:rPr>
      </w:pPr>
      <w:bookmarkStart w:id="4" w:name="_Toc75487161"/>
      <w:r w:rsidRPr="00AE6D52">
        <w:rPr>
          <w:rFonts w:ascii="Times New Roman" w:hAnsi="Times New Roman"/>
          <w:b/>
          <w:bCs/>
          <w:color w:val="000000" w:themeColor="text1"/>
        </w:rPr>
        <w:lastRenderedPageBreak/>
        <w:t>ABSTRAK</w:t>
      </w:r>
      <w:bookmarkEnd w:id="4"/>
    </w:p>
    <w:p w14:paraId="1F4BBC08" w14:textId="77777777" w:rsidR="00883B39" w:rsidRPr="00A50AC8" w:rsidRDefault="00883B39" w:rsidP="00883B39">
      <w:pPr>
        <w:rPr>
          <w:sz w:val="10"/>
          <w:szCs w:val="10"/>
        </w:rPr>
      </w:pPr>
    </w:p>
    <w:p w14:paraId="7389DC6A" w14:textId="4E0DAC27" w:rsidR="00AE6D52" w:rsidRPr="007A0D94" w:rsidRDefault="00883B39" w:rsidP="00883B39">
      <w:pPr>
        <w:autoSpaceDE w:val="0"/>
        <w:autoSpaceDN w:val="0"/>
        <w:adjustRightInd w:val="0"/>
        <w:spacing w:after="0" w:line="240" w:lineRule="auto"/>
        <w:contextualSpacing/>
        <w:jc w:val="both"/>
        <w:rPr>
          <w:rFonts w:ascii="Times New Roman" w:hAnsi="Times New Roman" w:cs="Times New Roman"/>
          <w:strike/>
          <w:sz w:val="24"/>
          <w:szCs w:val="24"/>
          <w:rPrChange w:id="5" w:author="DAS" w:date="2021-06-25T15:03:00Z">
            <w:rPr>
              <w:rFonts w:ascii="Times New Roman" w:hAnsi="Times New Roman" w:cs="Times New Roman"/>
              <w:sz w:val="24"/>
              <w:szCs w:val="24"/>
            </w:rPr>
          </w:rPrChange>
        </w:rPr>
      </w:pPr>
      <w:proofErr w:type="spellStart"/>
      <w:r w:rsidRPr="00883B39">
        <w:rPr>
          <w:rFonts w:ascii="Times New Roman" w:hAnsi="Times New Roman" w:cs="Times New Roman"/>
          <w:sz w:val="24"/>
          <w:szCs w:val="24"/>
        </w:rPr>
        <w:t>Setiap</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individu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memiliki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karakteristik</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berbeda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aktivitas</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harian</w:t>
      </w:r>
      <w:proofErr w:type="spellEnd"/>
      <w:r w:rsidRPr="00883B39">
        <w:rPr>
          <w:rFonts w:ascii="Times New Roman" w:hAnsi="Times New Roman" w:cs="Times New Roman"/>
          <w:sz w:val="24"/>
          <w:szCs w:val="24"/>
        </w:rPr>
        <w:t xml:space="preserve"> dan </w:t>
      </w:r>
      <w:proofErr w:type="spellStart"/>
      <w:r w:rsidRPr="00883B39">
        <w:rPr>
          <w:rFonts w:ascii="Times New Roman" w:hAnsi="Times New Roman" w:cs="Times New Roman"/>
          <w:sz w:val="24"/>
          <w:szCs w:val="24"/>
        </w:rPr>
        <w:t>kesehatan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Pemahaman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pengetahuan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tentang</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sangat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diperlukan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guna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mencegah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secara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dini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memburuknya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kemungkinan</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terjadi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w:t>
      </w:r>
      <w:proofErr w:type="spellEnd"/>
      <w:r w:rsidRPr="00883B39">
        <w:rPr>
          <w:rFonts w:ascii="Times New Roman" w:hAnsi="Times New Roman" w:cs="Times New Roman"/>
          <w:sz w:val="24"/>
          <w:szCs w:val="24"/>
        </w:rPr>
        <w:t xml:space="preserve"> android </w:t>
      </w:r>
      <w:proofErr w:type="spellStart"/>
      <w:r w:rsidRPr="00883B39">
        <w:rPr>
          <w:rFonts w:ascii="Times New Roman" w:hAnsi="Times New Roman" w:cs="Times New Roman"/>
          <w:sz w:val="24"/>
          <w:szCs w:val="24"/>
        </w:rPr>
        <w:t>dituntut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mengembangkan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cepat</w:t>
      </w:r>
      <w:proofErr w:type="spellEnd"/>
      <w:r w:rsidRPr="00883B39">
        <w:rPr>
          <w:rFonts w:ascii="Times New Roman" w:hAnsi="Times New Roman" w:cs="Times New Roman"/>
          <w:sz w:val="24"/>
          <w:szCs w:val="24"/>
        </w:rPr>
        <w:t xml:space="preserve"> dan </w:t>
      </w:r>
      <w:proofErr w:type="spellStart"/>
      <w:r w:rsidRPr="00883B39">
        <w:rPr>
          <w:rFonts w:ascii="Times New Roman" w:hAnsi="Times New Roman" w:cs="Times New Roman"/>
          <w:sz w:val="24"/>
          <w:szCs w:val="24"/>
        </w:rPr>
        <w:t>menghasilkan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sumber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kode</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ringkas</w:t>
      </w:r>
      <w:proofErr w:type="spellEnd"/>
      <w:ins w:id="6" w:author="DAS" w:date="2021-06-25T15:01:00Z">
        <w:r w:rsidR="007A0D94">
          <w:rPr>
            <w:rFonts w:ascii="Times New Roman" w:hAnsi="Times New Roman" w:cs="Times New Roman"/>
            <w:sz w:val="24"/>
            <w:szCs w:val="24"/>
          </w:rPr>
          <w:t>.</w:t>
        </w:r>
      </w:ins>
      <w:del w:id="7" w:author="DAS" w:date="2021-06-25T15:01:00Z">
        <w:r w:rsidRPr="00883B39" w:rsidDel="007A0D94">
          <w:rPr>
            <w:rFonts w:ascii="Times New Roman" w:hAnsi="Times New Roman" w:cs="Times New Roman"/>
            <w:sz w:val="24"/>
            <w:szCs w:val="24"/>
          </w:rPr>
          <w:delText>,</w:delText>
        </w:r>
      </w:del>
      <w:r w:rsidRPr="00883B39">
        <w:rPr>
          <w:rFonts w:ascii="Times New Roman" w:hAnsi="Times New Roman" w:cs="Times New Roman"/>
          <w:sz w:val="24"/>
          <w:szCs w:val="24"/>
        </w:rPr>
        <w:t xml:space="preserve"> </w:t>
      </w:r>
      <w:commentRangeStart w:id="8"/>
      <w:ins w:id="9" w:author="DAS" w:date="2021-06-25T15:01:00Z">
        <w:r w:rsidR="007A0D94">
          <w:rPr>
            <w:rFonts w:ascii="Times New Roman" w:hAnsi="Times New Roman" w:cs="Times New Roman"/>
            <w:sz w:val="24"/>
            <w:szCs w:val="24"/>
          </w:rPr>
          <w:t>S</w:t>
        </w:r>
      </w:ins>
      <w:del w:id="10" w:author="DAS" w:date="2021-06-25T15:01:00Z">
        <w:r w:rsidRPr="00883B39" w:rsidDel="007A0D94">
          <w:rPr>
            <w:rFonts w:ascii="Times New Roman" w:hAnsi="Times New Roman" w:cs="Times New Roman"/>
            <w:sz w:val="24"/>
            <w:szCs w:val="24"/>
          </w:rPr>
          <w:delText>s</w:delText>
        </w:r>
      </w:del>
      <w:r w:rsidRPr="00883B39">
        <w:rPr>
          <w:rFonts w:ascii="Times New Roman" w:hAnsi="Times New Roman" w:cs="Times New Roman"/>
          <w:sz w:val="24"/>
          <w:szCs w:val="24"/>
        </w:rPr>
        <w:t>olusi</w:t>
      </w:r>
      <w:commentRangeEnd w:id="8"/>
      <w:r w:rsidR="007A0D94">
        <w:rPr>
          <w:rStyle w:val="CommentReference"/>
        </w:rPr>
        <w:commentReference w:id="8"/>
      </w:r>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bisa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dilakukan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yaitu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dengan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cara</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menerapkan</w:t>
      </w:r>
      <w:proofErr w:type="spellEnd"/>
      <w:r w:rsidRPr="00883B39">
        <w:rPr>
          <w:rFonts w:ascii="Times New Roman" w:hAnsi="Times New Roman" w:cs="Times New Roman"/>
          <w:sz w:val="24"/>
          <w:szCs w:val="24"/>
        </w:rPr>
        <w:t xml:space="preserve"> design pattern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mengembangkan</w:t>
      </w:r>
      <w:proofErr w:type="spellEnd"/>
      <w:r w:rsidRPr="00883B39">
        <w:rPr>
          <w:rFonts w:ascii="Times New Roman" w:hAnsi="Times New Roman" w:cs="Times New Roman"/>
          <w:sz w:val="24"/>
          <w:szCs w:val="24"/>
        </w:rPr>
        <w:t xml:space="preserve"> framework yang </w:t>
      </w:r>
      <w:proofErr w:type="spellStart"/>
      <w:r w:rsidRPr="00883B39">
        <w:rPr>
          <w:rFonts w:ascii="Times New Roman" w:hAnsi="Times New Roman" w:cs="Times New Roman"/>
          <w:sz w:val="24"/>
          <w:szCs w:val="24"/>
        </w:rPr>
        <w:t>dapat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mempersingkat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waktu</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Adapun </w:t>
      </w:r>
      <w:proofErr w:type="spellStart"/>
      <w:r w:rsidRPr="00883B39">
        <w:rPr>
          <w:rFonts w:ascii="Times New Roman" w:hAnsi="Times New Roman" w:cs="Times New Roman"/>
          <w:sz w:val="24"/>
          <w:szCs w:val="24"/>
        </w:rPr>
        <w:t>metode</w:t>
      </w:r>
      <w:proofErr w:type="spellEnd"/>
      <w:r w:rsidRPr="00883B39">
        <w:rPr>
          <w:rFonts w:ascii="Times New Roman" w:hAnsi="Times New Roman" w:cs="Times New Roman"/>
          <w:sz w:val="24"/>
          <w:szCs w:val="24"/>
        </w:rPr>
        <w:t xml:space="preserve"> yang </w:t>
      </w:r>
      <w:proofErr w:type="spellStart"/>
      <w:r w:rsidRPr="00883B39">
        <w:rPr>
          <w:rFonts w:ascii="Times New Roman" w:hAnsi="Times New Roman" w:cs="Times New Roman"/>
          <w:sz w:val="24"/>
          <w:szCs w:val="24"/>
        </w:rPr>
        <w:t>digunakan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melakukan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penelitian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mengenai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w:t>
      </w:r>
      <w:proofErr w:type="spellEnd"/>
      <w:r w:rsidRPr="00883B39">
        <w:rPr>
          <w:rFonts w:ascii="Times New Roman" w:hAnsi="Times New Roman" w:cs="Times New Roman"/>
          <w:sz w:val="24"/>
          <w:szCs w:val="24"/>
        </w:rPr>
        <w:t xml:space="preserve"> Framework </w:t>
      </w:r>
      <w:proofErr w:type="spellStart"/>
      <w:r w:rsidRPr="00883B39">
        <w:rPr>
          <w:rFonts w:ascii="Times New Roman" w:hAnsi="Times New Roman" w:cs="Times New Roman"/>
          <w:sz w:val="24"/>
          <w:szCs w:val="24"/>
        </w:rPr>
        <w:t>untuk</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Membuat</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berbasis</w:t>
      </w:r>
      <w:proofErr w:type="spellEnd"/>
      <w:r w:rsidRPr="00883B39">
        <w:rPr>
          <w:rFonts w:ascii="Times New Roman" w:hAnsi="Times New Roman" w:cs="Times New Roman"/>
          <w:sz w:val="24"/>
          <w:szCs w:val="24"/>
        </w:rPr>
        <w:t xml:space="preserve"> Platform Android</w:t>
      </w:r>
      <w:ins w:id="11" w:author="DAS" w:date="2021-06-25T15:02:00Z">
        <w:r w:rsidR="007A0D94">
          <w:rPr>
            <w:rFonts w:ascii="Times New Roman" w:hAnsi="Times New Roman" w:cs="Times New Roman"/>
            <w:sz w:val="24"/>
            <w:szCs w:val="24"/>
          </w:rPr>
          <w:t xml:space="preserve">. Android </w:t>
        </w:r>
        <w:proofErr w:type="spellStart"/>
        <w:r w:rsidR="007A0D94">
          <w:rPr>
            <w:rFonts w:ascii="Times New Roman" w:hAnsi="Times New Roman" w:cs="Times New Roman"/>
            <w:sz w:val="24"/>
            <w:szCs w:val="24"/>
          </w:rPr>
          <w:t>digunakan</w:t>
        </w:r>
        <w:proofErr w:type="spellEnd"/>
        <w:r w:rsidR="007A0D94">
          <w:rPr>
            <w:rFonts w:ascii="Times New Roman" w:hAnsi="Times New Roman" w:cs="Times New Roman"/>
            <w:sz w:val="24"/>
            <w:szCs w:val="24"/>
          </w:rPr>
          <w:t xml:space="preserve"> </w:t>
        </w:r>
        <w:proofErr w:type="spellStart"/>
        <w:r w:rsidR="007A0D94">
          <w:rPr>
            <w:rFonts w:ascii="Times New Roman" w:hAnsi="Times New Roman" w:cs="Times New Roman"/>
            <w:sz w:val="24"/>
            <w:szCs w:val="24"/>
          </w:rPr>
          <w:t>karena</w:t>
        </w:r>
        <w:proofErr w:type="spellEnd"/>
        <w:proofErr w:type="gramStart"/>
        <w:r w:rsidR="007A0D94">
          <w:rPr>
            <w:rFonts w:ascii="Times New Roman" w:hAnsi="Times New Roman" w:cs="Times New Roman"/>
            <w:sz w:val="24"/>
            <w:szCs w:val="24"/>
          </w:rPr>
          <w:t>…..</w:t>
        </w:r>
      </w:ins>
      <w:proofErr w:type="gramEnd"/>
      <w:del w:id="12" w:author="DAS" w:date="2021-06-25T15:02:00Z">
        <w:r w:rsidRPr="00883B39" w:rsidDel="007A0D94">
          <w:rPr>
            <w:rFonts w:ascii="Times New Roman" w:hAnsi="Times New Roman" w:cs="Times New Roman"/>
            <w:sz w:val="24"/>
            <w:szCs w:val="24"/>
          </w:rPr>
          <w:delText>,</w:delText>
        </w:r>
      </w:del>
      <w:r w:rsidRPr="00883B39">
        <w:rPr>
          <w:rFonts w:ascii="Times New Roman" w:hAnsi="Times New Roman" w:cs="Times New Roman"/>
          <w:sz w:val="24"/>
          <w:szCs w:val="24"/>
        </w:rPr>
        <w:t xml:space="preserve"> </w:t>
      </w:r>
      <w:proofErr w:type="spellStart"/>
      <w:r w:rsidRPr="007A0D94">
        <w:rPr>
          <w:rFonts w:ascii="Times New Roman" w:hAnsi="Times New Roman" w:cs="Times New Roman"/>
          <w:strike/>
          <w:sz w:val="24"/>
          <w:szCs w:val="24"/>
          <w:rPrChange w:id="13" w:author="DAS" w:date="2021-06-25T15:02:00Z">
            <w:rPr>
              <w:rFonts w:ascii="Times New Roman" w:hAnsi="Times New Roman" w:cs="Times New Roman"/>
              <w:sz w:val="24"/>
              <w:szCs w:val="24"/>
            </w:rPr>
          </w:rPrChange>
        </w:rPr>
        <w:t>Identifikasi</w:t>
      </w:r>
      <w:proofErr w:type="spellEnd"/>
      <w:r w:rsidRPr="007A0D94">
        <w:rPr>
          <w:rFonts w:ascii="Times New Roman" w:hAnsi="Times New Roman" w:cs="Times New Roman"/>
          <w:strike/>
          <w:sz w:val="24"/>
          <w:szCs w:val="24"/>
          <w:rPrChange w:id="14"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5" w:author="DAS" w:date="2021-06-25T15:02:00Z">
            <w:rPr>
              <w:rFonts w:ascii="Times New Roman" w:hAnsi="Times New Roman" w:cs="Times New Roman"/>
              <w:sz w:val="24"/>
              <w:szCs w:val="24"/>
            </w:rPr>
          </w:rPrChange>
        </w:rPr>
        <w:t>Masalah</w:t>
      </w:r>
      <w:proofErr w:type="spellEnd"/>
      <w:r w:rsidRPr="007A0D94">
        <w:rPr>
          <w:rFonts w:ascii="Times New Roman" w:hAnsi="Times New Roman" w:cs="Times New Roman"/>
          <w:strike/>
          <w:sz w:val="24"/>
          <w:szCs w:val="24"/>
          <w:rPrChange w:id="16"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7" w:author="DAS" w:date="2021-06-25T15:02:00Z">
            <w:rPr>
              <w:rFonts w:ascii="Times New Roman" w:hAnsi="Times New Roman" w:cs="Times New Roman"/>
              <w:sz w:val="24"/>
              <w:szCs w:val="24"/>
            </w:rPr>
          </w:rPrChange>
        </w:rPr>
        <w:t>Mengumpulkan</w:t>
      </w:r>
      <w:proofErr w:type="spellEnd"/>
      <w:r w:rsidRPr="007A0D94">
        <w:rPr>
          <w:rFonts w:ascii="Times New Roman" w:hAnsi="Times New Roman" w:cs="Times New Roman"/>
          <w:strike/>
          <w:sz w:val="24"/>
          <w:szCs w:val="24"/>
          <w:rPrChange w:id="18"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9" w:author="DAS" w:date="2021-06-25T15:02:00Z">
            <w:rPr>
              <w:rFonts w:ascii="Times New Roman" w:hAnsi="Times New Roman" w:cs="Times New Roman"/>
              <w:sz w:val="24"/>
              <w:szCs w:val="24"/>
            </w:rPr>
          </w:rPrChange>
        </w:rPr>
        <w:t>informasi</w:t>
      </w:r>
      <w:proofErr w:type="spellEnd"/>
      <w:r w:rsidRPr="007A0D94">
        <w:rPr>
          <w:rFonts w:ascii="Times New Roman" w:hAnsi="Times New Roman" w:cs="Times New Roman"/>
          <w:strike/>
          <w:sz w:val="24"/>
          <w:szCs w:val="24"/>
          <w:rPrChange w:id="20"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1" w:author="DAS" w:date="2021-06-25T15:02:00Z">
            <w:rPr>
              <w:rFonts w:ascii="Times New Roman" w:hAnsi="Times New Roman" w:cs="Times New Roman"/>
              <w:sz w:val="24"/>
              <w:szCs w:val="24"/>
            </w:rPr>
          </w:rPrChange>
        </w:rPr>
        <w:t>dari</w:t>
      </w:r>
      <w:proofErr w:type="spellEnd"/>
      <w:r w:rsidRPr="007A0D94">
        <w:rPr>
          <w:rFonts w:ascii="Times New Roman" w:hAnsi="Times New Roman" w:cs="Times New Roman"/>
          <w:strike/>
          <w:sz w:val="24"/>
          <w:szCs w:val="24"/>
          <w:rPrChange w:id="22"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3" w:author="DAS" w:date="2021-06-25T15:02:00Z">
            <w:rPr>
              <w:rFonts w:ascii="Times New Roman" w:hAnsi="Times New Roman" w:cs="Times New Roman"/>
              <w:sz w:val="24"/>
              <w:szCs w:val="24"/>
            </w:rPr>
          </w:rPrChange>
        </w:rPr>
        <w:t>beberapa</w:t>
      </w:r>
      <w:proofErr w:type="spellEnd"/>
      <w:r w:rsidRPr="007A0D94">
        <w:rPr>
          <w:rFonts w:ascii="Times New Roman" w:hAnsi="Times New Roman" w:cs="Times New Roman"/>
          <w:strike/>
          <w:sz w:val="24"/>
          <w:szCs w:val="24"/>
          <w:rPrChange w:id="24"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5" w:author="DAS" w:date="2021-06-25T15:02:00Z">
            <w:rPr>
              <w:rFonts w:ascii="Times New Roman" w:hAnsi="Times New Roman" w:cs="Times New Roman"/>
              <w:sz w:val="24"/>
              <w:szCs w:val="24"/>
            </w:rPr>
          </w:rPrChange>
        </w:rPr>
        <w:t>jurnal</w:t>
      </w:r>
      <w:proofErr w:type="spellEnd"/>
      <w:r w:rsidRPr="007A0D94">
        <w:rPr>
          <w:rFonts w:ascii="Times New Roman" w:hAnsi="Times New Roman" w:cs="Times New Roman"/>
          <w:strike/>
          <w:sz w:val="24"/>
          <w:szCs w:val="24"/>
          <w:rPrChange w:id="26"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7" w:author="DAS" w:date="2021-06-25T15:02:00Z">
            <w:rPr>
              <w:rFonts w:ascii="Times New Roman" w:hAnsi="Times New Roman" w:cs="Times New Roman"/>
              <w:sz w:val="24"/>
              <w:szCs w:val="24"/>
            </w:rPr>
          </w:rPrChange>
        </w:rPr>
        <w:t>ilmiah</w:t>
      </w:r>
      <w:proofErr w:type="spellEnd"/>
      <w:r w:rsidRPr="007A0D94">
        <w:rPr>
          <w:rFonts w:ascii="Times New Roman" w:hAnsi="Times New Roman" w:cs="Times New Roman"/>
          <w:strike/>
          <w:sz w:val="24"/>
          <w:szCs w:val="24"/>
          <w:rPrChange w:id="28" w:author="DAS" w:date="2021-06-25T15:02:00Z">
            <w:rPr>
              <w:rFonts w:ascii="Times New Roman" w:hAnsi="Times New Roman" w:cs="Times New Roman"/>
              <w:sz w:val="24"/>
              <w:szCs w:val="24"/>
            </w:rPr>
          </w:rPrChange>
        </w:rPr>
        <w:t xml:space="preserve"> dan paper yang </w:t>
      </w:r>
      <w:proofErr w:type="spellStart"/>
      <w:r w:rsidRPr="007A0D94">
        <w:rPr>
          <w:rFonts w:ascii="Times New Roman" w:hAnsi="Times New Roman" w:cs="Times New Roman"/>
          <w:strike/>
          <w:sz w:val="24"/>
          <w:szCs w:val="24"/>
          <w:rPrChange w:id="29" w:author="DAS" w:date="2021-06-25T15:02:00Z">
            <w:rPr>
              <w:rFonts w:ascii="Times New Roman" w:hAnsi="Times New Roman" w:cs="Times New Roman"/>
              <w:sz w:val="24"/>
              <w:szCs w:val="24"/>
            </w:rPr>
          </w:rPrChange>
        </w:rPr>
        <w:t>sudah</w:t>
      </w:r>
      <w:proofErr w:type="spellEnd"/>
      <w:r w:rsidRPr="007A0D94">
        <w:rPr>
          <w:rFonts w:ascii="Times New Roman" w:hAnsi="Times New Roman" w:cs="Times New Roman"/>
          <w:strike/>
          <w:sz w:val="24"/>
          <w:szCs w:val="24"/>
          <w:rPrChange w:id="30"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31" w:author="DAS" w:date="2021-06-25T15:02:00Z">
            <w:rPr>
              <w:rFonts w:ascii="Times New Roman" w:hAnsi="Times New Roman" w:cs="Times New Roman"/>
              <w:sz w:val="24"/>
              <w:szCs w:val="24"/>
            </w:rPr>
          </w:rPrChange>
        </w:rPr>
        <w:t>membahas</w:t>
      </w:r>
      <w:proofErr w:type="spellEnd"/>
      <w:r w:rsidRPr="007A0D94">
        <w:rPr>
          <w:rFonts w:ascii="Times New Roman" w:hAnsi="Times New Roman" w:cs="Times New Roman"/>
          <w:strike/>
          <w:sz w:val="24"/>
          <w:szCs w:val="24"/>
          <w:rPrChange w:id="32"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33" w:author="DAS" w:date="2021-06-25T15:02:00Z">
            <w:rPr>
              <w:rFonts w:ascii="Times New Roman" w:hAnsi="Times New Roman" w:cs="Times New Roman"/>
              <w:sz w:val="24"/>
              <w:szCs w:val="24"/>
            </w:rPr>
          </w:rPrChange>
        </w:rPr>
        <w:t>mengenai</w:t>
      </w:r>
      <w:proofErr w:type="spellEnd"/>
      <w:r w:rsidRPr="007A0D94">
        <w:rPr>
          <w:rFonts w:ascii="Times New Roman" w:hAnsi="Times New Roman" w:cs="Times New Roman"/>
          <w:strike/>
          <w:sz w:val="24"/>
          <w:szCs w:val="24"/>
          <w:rPrChange w:id="34"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35" w:author="DAS" w:date="2021-06-25T15:02:00Z">
            <w:rPr>
              <w:rFonts w:ascii="Times New Roman" w:hAnsi="Times New Roman" w:cs="Times New Roman"/>
              <w:sz w:val="24"/>
              <w:szCs w:val="24"/>
            </w:rPr>
          </w:rPrChange>
        </w:rPr>
        <w:t>penelitian</w:t>
      </w:r>
      <w:proofErr w:type="spellEnd"/>
      <w:r w:rsidRPr="007A0D94">
        <w:rPr>
          <w:rFonts w:ascii="Times New Roman" w:hAnsi="Times New Roman" w:cs="Times New Roman"/>
          <w:strike/>
          <w:sz w:val="24"/>
          <w:szCs w:val="24"/>
          <w:rPrChange w:id="36"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37" w:author="DAS" w:date="2021-06-25T15:02:00Z">
            <w:rPr>
              <w:rFonts w:ascii="Times New Roman" w:hAnsi="Times New Roman" w:cs="Times New Roman"/>
              <w:sz w:val="24"/>
              <w:szCs w:val="24"/>
            </w:rPr>
          </w:rPrChange>
        </w:rPr>
        <w:t>sebelumnya</w:t>
      </w:r>
      <w:proofErr w:type="spellEnd"/>
      <w:r w:rsidRPr="007A0D94">
        <w:rPr>
          <w:rFonts w:ascii="Times New Roman" w:hAnsi="Times New Roman" w:cs="Times New Roman"/>
          <w:strike/>
          <w:sz w:val="24"/>
          <w:szCs w:val="24"/>
          <w:rPrChange w:id="38"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39" w:author="DAS" w:date="2021-06-25T15:02:00Z">
            <w:rPr>
              <w:rFonts w:ascii="Times New Roman" w:hAnsi="Times New Roman" w:cs="Times New Roman"/>
              <w:sz w:val="24"/>
              <w:szCs w:val="24"/>
            </w:rPr>
          </w:rPrChange>
        </w:rPr>
        <w:t>mengenai</w:t>
      </w:r>
      <w:proofErr w:type="spellEnd"/>
      <w:r w:rsidRPr="007A0D94">
        <w:rPr>
          <w:rFonts w:ascii="Times New Roman" w:hAnsi="Times New Roman" w:cs="Times New Roman"/>
          <w:strike/>
          <w:sz w:val="24"/>
          <w:szCs w:val="24"/>
          <w:rPrChange w:id="40"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41" w:author="DAS" w:date="2021-06-25T15:02:00Z">
            <w:rPr>
              <w:rFonts w:ascii="Times New Roman" w:hAnsi="Times New Roman" w:cs="Times New Roman"/>
              <w:sz w:val="24"/>
              <w:szCs w:val="24"/>
            </w:rPr>
          </w:rPrChange>
        </w:rPr>
        <w:t>permasalahan</w:t>
      </w:r>
      <w:proofErr w:type="spellEnd"/>
      <w:r w:rsidRPr="007A0D94">
        <w:rPr>
          <w:rFonts w:ascii="Times New Roman" w:hAnsi="Times New Roman" w:cs="Times New Roman"/>
          <w:strike/>
          <w:sz w:val="24"/>
          <w:szCs w:val="24"/>
          <w:rPrChange w:id="42"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43" w:author="DAS" w:date="2021-06-25T15:02:00Z">
            <w:rPr>
              <w:rFonts w:ascii="Times New Roman" w:hAnsi="Times New Roman" w:cs="Times New Roman"/>
              <w:sz w:val="24"/>
              <w:szCs w:val="24"/>
            </w:rPr>
          </w:rPrChange>
        </w:rPr>
        <w:t>gizi</w:t>
      </w:r>
      <w:proofErr w:type="spellEnd"/>
      <w:r w:rsidRPr="007A0D94">
        <w:rPr>
          <w:rFonts w:ascii="Times New Roman" w:hAnsi="Times New Roman" w:cs="Times New Roman"/>
          <w:strike/>
          <w:sz w:val="24"/>
          <w:szCs w:val="24"/>
          <w:rPrChange w:id="44" w:author="DAS" w:date="2021-06-25T15:02:00Z">
            <w:rPr>
              <w:rFonts w:ascii="Times New Roman" w:hAnsi="Times New Roman" w:cs="Times New Roman"/>
              <w:sz w:val="24"/>
              <w:szCs w:val="24"/>
            </w:rPr>
          </w:rPrChange>
        </w:rPr>
        <w:t xml:space="preserve">, framework. </w:t>
      </w:r>
      <w:proofErr w:type="spellStart"/>
      <w:r w:rsidRPr="007A0D94">
        <w:rPr>
          <w:rFonts w:ascii="Times New Roman" w:hAnsi="Times New Roman" w:cs="Times New Roman"/>
          <w:strike/>
          <w:sz w:val="24"/>
          <w:szCs w:val="24"/>
          <w:rPrChange w:id="45" w:author="DAS" w:date="2021-06-25T15:02:00Z">
            <w:rPr>
              <w:rFonts w:ascii="Times New Roman" w:hAnsi="Times New Roman" w:cs="Times New Roman"/>
              <w:sz w:val="24"/>
              <w:szCs w:val="24"/>
            </w:rPr>
          </w:rPrChange>
        </w:rPr>
        <w:t>Mengumpulkan</w:t>
      </w:r>
      <w:proofErr w:type="spellEnd"/>
      <w:r w:rsidRPr="007A0D94">
        <w:rPr>
          <w:rFonts w:ascii="Times New Roman" w:hAnsi="Times New Roman" w:cs="Times New Roman"/>
          <w:strike/>
          <w:sz w:val="24"/>
          <w:szCs w:val="24"/>
          <w:rPrChange w:id="46" w:author="DAS" w:date="2021-06-25T15:02:00Z">
            <w:rPr>
              <w:rFonts w:ascii="Times New Roman" w:hAnsi="Times New Roman" w:cs="Times New Roman"/>
              <w:sz w:val="24"/>
              <w:szCs w:val="24"/>
            </w:rPr>
          </w:rPrChange>
        </w:rPr>
        <w:t xml:space="preserve"> data yang </w:t>
      </w:r>
      <w:proofErr w:type="spellStart"/>
      <w:r w:rsidRPr="007A0D94">
        <w:rPr>
          <w:rFonts w:ascii="Times New Roman" w:hAnsi="Times New Roman" w:cs="Times New Roman"/>
          <w:strike/>
          <w:sz w:val="24"/>
          <w:szCs w:val="24"/>
          <w:rPrChange w:id="47" w:author="DAS" w:date="2021-06-25T15:02:00Z">
            <w:rPr>
              <w:rFonts w:ascii="Times New Roman" w:hAnsi="Times New Roman" w:cs="Times New Roman"/>
              <w:sz w:val="24"/>
              <w:szCs w:val="24"/>
            </w:rPr>
          </w:rPrChange>
        </w:rPr>
        <w:t>mendukung</w:t>
      </w:r>
      <w:proofErr w:type="spellEnd"/>
      <w:r w:rsidRPr="007A0D94">
        <w:rPr>
          <w:rFonts w:ascii="Times New Roman" w:hAnsi="Times New Roman" w:cs="Times New Roman"/>
          <w:strike/>
          <w:sz w:val="24"/>
          <w:szCs w:val="24"/>
          <w:rPrChange w:id="48"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49" w:author="DAS" w:date="2021-06-25T15:02:00Z">
            <w:rPr>
              <w:rFonts w:ascii="Times New Roman" w:hAnsi="Times New Roman" w:cs="Times New Roman"/>
              <w:sz w:val="24"/>
              <w:szCs w:val="24"/>
            </w:rPr>
          </w:rPrChange>
        </w:rPr>
        <w:t>untuk</w:t>
      </w:r>
      <w:proofErr w:type="spellEnd"/>
      <w:r w:rsidRPr="007A0D94">
        <w:rPr>
          <w:rFonts w:ascii="Times New Roman" w:hAnsi="Times New Roman" w:cs="Times New Roman"/>
          <w:strike/>
          <w:sz w:val="24"/>
          <w:szCs w:val="24"/>
          <w:rPrChange w:id="50"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51" w:author="DAS" w:date="2021-06-25T15:02:00Z">
            <w:rPr>
              <w:rFonts w:ascii="Times New Roman" w:hAnsi="Times New Roman" w:cs="Times New Roman"/>
              <w:sz w:val="24"/>
              <w:szCs w:val="24"/>
            </w:rPr>
          </w:rPrChange>
        </w:rPr>
        <w:t>menentukk</w:t>
      </w:r>
      <w:r w:rsidRPr="007A0D94">
        <w:rPr>
          <w:rFonts w:ascii="Times New Roman" w:hAnsi="Times New Roman" w:cs="Times New Roman"/>
          <w:strike/>
          <w:sz w:val="24"/>
          <w:szCs w:val="24"/>
          <w:rPrChange w:id="52" w:author="DAS" w:date="2021-06-25T15:01:00Z">
            <w:rPr>
              <w:rFonts w:ascii="Times New Roman" w:hAnsi="Times New Roman" w:cs="Times New Roman"/>
              <w:sz w:val="24"/>
              <w:szCs w:val="24"/>
            </w:rPr>
          </w:rPrChange>
        </w:rPr>
        <w:t>an</w:t>
      </w:r>
      <w:proofErr w:type="spellEnd"/>
      <w:r w:rsidRPr="007A0D94">
        <w:rPr>
          <w:rFonts w:ascii="Times New Roman" w:hAnsi="Times New Roman" w:cs="Times New Roman"/>
          <w:strike/>
          <w:sz w:val="24"/>
          <w:szCs w:val="24"/>
          <w:rPrChange w:id="53"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54" w:author="DAS" w:date="2021-06-25T15:01:00Z">
            <w:rPr>
              <w:rFonts w:ascii="Times New Roman" w:hAnsi="Times New Roman" w:cs="Times New Roman"/>
              <w:sz w:val="24"/>
              <w:szCs w:val="24"/>
            </w:rPr>
          </w:rPrChange>
        </w:rPr>
        <w:t>kebutuhan</w:t>
      </w:r>
      <w:proofErr w:type="spellEnd"/>
      <w:r w:rsidRPr="007A0D94">
        <w:rPr>
          <w:rFonts w:ascii="Times New Roman" w:hAnsi="Times New Roman" w:cs="Times New Roman"/>
          <w:strike/>
          <w:sz w:val="24"/>
          <w:szCs w:val="24"/>
          <w:rPrChange w:id="55"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56" w:author="DAS" w:date="2021-06-25T15:01:00Z">
            <w:rPr>
              <w:rFonts w:ascii="Times New Roman" w:hAnsi="Times New Roman" w:cs="Times New Roman"/>
              <w:sz w:val="24"/>
              <w:szCs w:val="24"/>
            </w:rPr>
          </w:rPrChange>
        </w:rPr>
        <w:t>fungsional</w:t>
      </w:r>
      <w:proofErr w:type="spellEnd"/>
      <w:r w:rsidRPr="007A0D94">
        <w:rPr>
          <w:rFonts w:ascii="Times New Roman" w:hAnsi="Times New Roman" w:cs="Times New Roman"/>
          <w:strike/>
          <w:sz w:val="24"/>
          <w:szCs w:val="24"/>
          <w:rPrChange w:id="57"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58" w:author="DAS" w:date="2021-06-25T15:01:00Z">
            <w:rPr>
              <w:rFonts w:ascii="Times New Roman" w:hAnsi="Times New Roman" w:cs="Times New Roman"/>
              <w:sz w:val="24"/>
              <w:szCs w:val="24"/>
            </w:rPr>
          </w:rPrChange>
        </w:rPr>
        <w:t>kebutuhan</w:t>
      </w:r>
      <w:proofErr w:type="spellEnd"/>
      <w:r w:rsidRPr="007A0D94">
        <w:rPr>
          <w:rFonts w:ascii="Times New Roman" w:hAnsi="Times New Roman" w:cs="Times New Roman"/>
          <w:strike/>
          <w:sz w:val="24"/>
          <w:szCs w:val="24"/>
          <w:rPrChange w:id="59"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60" w:author="DAS" w:date="2021-06-25T15:01:00Z">
            <w:rPr>
              <w:rFonts w:ascii="Times New Roman" w:hAnsi="Times New Roman" w:cs="Times New Roman"/>
              <w:sz w:val="24"/>
              <w:szCs w:val="24"/>
            </w:rPr>
          </w:rPrChange>
        </w:rPr>
        <w:t>perangkat</w:t>
      </w:r>
      <w:proofErr w:type="spellEnd"/>
      <w:r w:rsidRPr="007A0D94">
        <w:rPr>
          <w:rFonts w:ascii="Times New Roman" w:hAnsi="Times New Roman" w:cs="Times New Roman"/>
          <w:strike/>
          <w:sz w:val="24"/>
          <w:szCs w:val="24"/>
          <w:rPrChange w:id="61"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62" w:author="DAS" w:date="2021-06-25T15:01:00Z">
            <w:rPr>
              <w:rFonts w:ascii="Times New Roman" w:hAnsi="Times New Roman" w:cs="Times New Roman"/>
              <w:sz w:val="24"/>
              <w:szCs w:val="24"/>
            </w:rPr>
          </w:rPrChange>
        </w:rPr>
        <w:t>lunak</w:t>
      </w:r>
      <w:proofErr w:type="spellEnd"/>
      <w:r w:rsidRPr="007A0D94">
        <w:rPr>
          <w:rFonts w:ascii="Times New Roman" w:hAnsi="Times New Roman" w:cs="Times New Roman"/>
          <w:strike/>
          <w:sz w:val="24"/>
          <w:szCs w:val="24"/>
          <w:rPrChange w:id="63" w:author="DAS" w:date="2021-06-25T15:01:00Z">
            <w:rPr>
              <w:rFonts w:ascii="Times New Roman" w:hAnsi="Times New Roman" w:cs="Times New Roman"/>
              <w:sz w:val="24"/>
              <w:szCs w:val="24"/>
            </w:rPr>
          </w:rPrChange>
        </w:rPr>
        <w:t xml:space="preserve"> dan </w:t>
      </w:r>
      <w:proofErr w:type="spellStart"/>
      <w:r w:rsidRPr="007A0D94">
        <w:rPr>
          <w:rFonts w:ascii="Times New Roman" w:hAnsi="Times New Roman" w:cs="Times New Roman"/>
          <w:strike/>
          <w:sz w:val="24"/>
          <w:szCs w:val="24"/>
          <w:rPrChange w:id="64" w:author="DAS" w:date="2021-06-25T15:01:00Z">
            <w:rPr>
              <w:rFonts w:ascii="Times New Roman" w:hAnsi="Times New Roman" w:cs="Times New Roman"/>
              <w:sz w:val="24"/>
              <w:szCs w:val="24"/>
            </w:rPr>
          </w:rPrChange>
        </w:rPr>
        <w:t>perangkat</w:t>
      </w:r>
      <w:proofErr w:type="spellEnd"/>
      <w:r w:rsidRPr="007A0D94">
        <w:rPr>
          <w:rFonts w:ascii="Times New Roman" w:hAnsi="Times New Roman" w:cs="Times New Roman"/>
          <w:strike/>
          <w:sz w:val="24"/>
          <w:szCs w:val="24"/>
          <w:rPrChange w:id="65"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66" w:author="DAS" w:date="2021-06-25T15:01:00Z">
            <w:rPr>
              <w:rFonts w:ascii="Times New Roman" w:hAnsi="Times New Roman" w:cs="Times New Roman"/>
              <w:sz w:val="24"/>
              <w:szCs w:val="24"/>
            </w:rPr>
          </w:rPrChange>
        </w:rPr>
        <w:t>keras</w:t>
      </w:r>
      <w:proofErr w:type="spellEnd"/>
      <w:r w:rsidRPr="007A0D94">
        <w:rPr>
          <w:rFonts w:ascii="Times New Roman" w:hAnsi="Times New Roman" w:cs="Times New Roman"/>
          <w:strike/>
          <w:sz w:val="24"/>
          <w:szCs w:val="24"/>
          <w:rPrChange w:id="67" w:author="DAS" w:date="2021-06-25T15:01:00Z">
            <w:rPr>
              <w:rFonts w:ascii="Times New Roman" w:hAnsi="Times New Roman" w:cs="Times New Roman"/>
              <w:sz w:val="24"/>
              <w:szCs w:val="24"/>
            </w:rPr>
          </w:rPrChange>
        </w:rPr>
        <w:t xml:space="preserve"> yang </w:t>
      </w:r>
      <w:proofErr w:type="spellStart"/>
      <w:r w:rsidRPr="007A0D94">
        <w:rPr>
          <w:rFonts w:ascii="Times New Roman" w:hAnsi="Times New Roman" w:cs="Times New Roman"/>
          <w:strike/>
          <w:sz w:val="24"/>
          <w:szCs w:val="24"/>
          <w:rPrChange w:id="68" w:author="DAS" w:date="2021-06-25T15:01:00Z">
            <w:rPr>
              <w:rFonts w:ascii="Times New Roman" w:hAnsi="Times New Roman" w:cs="Times New Roman"/>
              <w:sz w:val="24"/>
              <w:szCs w:val="24"/>
            </w:rPr>
          </w:rPrChange>
        </w:rPr>
        <w:t>digunakan</w:t>
      </w:r>
      <w:proofErr w:type="spellEnd"/>
      <w:r w:rsidRPr="007A0D94">
        <w:rPr>
          <w:rFonts w:ascii="Times New Roman" w:hAnsi="Times New Roman" w:cs="Times New Roman"/>
          <w:strike/>
          <w:sz w:val="24"/>
          <w:szCs w:val="24"/>
          <w:rPrChange w:id="69"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70" w:author="DAS" w:date="2021-06-25T15:01:00Z">
            <w:rPr>
              <w:rFonts w:ascii="Times New Roman" w:hAnsi="Times New Roman" w:cs="Times New Roman"/>
              <w:sz w:val="24"/>
              <w:szCs w:val="24"/>
            </w:rPr>
          </w:rPrChange>
        </w:rPr>
        <w:t>untuk</w:t>
      </w:r>
      <w:proofErr w:type="spellEnd"/>
      <w:r w:rsidRPr="007A0D94">
        <w:rPr>
          <w:rFonts w:ascii="Times New Roman" w:hAnsi="Times New Roman" w:cs="Times New Roman"/>
          <w:strike/>
          <w:sz w:val="24"/>
          <w:szCs w:val="24"/>
          <w:rPrChange w:id="71"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72" w:author="DAS" w:date="2021-06-25T15:01:00Z">
            <w:rPr>
              <w:rFonts w:ascii="Times New Roman" w:hAnsi="Times New Roman" w:cs="Times New Roman"/>
              <w:sz w:val="24"/>
              <w:szCs w:val="24"/>
            </w:rPr>
          </w:rPrChange>
        </w:rPr>
        <w:t>tahapan</w:t>
      </w:r>
      <w:proofErr w:type="spellEnd"/>
      <w:r w:rsidRPr="007A0D94">
        <w:rPr>
          <w:rFonts w:ascii="Times New Roman" w:hAnsi="Times New Roman" w:cs="Times New Roman"/>
          <w:strike/>
          <w:sz w:val="24"/>
          <w:szCs w:val="24"/>
          <w:rPrChange w:id="73"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74" w:author="DAS" w:date="2021-06-25T15:01:00Z">
            <w:rPr>
              <w:rFonts w:ascii="Times New Roman" w:hAnsi="Times New Roman" w:cs="Times New Roman"/>
              <w:sz w:val="24"/>
              <w:szCs w:val="24"/>
            </w:rPr>
          </w:rPrChange>
        </w:rPr>
        <w:t>perancangan</w:t>
      </w:r>
      <w:proofErr w:type="spellEnd"/>
      <w:r w:rsidRPr="007A0D94">
        <w:rPr>
          <w:rFonts w:ascii="Times New Roman" w:hAnsi="Times New Roman" w:cs="Times New Roman"/>
          <w:strike/>
          <w:sz w:val="24"/>
          <w:szCs w:val="24"/>
          <w:rPrChange w:id="75" w:author="DAS" w:date="2021-06-25T15:01: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76" w:author="DAS" w:date="2021-06-25T15:01:00Z">
            <w:rPr>
              <w:rFonts w:ascii="Times New Roman" w:hAnsi="Times New Roman" w:cs="Times New Roman"/>
              <w:sz w:val="24"/>
              <w:szCs w:val="24"/>
            </w:rPr>
          </w:rPrChange>
        </w:rPr>
        <w:t>sistem</w:t>
      </w:r>
      <w:proofErr w:type="spellEnd"/>
      <w:r w:rsidRPr="007A0D94">
        <w:rPr>
          <w:rFonts w:ascii="Times New Roman" w:hAnsi="Times New Roman" w:cs="Times New Roman"/>
          <w:sz w:val="24"/>
          <w:szCs w:val="24"/>
        </w:rPr>
        <w:t xml:space="preserve">. </w:t>
      </w:r>
      <w:proofErr w:type="spellStart"/>
      <w:r w:rsidRPr="007A0D94">
        <w:rPr>
          <w:rFonts w:ascii="Times New Roman" w:hAnsi="Times New Roman" w:cs="Times New Roman"/>
          <w:sz w:val="24"/>
          <w:szCs w:val="24"/>
        </w:rPr>
        <w:t>Merancang</w:t>
      </w:r>
      <w:proofErr w:type="spellEnd"/>
      <w:r w:rsidRPr="007A0D94">
        <w:rPr>
          <w:rFonts w:ascii="Times New Roman" w:hAnsi="Times New Roman" w:cs="Times New Roman"/>
          <w:sz w:val="24"/>
          <w:szCs w:val="24"/>
        </w:rPr>
        <w:t xml:space="preserve"> f</w:t>
      </w:r>
      <w:r w:rsidRPr="007A0D94">
        <w:rPr>
          <w:rFonts w:ascii="Times New Roman" w:hAnsi="Times New Roman" w:cs="Times New Roman"/>
          <w:sz w:val="24"/>
          <w:szCs w:val="24"/>
          <w:rPrChange w:id="77" w:author="DAS" w:date="2021-06-25T15:02:00Z">
            <w:rPr>
              <w:rFonts w:ascii="Times New Roman" w:hAnsi="Times New Roman" w:cs="Times New Roman"/>
              <w:sz w:val="24"/>
              <w:szCs w:val="24"/>
            </w:rPr>
          </w:rPrChange>
        </w:rPr>
        <w:t xml:space="preserve">ramework yang </w:t>
      </w:r>
      <w:proofErr w:type="spellStart"/>
      <w:r w:rsidRPr="007A0D94">
        <w:rPr>
          <w:rFonts w:ascii="Times New Roman" w:hAnsi="Times New Roman" w:cs="Times New Roman"/>
          <w:sz w:val="24"/>
          <w:szCs w:val="24"/>
          <w:rPrChange w:id="78" w:author="DAS" w:date="2021-06-25T15:02:00Z">
            <w:rPr>
              <w:rFonts w:ascii="Times New Roman" w:hAnsi="Times New Roman" w:cs="Times New Roman"/>
              <w:sz w:val="24"/>
              <w:szCs w:val="24"/>
            </w:rPr>
          </w:rPrChange>
        </w:rPr>
        <w:t>mudah</w:t>
      </w:r>
      <w:proofErr w:type="spellEnd"/>
      <w:r w:rsidRPr="007A0D94">
        <w:rPr>
          <w:rFonts w:ascii="Times New Roman" w:hAnsi="Times New Roman" w:cs="Times New Roman"/>
          <w:sz w:val="24"/>
          <w:szCs w:val="24"/>
          <w:rPrChange w:id="79"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80" w:author="DAS" w:date="2021-06-25T15:02:00Z">
            <w:rPr>
              <w:rFonts w:ascii="Times New Roman" w:hAnsi="Times New Roman" w:cs="Times New Roman"/>
              <w:sz w:val="24"/>
              <w:szCs w:val="24"/>
            </w:rPr>
          </w:rPrChange>
        </w:rPr>
        <w:t>digunakan</w:t>
      </w:r>
      <w:proofErr w:type="spellEnd"/>
      <w:r w:rsidRPr="007A0D94">
        <w:rPr>
          <w:rFonts w:ascii="Times New Roman" w:hAnsi="Times New Roman" w:cs="Times New Roman"/>
          <w:sz w:val="24"/>
          <w:szCs w:val="24"/>
          <w:rPrChange w:id="81"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82" w:author="DAS" w:date="2021-06-25T15:02:00Z">
            <w:rPr>
              <w:rFonts w:ascii="Times New Roman" w:hAnsi="Times New Roman" w:cs="Times New Roman"/>
              <w:sz w:val="24"/>
              <w:szCs w:val="24"/>
            </w:rPr>
          </w:rPrChange>
        </w:rPr>
        <w:t>untuk</w:t>
      </w:r>
      <w:proofErr w:type="spellEnd"/>
      <w:r w:rsidRPr="007A0D94">
        <w:rPr>
          <w:rFonts w:ascii="Times New Roman" w:hAnsi="Times New Roman" w:cs="Times New Roman"/>
          <w:sz w:val="24"/>
          <w:szCs w:val="24"/>
          <w:rPrChange w:id="83"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84" w:author="DAS" w:date="2021-06-25T15:02:00Z">
            <w:rPr>
              <w:rFonts w:ascii="Times New Roman" w:hAnsi="Times New Roman" w:cs="Times New Roman"/>
              <w:sz w:val="24"/>
              <w:szCs w:val="24"/>
            </w:rPr>
          </w:rPrChange>
        </w:rPr>
        <w:t>pengembangan</w:t>
      </w:r>
      <w:proofErr w:type="spellEnd"/>
      <w:r w:rsidRPr="007A0D94">
        <w:rPr>
          <w:rFonts w:ascii="Times New Roman" w:hAnsi="Times New Roman" w:cs="Times New Roman"/>
          <w:sz w:val="24"/>
          <w:szCs w:val="24"/>
          <w:rPrChange w:id="85"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86" w:author="DAS" w:date="2021-06-25T15:02:00Z">
            <w:rPr>
              <w:rFonts w:ascii="Times New Roman" w:hAnsi="Times New Roman" w:cs="Times New Roman"/>
              <w:sz w:val="24"/>
              <w:szCs w:val="24"/>
            </w:rPr>
          </w:rPrChange>
        </w:rPr>
        <w:t>aplikasi</w:t>
      </w:r>
      <w:proofErr w:type="spellEnd"/>
      <w:r w:rsidRPr="007A0D94">
        <w:rPr>
          <w:rFonts w:ascii="Times New Roman" w:hAnsi="Times New Roman" w:cs="Times New Roman"/>
          <w:sz w:val="24"/>
          <w:szCs w:val="24"/>
          <w:rPrChange w:id="87" w:author="DAS" w:date="2021-06-25T15:02:00Z">
            <w:rPr>
              <w:rFonts w:ascii="Times New Roman" w:hAnsi="Times New Roman" w:cs="Times New Roman"/>
              <w:sz w:val="24"/>
              <w:szCs w:val="24"/>
            </w:rPr>
          </w:rPrChange>
        </w:rPr>
        <w:t xml:space="preserve"> android </w:t>
      </w:r>
      <w:proofErr w:type="spellStart"/>
      <w:r w:rsidRPr="007A0D94">
        <w:rPr>
          <w:rFonts w:ascii="Times New Roman" w:hAnsi="Times New Roman" w:cs="Times New Roman"/>
          <w:sz w:val="24"/>
          <w:szCs w:val="24"/>
          <w:rPrChange w:id="88" w:author="DAS" w:date="2021-06-25T15:02:00Z">
            <w:rPr>
              <w:rFonts w:ascii="Times New Roman" w:hAnsi="Times New Roman" w:cs="Times New Roman"/>
              <w:sz w:val="24"/>
              <w:szCs w:val="24"/>
            </w:rPr>
          </w:rPrChange>
        </w:rPr>
        <w:t>dengan</w:t>
      </w:r>
      <w:proofErr w:type="spellEnd"/>
      <w:r w:rsidRPr="007A0D94">
        <w:rPr>
          <w:rFonts w:ascii="Times New Roman" w:hAnsi="Times New Roman" w:cs="Times New Roman"/>
          <w:sz w:val="24"/>
          <w:szCs w:val="24"/>
          <w:rPrChange w:id="89"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90" w:author="DAS" w:date="2021-06-25T15:02:00Z">
            <w:rPr>
              <w:rFonts w:ascii="Times New Roman" w:hAnsi="Times New Roman" w:cs="Times New Roman"/>
              <w:sz w:val="24"/>
              <w:szCs w:val="24"/>
            </w:rPr>
          </w:rPrChange>
        </w:rPr>
        <w:t>topik</w:t>
      </w:r>
      <w:proofErr w:type="spellEnd"/>
      <w:r w:rsidRPr="007A0D94">
        <w:rPr>
          <w:rFonts w:ascii="Times New Roman" w:hAnsi="Times New Roman" w:cs="Times New Roman"/>
          <w:sz w:val="24"/>
          <w:szCs w:val="24"/>
          <w:rPrChange w:id="91"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92" w:author="DAS" w:date="2021-06-25T15:02:00Z">
            <w:rPr>
              <w:rFonts w:ascii="Times New Roman" w:hAnsi="Times New Roman" w:cs="Times New Roman"/>
              <w:sz w:val="24"/>
              <w:szCs w:val="24"/>
            </w:rPr>
          </w:rPrChange>
        </w:rPr>
        <w:t>permasalahan</w:t>
      </w:r>
      <w:proofErr w:type="spellEnd"/>
      <w:r w:rsidRPr="007A0D94">
        <w:rPr>
          <w:rFonts w:ascii="Times New Roman" w:hAnsi="Times New Roman" w:cs="Times New Roman"/>
          <w:sz w:val="24"/>
          <w:szCs w:val="24"/>
          <w:rPrChange w:id="93"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94" w:author="DAS" w:date="2021-06-25T15:02:00Z">
            <w:rPr>
              <w:rFonts w:ascii="Times New Roman" w:hAnsi="Times New Roman" w:cs="Times New Roman"/>
              <w:sz w:val="24"/>
              <w:szCs w:val="24"/>
            </w:rPr>
          </w:rPrChange>
        </w:rPr>
        <w:t>seputar</w:t>
      </w:r>
      <w:proofErr w:type="spellEnd"/>
      <w:r w:rsidRPr="007A0D94">
        <w:rPr>
          <w:rFonts w:ascii="Times New Roman" w:hAnsi="Times New Roman" w:cs="Times New Roman"/>
          <w:sz w:val="24"/>
          <w:szCs w:val="24"/>
          <w:rPrChange w:id="95" w:author="DAS" w:date="2021-06-25T15:02:00Z">
            <w:rPr>
              <w:rFonts w:ascii="Times New Roman" w:hAnsi="Times New Roman" w:cs="Times New Roman"/>
              <w:sz w:val="24"/>
              <w:szCs w:val="24"/>
            </w:rPr>
          </w:rPrChange>
        </w:rPr>
        <w:t xml:space="preserve"> </w:t>
      </w:r>
      <w:proofErr w:type="spellStart"/>
      <w:r w:rsidRPr="007A0D94">
        <w:rPr>
          <w:rFonts w:ascii="Times New Roman" w:hAnsi="Times New Roman" w:cs="Times New Roman"/>
          <w:sz w:val="24"/>
          <w:szCs w:val="24"/>
          <w:rPrChange w:id="96" w:author="DAS" w:date="2021-06-25T15:02:00Z">
            <w:rPr>
              <w:rFonts w:ascii="Times New Roman" w:hAnsi="Times New Roman" w:cs="Times New Roman"/>
              <w:sz w:val="24"/>
              <w:szCs w:val="24"/>
            </w:rPr>
          </w:rPrChange>
        </w:rPr>
        <w:t>gizi</w:t>
      </w:r>
      <w:proofErr w:type="spellEnd"/>
      <w:r w:rsidRPr="007A0D94">
        <w:rPr>
          <w:rFonts w:ascii="Times New Roman" w:hAnsi="Times New Roman" w:cs="Times New Roman"/>
          <w:sz w:val="24"/>
          <w:szCs w:val="24"/>
          <w:rPrChange w:id="97" w:author="DAS" w:date="2021-06-25T15:02:00Z">
            <w:rPr>
              <w:rFonts w:ascii="Times New Roman" w:hAnsi="Times New Roman" w:cs="Times New Roman"/>
              <w:sz w:val="24"/>
              <w:szCs w:val="24"/>
            </w:rPr>
          </w:rPrChange>
        </w:rPr>
        <w:t xml:space="preserve">. </w:t>
      </w:r>
      <w:r w:rsidRPr="007A0D94">
        <w:rPr>
          <w:rFonts w:ascii="Times New Roman" w:hAnsi="Times New Roman" w:cs="Times New Roman"/>
          <w:strike/>
          <w:sz w:val="24"/>
          <w:szCs w:val="24"/>
          <w:rPrChange w:id="98" w:author="DAS" w:date="2021-06-25T15:04:00Z">
            <w:rPr>
              <w:rFonts w:ascii="Times New Roman" w:hAnsi="Times New Roman" w:cs="Times New Roman"/>
              <w:sz w:val="24"/>
              <w:szCs w:val="24"/>
            </w:rPr>
          </w:rPrChange>
        </w:rPr>
        <w:t xml:space="preserve">Setelah </w:t>
      </w:r>
      <w:proofErr w:type="spellStart"/>
      <w:r w:rsidRPr="007A0D94">
        <w:rPr>
          <w:rFonts w:ascii="Times New Roman" w:hAnsi="Times New Roman" w:cs="Times New Roman"/>
          <w:strike/>
          <w:sz w:val="24"/>
          <w:szCs w:val="24"/>
          <w:rPrChange w:id="99" w:author="DAS" w:date="2021-06-25T15:04:00Z">
            <w:rPr>
              <w:rFonts w:ascii="Times New Roman" w:hAnsi="Times New Roman" w:cs="Times New Roman"/>
              <w:sz w:val="24"/>
              <w:szCs w:val="24"/>
            </w:rPr>
          </w:rPrChange>
        </w:rPr>
        <w:t>melakukan</w:t>
      </w:r>
      <w:proofErr w:type="spellEnd"/>
      <w:r w:rsidRPr="007A0D94">
        <w:rPr>
          <w:rFonts w:ascii="Times New Roman" w:hAnsi="Times New Roman" w:cs="Times New Roman"/>
          <w:strike/>
          <w:sz w:val="24"/>
          <w:szCs w:val="24"/>
          <w:rPrChange w:id="10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01" w:author="DAS" w:date="2021-06-25T15:04:00Z">
            <w:rPr>
              <w:rFonts w:ascii="Times New Roman" w:hAnsi="Times New Roman" w:cs="Times New Roman"/>
              <w:sz w:val="24"/>
              <w:szCs w:val="24"/>
            </w:rPr>
          </w:rPrChange>
        </w:rPr>
        <w:t>perancangan</w:t>
      </w:r>
      <w:proofErr w:type="spellEnd"/>
      <w:r w:rsidRPr="007A0D94">
        <w:rPr>
          <w:rFonts w:ascii="Times New Roman" w:hAnsi="Times New Roman" w:cs="Times New Roman"/>
          <w:strike/>
          <w:sz w:val="24"/>
          <w:szCs w:val="24"/>
          <w:rPrChange w:id="10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03" w:author="DAS" w:date="2021-06-25T15:04:00Z">
            <w:rPr>
              <w:rFonts w:ascii="Times New Roman" w:hAnsi="Times New Roman" w:cs="Times New Roman"/>
              <w:sz w:val="24"/>
              <w:szCs w:val="24"/>
            </w:rPr>
          </w:rPrChange>
        </w:rPr>
        <w:t>maka</w:t>
      </w:r>
      <w:proofErr w:type="spellEnd"/>
      <w:r w:rsidRPr="007A0D94">
        <w:rPr>
          <w:rFonts w:ascii="Times New Roman" w:hAnsi="Times New Roman" w:cs="Times New Roman"/>
          <w:strike/>
          <w:sz w:val="24"/>
          <w:szCs w:val="24"/>
          <w:rPrChange w:id="10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05" w:author="DAS" w:date="2021-06-25T15:04:00Z">
            <w:rPr>
              <w:rFonts w:ascii="Times New Roman" w:hAnsi="Times New Roman" w:cs="Times New Roman"/>
              <w:sz w:val="24"/>
              <w:szCs w:val="24"/>
            </w:rPr>
          </w:rPrChange>
        </w:rPr>
        <w:t>dilanjutkan</w:t>
      </w:r>
      <w:proofErr w:type="spellEnd"/>
      <w:r w:rsidRPr="007A0D94">
        <w:rPr>
          <w:rFonts w:ascii="Times New Roman" w:hAnsi="Times New Roman" w:cs="Times New Roman"/>
          <w:strike/>
          <w:sz w:val="24"/>
          <w:szCs w:val="24"/>
          <w:rPrChange w:id="10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07" w:author="DAS" w:date="2021-06-25T15:04:00Z">
            <w:rPr>
              <w:rFonts w:ascii="Times New Roman" w:hAnsi="Times New Roman" w:cs="Times New Roman"/>
              <w:sz w:val="24"/>
              <w:szCs w:val="24"/>
            </w:rPr>
          </w:rPrChange>
        </w:rPr>
        <w:t>dengan</w:t>
      </w:r>
      <w:proofErr w:type="spellEnd"/>
      <w:r w:rsidRPr="007A0D94">
        <w:rPr>
          <w:rFonts w:ascii="Times New Roman" w:hAnsi="Times New Roman" w:cs="Times New Roman"/>
          <w:strike/>
          <w:sz w:val="24"/>
          <w:szCs w:val="24"/>
          <w:rPrChange w:id="10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09" w:author="DAS" w:date="2021-06-25T15:04:00Z">
            <w:rPr>
              <w:rFonts w:ascii="Times New Roman" w:hAnsi="Times New Roman" w:cs="Times New Roman"/>
              <w:sz w:val="24"/>
              <w:szCs w:val="24"/>
            </w:rPr>
          </w:rPrChange>
        </w:rPr>
        <w:t>tahap</w:t>
      </w:r>
      <w:proofErr w:type="spellEnd"/>
      <w:r w:rsidRPr="007A0D94">
        <w:rPr>
          <w:rFonts w:ascii="Times New Roman" w:hAnsi="Times New Roman" w:cs="Times New Roman"/>
          <w:strike/>
          <w:sz w:val="24"/>
          <w:szCs w:val="24"/>
          <w:rPrChange w:id="11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11" w:author="DAS" w:date="2021-06-25T15:04:00Z">
            <w:rPr>
              <w:rFonts w:ascii="Times New Roman" w:hAnsi="Times New Roman" w:cs="Times New Roman"/>
              <w:sz w:val="24"/>
              <w:szCs w:val="24"/>
            </w:rPr>
          </w:rPrChange>
        </w:rPr>
        <w:t>implementasi</w:t>
      </w:r>
      <w:proofErr w:type="spellEnd"/>
      <w:r w:rsidRPr="007A0D94">
        <w:rPr>
          <w:rFonts w:ascii="Times New Roman" w:hAnsi="Times New Roman" w:cs="Times New Roman"/>
          <w:strike/>
          <w:sz w:val="24"/>
          <w:szCs w:val="24"/>
          <w:rPrChange w:id="11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13" w:author="DAS" w:date="2021-06-25T15:04:00Z">
            <w:rPr>
              <w:rFonts w:ascii="Times New Roman" w:hAnsi="Times New Roman" w:cs="Times New Roman"/>
              <w:sz w:val="24"/>
              <w:szCs w:val="24"/>
            </w:rPr>
          </w:rPrChange>
        </w:rPr>
        <w:t>yaitu</w:t>
      </w:r>
      <w:proofErr w:type="spellEnd"/>
      <w:r w:rsidRPr="007A0D94">
        <w:rPr>
          <w:rFonts w:ascii="Times New Roman" w:hAnsi="Times New Roman" w:cs="Times New Roman"/>
          <w:strike/>
          <w:sz w:val="24"/>
          <w:szCs w:val="24"/>
          <w:rPrChange w:id="11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15" w:author="DAS" w:date="2021-06-25T15:04:00Z">
            <w:rPr>
              <w:rFonts w:ascii="Times New Roman" w:hAnsi="Times New Roman" w:cs="Times New Roman"/>
              <w:sz w:val="24"/>
              <w:szCs w:val="24"/>
            </w:rPr>
          </w:rPrChange>
        </w:rPr>
        <w:t>implementasi</w:t>
      </w:r>
      <w:proofErr w:type="spellEnd"/>
      <w:r w:rsidRPr="007A0D94">
        <w:rPr>
          <w:rFonts w:ascii="Times New Roman" w:hAnsi="Times New Roman" w:cs="Times New Roman"/>
          <w:strike/>
          <w:sz w:val="24"/>
          <w:szCs w:val="24"/>
          <w:rPrChange w:id="116" w:author="DAS" w:date="2021-06-25T15:04:00Z">
            <w:rPr>
              <w:rFonts w:ascii="Times New Roman" w:hAnsi="Times New Roman" w:cs="Times New Roman"/>
              <w:sz w:val="24"/>
              <w:szCs w:val="24"/>
            </w:rPr>
          </w:rPrChange>
        </w:rPr>
        <w:t xml:space="preserve"> framework </w:t>
      </w:r>
      <w:proofErr w:type="spellStart"/>
      <w:r w:rsidRPr="007A0D94">
        <w:rPr>
          <w:rFonts w:ascii="Times New Roman" w:hAnsi="Times New Roman" w:cs="Times New Roman"/>
          <w:strike/>
          <w:sz w:val="24"/>
          <w:szCs w:val="24"/>
          <w:rPrChange w:id="117" w:author="DAS" w:date="2021-06-25T15:04:00Z">
            <w:rPr>
              <w:rFonts w:ascii="Times New Roman" w:hAnsi="Times New Roman" w:cs="Times New Roman"/>
              <w:sz w:val="24"/>
              <w:szCs w:val="24"/>
            </w:rPr>
          </w:rPrChange>
        </w:rPr>
        <w:t>untuk</w:t>
      </w:r>
      <w:proofErr w:type="spellEnd"/>
      <w:r w:rsidRPr="007A0D94">
        <w:rPr>
          <w:rFonts w:ascii="Times New Roman" w:hAnsi="Times New Roman" w:cs="Times New Roman"/>
          <w:strike/>
          <w:sz w:val="24"/>
          <w:szCs w:val="24"/>
          <w:rPrChange w:id="11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19" w:author="DAS" w:date="2021-06-25T15:04:00Z">
            <w:rPr>
              <w:rFonts w:ascii="Times New Roman" w:hAnsi="Times New Roman" w:cs="Times New Roman"/>
              <w:sz w:val="24"/>
              <w:szCs w:val="24"/>
            </w:rPr>
          </w:rPrChange>
        </w:rPr>
        <w:t>aplikasi</w:t>
      </w:r>
      <w:proofErr w:type="spellEnd"/>
      <w:r w:rsidRPr="007A0D94">
        <w:rPr>
          <w:rFonts w:ascii="Times New Roman" w:hAnsi="Times New Roman" w:cs="Times New Roman"/>
          <w:strike/>
          <w:sz w:val="24"/>
          <w:szCs w:val="24"/>
          <w:rPrChange w:id="120" w:author="DAS" w:date="2021-06-25T15:04:00Z">
            <w:rPr>
              <w:rFonts w:ascii="Times New Roman" w:hAnsi="Times New Roman" w:cs="Times New Roman"/>
              <w:sz w:val="24"/>
              <w:szCs w:val="24"/>
            </w:rPr>
          </w:rPrChange>
        </w:rPr>
        <w:t xml:space="preserve"> android </w:t>
      </w:r>
      <w:proofErr w:type="spellStart"/>
      <w:r w:rsidRPr="007A0D94">
        <w:rPr>
          <w:rFonts w:ascii="Times New Roman" w:hAnsi="Times New Roman" w:cs="Times New Roman"/>
          <w:strike/>
          <w:sz w:val="24"/>
          <w:szCs w:val="24"/>
          <w:rPrChange w:id="121" w:author="DAS" w:date="2021-06-25T15:04:00Z">
            <w:rPr>
              <w:rFonts w:ascii="Times New Roman" w:hAnsi="Times New Roman" w:cs="Times New Roman"/>
              <w:sz w:val="24"/>
              <w:szCs w:val="24"/>
            </w:rPr>
          </w:rPrChange>
        </w:rPr>
        <w:t>dengan</w:t>
      </w:r>
      <w:proofErr w:type="spellEnd"/>
      <w:r w:rsidRPr="007A0D94">
        <w:rPr>
          <w:rFonts w:ascii="Times New Roman" w:hAnsi="Times New Roman" w:cs="Times New Roman"/>
          <w:strike/>
          <w:sz w:val="24"/>
          <w:szCs w:val="24"/>
          <w:rPrChange w:id="12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23" w:author="DAS" w:date="2021-06-25T15:04:00Z">
            <w:rPr>
              <w:rFonts w:ascii="Times New Roman" w:hAnsi="Times New Roman" w:cs="Times New Roman"/>
              <w:sz w:val="24"/>
              <w:szCs w:val="24"/>
            </w:rPr>
          </w:rPrChange>
        </w:rPr>
        <w:t>topik</w:t>
      </w:r>
      <w:proofErr w:type="spellEnd"/>
      <w:r w:rsidRPr="007A0D94">
        <w:rPr>
          <w:rFonts w:ascii="Times New Roman" w:hAnsi="Times New Roman" w:cs="Times New Roman"/>
          <w:strike/>
          <w:sz w:val="24"/>
          <w:szCs w:val="24"/>
          <w:rPrChange w:id="12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25" w:author="DAS" w:date="2021-06-25T15:04:00Z">
            <w:rPr>
              <w:rFonts w:ascii="Times New Roman" w:hAnsi="Times New Roman" w:cs="Times New Roman"/>
              <w:sz w:val="24"/>
              <w:szCs w:val="24"/>
            </w:rPr>
          </w:rPrChange>
        </w:rPr>
        <w:t>permasalahan</w:t>
      </w:r>
      <w:proofErr w:type="spellEnd"/>
      <w:r w:rsidRPr="007A0D94">
        <w:rPr>
          <w:rFonts w:ascii="Times New Roman" w:hAnsi="Times New Roman" w:cs="Times New Roman"/>
          <w:strike/>
          <w:sz w:val="24"/>
          <w:szCs w:val="24"/>
          <w:rPrChange w:id="12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27" w:author="DAS" w:date="2021-06-25T15:04:00Z">
            <w:rPr>
              <w:rFonts w:ascii="Times New Roman" w:hAnsi="Times New Roman" w:cs="Times New Roman"/>
              <w:sz w:val="24"/>
              <w:szCs w:val="24"/>
            </w:rPr>
          </w:rPrChange>
        </w:rPr>
        <w:t>seputar</w:t>
      </w:r>
      <w:proofErr w:type="spellEnd"/>
      <w:r w:rsidRPr="007A0D94">
        <w:rPr>
          <w:rFonts w:ascii="Times New Roman" w:hAnsi="Times New Roman" w:cs="Times New Roman"/>
          <w:strike/>
          <w:sz w:val="24"/>
          <w:szCs w:val="24"/>
          <w:rPrChange w:id="12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29" w:author="DAS" w:date="2021-06-25T15:04:00Z">
            <w:rPr>
              <w:rFonts w:ascii="Times New Roman" w:hAnsi="Times New Roman" w:cs="Times New Roman"/>
              <w:sz w:val="24"/>
              <w:szCs w:val="24"/>
            </w:rPr>
          </w:rPrChange>
        </w:rPr>
        <w:t>gizi</w:t>
      </w:r>
      <w:proofErr w:type="spellEnd"/>
      <w:r w:rsidRPr="007A0D94">
        <w:rPr>
          <w:rFonts w:ascii="Times New Roman" w:hAnsi="Times New Roman" w:cs="Times New Roman"/>
          <w:strike/>
          <w:sz w:val="24"/>
          <w:szCs w:val="24"/>
          <w:rPrChange w:id="13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31" w:author="DAS" w:date="2021-06-25T15:04:00Z">
            <w:rPr>
              <w:rFonts w:ascii="Times New Roman" w:hAnsi="Times New Roman" w:cs="Times New Roman"/>
              <w:sz w:val="24"/>
              <w:szCs w:val="24"/>
            </w:rPr>
          </w:rPrChange>
        </w:rPr>
        <w:t>Implementasi</w:t>
      </w:r>
      <w:proofErr w:type="spellEnd"/>
      <w:r w:rsidRPr="007A0D94">
        <w:rPr>
          <w:rFonts w:ascii="Times New Roman" w:hAnsi="Times New Roman" w:cs="Times New Roman"/>
          <w:strike/>
          <w:sz w:val="24"/>
          <w:szCs w:val="24"/>
          <w:rPrChange w:id="13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33" w:author="DAS" w:date="2021-06-25T15:04:00Z">
            <w:rPr>
              <w:rFonts w:ascii="Times New Roman" w:hAnsi="Times New Roman" w:cs="Times New Roman"/>
              <w:sz w:val="24"/>
              <w:szCs w:val="24"/>
            </w:rPr>
          </w:rPrChange>
        </w:rPr>
        <w:t>sistem</w:t>
      </w:r>
      <w:proofErr w:type="spellEnd"/>
      <w:r w:rsidRPr="007A0D94">
        <w:rPr>
          <w:rFonts w:ascii="Times New Roman" w:hAnsi="Times New Roman" w:cs="Times New Roman"/>
          <w:strike/>
          <w:sz w:val="24"/>
          <w:szCs w:val="24"/>
          <w:rPrChange w:id="13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35" w:author="DAS" w:date="2021-06-25T15:04:00Z">
            <w:rPr>
              <w:rFonts w:ascii="Times New Roman" w:hAnsi="Times New Roman" w:cs="Times New Roman"/>
              <w:sz w:val="24"/>
              <w:szCs w:val="24"/>
            </w:rPr>
          </w:rPrChange>
        </w:rPr>
        <w:t>dikembangkan</w:t>
      </w:r>
      <w:proofErr w:type="spellEnd"/>
      <w:r w:rsidRPr="007A0D94">
        <w:rPr>
          <w:rFonts w:ascii="Times New Roman" w:hAnsi="Times New Roman" w:cs="Times New Roman"/>
          <w:strike/>
          <w:sz w:val="24"/>
          <w:szCs w:val="24"/>
          <w:rPrChange w:id="13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37" w:author="DAS" w:date="2021-06-25T15:04:00Z">
            <w:rPr>
              <w:rFonts w:ascii="Times New Roman" w:hAnsi="Times New Roman" w:cs="Times New Roman"/>
              <w:sz w:val="24"/>
              <w:szCs w:val="24"/>
            </w:rPr>
          </w:rPrChange>
        </w:rPr>
        <w:t>dengan</w:t>
      </w:r>
      <w:proofErr w:type="spellEnd"/>
      <w:r w:rsidRPr="007A0D94">
        <w:rPr>
          <w:rFonts w:ascii="Times New Roman" w:hAnsi="Times New Roman" w:cs="Times New Roman"/>
          <w:strike/>
          <w:sz w:val="24"/>
          <w:szCs w:val="24"/>
          <w:rPrChange w:id="13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39" w:author="DAS" w:date="2021-06-25T15:04:00Z">
            <w:rPr>
              <w:rFonts w:ascii="Times New Roman" w:hAnsi="Times New Roman" w:cs="Times New Roman"/>
              <w:sz w:val="24"/>
              <w:szCs w:val="24"/>
            </w:rPr>
          </w:rPrChange>
        </w:rPr>
        <w:t>menggunakan</w:t>
      </w:r>
      <w:proofErr w:type="spellEnd"/>
      <w:r w:rsidRPr="007A0D94">
        <w:rPr>
          <w:rFonts w:ascii="Times New Roman" w:hAnsi="Times New Roman" w:cs="Times New Roman"/>
          <w:strike/>
          <w:sz w:val="24"/>
          <w:szCs w:val="24"/>
          <w:rPrChange w:id="14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41" w:author="DAS" w:date="2021-06-25T15:04:00Z">
            <w:rPr>
              <w:rFonts w:ascii="Times New Roman" w:hAnsi="Times New Roman" w:cs="Times New Roman"/>
              <w:sz w:val="24"/>
              <w:szCs w:val="24"/>
            </w:rPr>
          </w:rPrChange>
        </w:rPr>
        <w:t>bahasa</w:t>
      </w:r>
      <w:proofErr w:type="spellEnd"/>
      <w:r w:rsidRPr="007A0D94">
        <w:rPr>
          <w:rFonts w:ascii="Times New Roman" w:hAnsi="Times New Roman" w:cs="Times New Roman"/>
          <w:strike/>
          <w:sz w:val="24"/>
          <w:szCs w:val="24"/>
          <w:rPrChange w:id="14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43" w:author="DAS" w:date="2021-06-25T15:04:00Z">
            <w:rPr>
              <w:rFonts w:ascii="Times New Roman" w:hAnsi="Times New Roman" w:cs="Times New Roman"/>
              <w:sz w:val="24"/>
              <w:szCs w:val="24"/>
            </w:rPr>
          </w:rPrChange>
        </w:rPr>
        <w:t>pemrograman</w:t>
      </w:r>
      <w:proofErr w:type="spellEnd"/>
      <w:r w:rsidRPr="007A0D94">
        <w:rPr>
          <w:rFonts w:ascii="Times New Roman" w:hAnsi="Times New Roman" w:cs="Times New Roman"/>
          <w:strike/>
          <w:sz w:val="24"/>
          <w:szCs w:val="24"/>
          <w:rPrChange w:id="14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45" w:author="DAS" w:date="2021-06-25T15:04:00Z">
            <w:rPr>
              <w:rFonts w:ascii="Times New Roman" w:hAnsi="Times New Roman" w:cs="Times New Roman"/>
              <w:sz w:val="24"/>
              <w:szCs w:val="24"/>
            </w:rPr>
          </w:rPrChange>
        </w:rPr>
        <w:t>kotlin</w:t>
      </w:r>
      <w:proofErr w:type="spellEnd"/>
      <w:r w:rsidRPr="007A0D94">
        <w:rPr>
          <w:rFonts w:ascii="Times New Roman" w:hAnsi="Times New Roman" w:cs="Times New Roman"/>
          <w:strike/>
          <w:sz w:val="24"/>
          <w:szCs w:val="24"/>
          <w:rPrChange w:id="146" w:author="DAS" w:date="2021-06-25T15:04:00Z">
            <w:rPr>
              <w:rFonts w:ascii="Times New Roman" w:hAnsi="Times New Roman" w:cs="Times New Roman"/>
              <w:sz w:val="24"/>
              <w:szCs w:val="24"/>
            </w:rPr>
          </w:rPrChange>
        </w:rPr>
        <w:t xml:space="preserve">. Hasil </w:t>
      </w:r>
      <w:proofErr w:type="spellStart"/>
      <w:r w:rsidRPr="007A0D94">
        <w:rPr>
          <w:rFonts w:ascii="Times New Roman" w:hAnsi="Times New Roman" w:cs="Times New Roman"/>
          <w:strike/>
          <w:sz w:val="24"/>
          <w:szCs w:val="24"/>
          <w:rPrChange w:id="147" w:author="DAS" w:date="2021-06-25T15:04:00Z">
            <w:rPr>
              <w:rFonts w:ascii="Times New Roman" w:hAnsi="Times New Roman" w:cs="Times New Roman"/>
              <w:sz w:val="24"/>
              <w:szCs w:val="24"/>
            </w:rPr>
          </w:rPrChange>
        </w:rPr>
        <w:t>akhir</w:t>
      </w:r>
      <w:proofErr w:type="spellEnd"/>
      <w:r w:rsidRPr="007A0D94">
        <w:rPr>
          <w:rFonts w:ascii="Times New Roman" w:hAnsi="Times New Roman" w:cs="Times New Roman"/>
          <w:strike/>
          <w:sz w:val="24"/>
          <w:szCs w:val="24"/>
          <w:rPrChange w:id="14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49" w:author="DAS" w:date="2021-06-25T15:04:00Z">
            <w:rPr>
              <w:rFonts w:ascii="Times New Roman" w:hAnsi="Times New Roman" w:cs="Times New Roman"/>
              <w:sz w:val="24"/>
              <w:szCs w:val="24"/>
            </w:rPr>
          </w:rPrChange>
        </w:rPr>
        <w:t>dari</w:t>
      </w:r>
      <w:proofErr w:type="spellEnd"/>
      <w:r w:rsidRPr="007A0D94">
        <w:rPr>
          <w:rFonts w:ascii="Times New Roman" w:hAnsi="Times New Roman" w:cs="Times New Roman"/>
          <w:strike/>
          <w:sz w:val="24"/>
          <w:szCs w:val="24"/>
          <w:rPrChange w:id="15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51" w:author="DAS" w:date="2021-06-25T15:04:00Z">
            <w:rPr>
              <w:rFonts w:ascii="Times New Roman" w:hAnsi="Times New Roman" w:cs="Times New Roman"/>
              <w:sz w:val="24"/>
              <w:szCs w:val="24"/>
            </w:rPr>
          </w:rPrChange>
        </w:rPr>
        <w:t>implementasi</w:t>
      </w:r>
      <w:proofErr w:type="spellEnd"/>
      <w:r w:rsidRPr="007A0D94">
        <w:rPr>
          <w:rFonts w:ascii="Times New Roman" w:hAnsi="Times New Roman" w:cs="Times New Roman"/>
          <w:strike/>
          <w:sz w:val="24"/>
          <w:szCs w:val="24"/>
          <w:rPrChange w:id="15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53" w:author="DAS" w:date="2021-06-25T15:04:00Z">
            <w:rPr>
              <w:rFonts w:ascii="Times New Roman" w:hAnsi="Times New Roman" w:cs="Times New Roman"/>
              <w:sz w:val="24"/>
              <w:szCs w:val="24"/>
            </w:rPr>
          </w:rPrChange>
        </w:rPr>
        <w:t>ini</w:t>
      </w:r>
      <w:proofErr w:type="spellEnd"/>
      <w:r w:rsidRPr="007A0D94">
        <w:rPr>
          <w:rFonts w:ascii="Times New Roman" w:hAnsi="Times New Roman" w:cs="Times New Roman"/>
          <w:strike/>
          <w:sz w:val="24"/>
          <w:szCs w:val="24"/>
          <w:rPrChange w:id="15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55" w:author="DAS" w:date="2021-06-25T15:04:00Z">
            <w:rPr>
              <w:rFonts w:ascii="Times New Roman" w:hAnsi="Times New Roman" w:cs="Times New Roman"/>
              <w:sz w:val="24"/>
              <w:szCs w:val="24"/>
            </w:rPr>
          </w:rPrChange>
        </w:rPr>
        <w:t>adalah</w:t>
      </w:r>
      <w:proofErr w:type="spellEnd"/>
      <w:r w:rsidRPr="007A0D94">
        <w:rPr>
          <w:rFonts w:ascii="Times New Roman" w:hAnsi="Times New Roman" w:cs="Times New Roman"/>
          <w:strike/>
          <w:sz w:val="24"/>
          <w:szCs w:val="24"/>
          <w:rPrChange w:id="156" w:author="DAS" w:date="2021-06-25T15:04:00Z">
            <w:rPr>
              <w:rFonts w:ascii="Times New Roman" w:hAnsi="Times New Roman" w:cs="Times New Roman"/>
              <w:sz w:val="24"/>
              <w:szCs w:val="24"/>
            </w:rPr>
          </w:rPrChange>
        </w:rPr>
        <w:t xml:space="preserve"> framework yang </w:t>
      </w:r>
      <w:proofErr w:type="spellStart"/>
      <w:r w:rsidRPr="007A0D94">
        <w:rPr>
          <w:rFonts w:ascii="Times New Roman" w:hAnsi="Times New Roman" w:cs="Times New Roman"/>
          <w:strike/>
          <w:sz w:val="24"/>
          <w:szCs w:val="24"/>
          <w:rPrChange w:id="157" w:author="DAS" w:date="2021-06-25T15:04:00Z">
            <w:rPr>
              <w:rFonts w:ascii="Times New Roman" w:hAnsi="Times New Roman" w:cs="Times New Roman"/>
              <w:sz w:val="24"/>
              <w:szCs w:val="24"/>
            </w:rPr>
          </w:rPrChange>
        </w:rPr>
        <w:t>mudah</w:t>
      </w:r>
      <w:proofErr w:type="spellEnd"/>
      <w:r w:rsidRPr="007A0D94">
        <w:rPr>
          <w:rFonts w:ascii="Times New Roman" w:hAnsi="Times New Roman" w:cs="Times New Roman"/>
          <w:strike/>
          <w:sz w:val="24"/>
          <w:szCs w:val="24"/>
          <w:rPrChange w:id="15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59" w:author="DAS" w:date="2021-06-25T15:04:00Z">
            <w:rPr>
              <w:rFonts w:ascii="Times New Roman" w:hAnsi="Times New Roman" w:cs="Times New Roman"/>
              <w:sz w:val="24"/>
              <w:szCs w:val="24"/>
            </w:rPr>
          </w:rPrChange>
        </w:rPr>
        <w:t>digunakan</w:t>
      </w:r>
      <w:proofErr w:type="spellEnd"/>
      <w:r w:rsidRPr="007A0D94">
        <w:rPr>
          <w:rFonts w:ascii="Times New Roman" w:hAnsi="Times New Roman" w:cs="Times New Roman"/>
          <w:strike/>
          <w:sz w:val="24"/>
          <w:szCs w:val="24"/>
          <w:rPrChange w:id="16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61" w:author="DAS" w:date="2021-06-25T15:04:00Z">
            <w:rPr>
              <w:rFonts w:ascii="Times New Roman" w:hAnsi="Times New Roman" w:cs="Times New Roman"/>
              <w:sz w:val="24"/>
              <w:szCs w:val="24"/>
            </w:rPr>
          </w:rPrChange>
        </w:rPr>
        <w:t>pengembang</w:t>
      </w:r>
      <w:proofErr w:type="spellEnd"/>
      <w:r w:rsidRPr="007A0D94">
        <w:rPr>
          <w:rFonts w:ascii="Times New Roman" w:hAnsi="Times New Roman" w:cs="Times New Roman"/>
          <w:strike/>
          <w:sz w:val="24"/>
          <w:szCs w:val="24"/>
          <w:rPrChange w:id="162" w:author="DAS" w:date="2021-06-25T15:04:00Z">
            <w:rPr>
              <w:rFonts w:ascii="Times New Roman" w:hAnsi="Times New Roman" w:cs="Times New Roman"/>
              <w:sz w:val="24"/>
              <w:szCs w:val="24"/>
            </w:rPr>
          </w:rPrChange>
        </w:rPr>
        <w:t xml:space="preserve"> android lain </w:t>
      </w:r>
      <w:proofErr w:type="spellStart"/>
      <w:r w:rsidRPr="007A0D94">
        <w:rPr>
          <w:rFonts w:ascii="Times New Roman" w:hAnsi="Times New Roman" w:cs="Times New Roman"/>
          <w:strike/>
          <w:sz w:val="24"/>
          <w:szCs w:val="24"/>
          <w:rPrChange w:id="163" w:author="DAS" w:date="2021-06-25T15:04:00Z">
            <w:rPr>
              <w:rFonts w:ascii="Times New Roman" w:hAnsi="Times New Roman" w:cs="Times New Roman"/>
              <w:sz w:val="24"/>
              <w:szCs w:val="24"/>
            </w:rPr>
          </w:rPrChange>
        </w:rPr>
        <w:t>untuk</w:t>
      </w:r>
      <w:proofErr w:type="spellEnd"/>
      <w:r w:rsidRPr="007A0D94">
        <w:rPr>
          <w:rFonts w:ascii="Times New Roman" w:hAnsi="Times New Roman" w:cs="Times New Roman"/>
          <w:strike/>
          <w:sz w:val="24"/>
          <w:szCs w:val="24"/>
          <w:rPrChange w:id="16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65" w:author="DAS" w:date="2021-06-25T15:04:00Z">
            <w:rPr>
              <w:rFonts w:ascii="Times New Roman" w:hAnsi="Times New Roman" w:cs="Times New Roman"/>
              <w:sz w:val="24"/>
              <w:szCs w:val="24"/>
            </w:rPr>
          </w:rPrChange>
        </w:rPr>
        <w:t>mengembangkan</w:t>
      </w:r>
      <w:proofErr w:type="spellEnd"/>
      <w:r w:rsidRPr="007A0D94">
        <w:rPr>
          <w:rFonts w:ascii="Times New Roman" w:hAnsi="Times New Roman" w:cs="Times New Roman"/>
          <w:strike/>
          <w:sz w:val="24"/>
          <w:szCs w:val="24"/>
          <w:rPrChange w:id="16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67" w:author="DAS" w:date="2021-06-25T15:04:00Z">
            <w:rPr>
              <w:rFonts w:ascii="Times New Roman" w:hAnsi="Times New Roman" w:cs="Times New Roman"/>
              <w:sz w:val="24"/>
              <w:szCs w:val="24"/>
            </w:rPr>
          </w:rPrChange>
        </w:rPr>
        <w:t>aplikasi</w:t>
      </w:r>
      <w:proofErr w:type="spellEnd"/>
      <w:r w:rsidRPr="007A0D94">
        <w:rPr>
          <w:rFonts w:ascii="Times New Roman" w:hAnsi="Times New Roman" w:cs="Times New Roman"/>
          <w:strike/>
          <w:sz w:val="24"/>
          <w:szCs w:val="24"/>
          <w:rPrChange w:id="16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69" w:author="DAS" w:date="2021-06-25T15:04:00Z">
            <w:rPr>
              <w:rFonts w:ascii="Times New Roman" w:hAnsi="Times New Roman" w:cs="Times New Roman"/>
              <w:sz w:val="24"/>
              <w:szCs w:val="24"/>
            </w:rPr>
          </w:rPrChange>
        </w:rPr>
        <w:t>seputar</w:t>
      </w:r>
      <w:proofErr w:type="spellEnd"/>
      <w:r w:rsidRPr="007A0D94">
        <w:rPr>
          <w:rFonts w:ascii="Times New Roman" w:hAnsi="Times New Roman" w:cs="Times New Roman"/>
          <w:strike/>
          <w:sz w:val="24"/>
          <w:szCs w:val="24"/>
          <w:rPrChange w:id="17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71" w:author="DAS" w:date="2021-06-25T15:04:00Z">
            <w:rPr>
              <w:rFonts w:ascii="Times New Roman" w:hAnsi="Times New Roman" w:cs="Times New Roman"/>
              <w:sz w:val="24"/>
              <w:szCs w:val="24"/>
            </w:rPr>
          </w:rPrChange>
        </w:rPr>
        <w:t>permasalahan</w:t>
      </w:r>
      <w:proofErr w:type="spellEnd"/>
      <w:r w:rsidRPr="007A0D94">
        <w:rPr>
          <w:rFonts w:ascii="Times New Roman" w:hAnsi="Times New Roman" w:cs="Times New Roman"/>
          <w:strike/>
          <w:sz w:val="24"/>
          <w:szCs w:val="24"/>
          <w:rPrChange w:id="17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73" w:author="DAS" w:date="2021-06-25T15:04:00Z">
            <w:rPr>
              <w:rFonts w:ascii="Times New Roman" w:hAnsi="Times New Roman" w:cs="Times New Roman"/>
              <w:sz w:val="24"/>
              <w:szCs w:val="24"/>
            </w:rPr>
          </w:rPrChange>
        </w:rPr>
        <w:t>gizi</w:t>
      </w:r>
      <w:proofErr w:type="spellEnd"/>
      <w:r w:rsidRPr="007A0D94">
        <w:rPr>
          <w:rFonts w:ascii="Times New Roman" w:hAnsi="Times New Roman" w:cs="Times New Roman"/>
          <w:strike/>
          <w:sz w:val="24"/>
          <w:szCs w:val="24"/>
          <w:rPrChange w:id="17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75" w:author="DAS" w:date="2021-06-25T15:04:00Z">
            <w:rPr>
              <w:rFonts w:ascii="Times New Roman" w:hAnsi="Times New Roman" w:cs="Times New Roman"/>
              <w:sz w:val="24"/>
              <w:szCs w:val="24"/>
            </w:rPr>
          </w:rPrChange>
        </w:rPr>
        <w:t>Pengujian</w:t>
      </w:r>
      <w:proofErr w:type="spellEnd"/>
      <w:r w:rsidRPr="007A0D94">
        <w:rPr>
          <w:rFonts w:ascii="Times New Roman" w:hAnsi="Times New Roman" w:cs="Times New Roman"/>
          <w:strike/>
          <w:sz w:val="24"/>
          <w:szCs w:val="24"/>
          <w:rPrChange w:id="17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77" w:author="DAS" w:date="2021-06-25T15:04:00Z">
            <w:rPr>
              <w:rFonts w:ascii="Times New Roman" w:hAnsi="Times New Roman" w:cs="Times New Roman"/>
              <w:sz w:val="24"/>
              <w:szCs w:val="24"/>
            </w:rPr>
          </w:rPrChange>
        </w:rPr>
        <w:t>sistem</w:t>
      </w:r>
      <w:proofErr w:type="spellEnd"/>
      <w:r w:rsidRPr="007A0D94">
        <w:rPr>
          <w:rFonts w:ascii="Times New Roman" w:hAnsi="Times New Roman" w:cs="Times New Roman"/>
          <w:strike/>
          <w:sz w:val="24"/>
          <w:szCs w:val="24"/>
          <w:rPrChange w:id="17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79" w:author="DAS" w:date="2021-06-25T15:04:00Z">
            <w:rPr>
              <w:rFonts w:ascii="Times New Roman" w:hAnsi="Times New Roman" w:cs="Times New Roman"/>
              <w:sz w:val="24"/>
              <w:szCs w:val="24"/>
            </w:rPr>
          </w:rPrChange>
        </w:rPr>
        <w:t>akan</w:t>
      </w:r>
      <w:proofErr w:type="spellEnd"/>
      <w:r w:rsidRPr="007A0D94">
        <w:rPr>
          <w:rFonts w:ascii="Times New Roman" w:hAnsi="Times New Roman" w:cs="Times New Roman"/>
          <w:strike/>
          <w:sz w:val="24"/>
          <w:szCs w:val="24"/>
          <w:rPrChange w:id="18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81" w:author="DAS" w:date="2021-06-25T15:04:00Z">
            <w:rPr>
              <w:rFonts w:ascii="Times New Roman" w:hAnsi="Times New Roman" w:cs="Times New Roman"/>
              <w:sz w:val="24"/>
              <w:szCs w:val="24"/>
            </w:rPr>
          </w:rPrChange>
        </w:rPr>
        <w:t>dilakukan</w:t>
      </w:r>
      <w:proofErr w:type="spellEnd"/>
      <w:r w:rsidRPr="007A0D94">
        <w:rPr>
          <w:rFonts w:ascii="Times New Roman" w:hAnsi="Times New Roman" w:cs="Times New Roman"/>
          <w:strike/>
          <w:sz w:val="24"/>
          <w:szCs w:val="24"/>
          <w:rPrChange w:id="18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83" w:author="DAS" w:date="2021-06-25T15:04:00Z">
            <w:rPr>
              <w:rFonts w:ascii="Times New Roman" w:hAnsi="Times New Roman" w:cs="Times New Roman"/>
              <w:sz w:val="24"/>
              <w:szCs w:val="24"/>
            </w:rPr>
          </w:rPrChange>
        </w:rPr>
        <w:t>setelah</w:t>
      </w:r>
      <w:proofErr w:type="spellEnd"/>
      <w:r w:rsidRPr="007A0D94">
        <w:rPr>
          <w:rFonts w:ascii="Times New Roman" w:hAnsi="Times New Roman" w:cs="Times New Roman"/>
          <w:strike/>
          <w:sz w:val="24"/>
          <w:szCs w:val="24"/>
          <w:rPrChange w:id="18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85" w:author="DAS" w:date="2021-06-25T15:04:00Z">
            <w:rPr>
              <w:rFonts w:ascii="Times New Roman" w:hAnsi="Times New Roman" w:cs="Times New Roman"/>
              <w:sz w:val="24"/>
              <w:szCs w:val="24"/>
            </w:rPr>
          </w:rPrChange>
        </w:rPr>
        <w:t>implementasi</w:t>
      </w:r>
      <w:proofErr w:type="spellEnd"/>
      <w:r w:rsidRPr="007A0D94">
        <w:rPr>
          <w:rFonts w:ascii="Times New Roman" w:hAnsi="Times New Roman" w:cs="Times New Roman"/>
          <w:strike/>
          <w:sz w:val="24"/>
          <w:szCs w:val="24"/>
          <w:rPrChange w:id="18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87" w:author="DAS" w:date="2021-06-25T15:04:00Z">
            <w:rPr>
              <w:rFonts w:ascii="Times New Roman" w:hAnsi="Times New Roman" w:cs="Times New Roman"/>
              <w:sz w:val="24"/>
              <w:szCs w:val="24"/>
            </w:rPr>
          </w:rPrChange>
        </w:rPr>
        <w:t>dengan</w:t>
      </w:r>
      <w:proofErr w:type="spellEnd"/>
      <w:r w:rsidRPr="007A0D94">
        <w:rPr>
          <w:rFonts w:ascii="Times New Roman" w:hAnsi="Times New Roman" w:cs="Times New Roman"/>
          <w:strike/>
          <w:sz w:val="24"/>
          <w:szCs w:val="24"/>
          <w:rPrChange w:id="18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89" w:author="DAS" w:date="2021-06-25T15:04:00Z">
            <w:rPr>
              <w:rFonts w:ascii="Times New Roman" w:hAnsi="Times New Roman" w:cs="Times New Roman"/>
              <w:sz w:val="24"/>
              <w:szCs w:val="24"/>
            </w:rPr>
          </w:rPrChange>
        </w:rPr>
        <w:t>tujuan</w:t>
      </w:r>
      <w:proofErr w:type="spellEnd"/>
      <w:r w:rsidRPr="007A0D94">
        <w:rPr>
          <w:rFonts w:ascii="Times New Roman" w:hAnsi="Times New Roman" w:cs="Times New Roman"/>
          <w:strike/>
          <w:sz w:val="24"/>
          <w:szCs w:val="24"/>
          <w:rPrChange w:id="19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91" w:author="DAS" w:date="2021-06-25T15:04:00Z">
            <w:rPr>
              <w:rFonts w:ascii="Times New Roman" w:hAnsi="Times New Roman" w:cs="Times New Roman"/>
              <w:sz w:val="24"/>
              <w:szCs w:val="24"/>
            </w:rPr>
          </w:rPrChange>
        </w:rPr>
        <w:t>menguji</w:t>
      </w:r>
      <w:proofErr w:type="spellEnd"/>
      <w:r w:rsidRPr="007A0D94">
        <w:rPr>
          <w:rFonts w:ascii="Times New Roman" w:hAnsi="Times New Roman" w:cs="Times New Roman"/>
          <w:strike/>
          <w:sz w:val="24"/>
          <w:szCs w:val="24"/>
          <w:rPrChange w:id="19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93" w:author="DAS" w:date="2021-06-25T15:04:00Z">
            <w:rPr>
              <w:rFonts w:ascii="Times New Roman" w:hAnsi="Times New Roman" w:cs="Times New Roman"/>
              <w:sz w:val="24"/>
              <w:szCs w:val="24"/>
            </w:rPr>
          </w:rPrChange>
        </w:rPr>
        <w:t>tingkat</w:t>
      </w:r>
      <w:proofErr w:type="spellEnd"/>
      <w:r w:rsidRPr="007A0D94">
        <w:rPr>
          <w:rFonts w:ascii="Times New Roman" w:hAnsi="Times New Roman" w:cs="Times New Roman"/>
          <w:strike/>
          <w:sz w:val="24"/>
          <w:szCs w:val="24"/>
          <w:rPrChange w:id="19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95" w:author="DAS" w:date="2021-06-25T15:04:00Z">
            <w:rPr>
              <w:rFonts w:ascii="Times New Roman" w:hAnsi="Times New Roman" w:cs="Times New Roman"/>
              <w:sz w:val="24"/>
              <w:szCs w:val="24"/>
            </w:rPr>
          </w:rPrChange>
        </w:rPr>
        <w:t>efisiensi</w:t>
      </w:r>
      <w:proofErr w:type="spellEnd"/>
      <w:r w:rsidRPr="007A0D94">
        <w:rPr>
          <w:rFonts w:ascii="Times New Roman" w:hAnsi="Times New Roman" w:cs="Times New Roman"/>
          <w:strike/>
          <w:sz w:val="24"/>
          <w:szCs w:val="24"/>
          <w:rPrChange w:id="19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97" w:author="DAS" w:date="2021-06-25T15:04:00Z">
            <w:rPr>
              <w:rFonts w:ascii="Times New Roman" w:hAnsi="Times New Roman" w:cs="Times New Roman"/>
              <w:sz w:val="24"/>
              <w:szCs w:val="24"/>
            </w:rPr>
          </w:rPrChange>
        </w:rPr>
        <w:t>waktu</w:t>
      </w:r>
      <w:proofErr w:type="spellEnd"/>
      <w:r w:rsidRPr="007A0D94">
        <w:rPr>
          <w:rFonts w:ascii="Times New Roman" w:hAnsi="Times New Roman" w:cs="Times New Roman"/>
          <w:strike/>
          <w:sz w:val="24"/>
          <w:szCs w:val="24"/>
          <w:rPrChange w:id="19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199" w:author="DAS" w:date="2021-06-25T15:04:00Z">
            <w:rPr>
              <w:rFonts w:ascii="Times New Roman" w:hAnsi="Times New Roman" w:cs="Times New Roman"/>
              <w:sz w:val="24"/>
              <w:szCs w:val="24"/>
            </w:rPr>
          </w:rPrChange>
        </w:rPr>
        <w:t>dalam</w:t>
      </w:r>
      <w:proofErr w:type="spellEnd"/>
      <w:r w:rsidRPr="007A0D94">
        <w:rPr>
          <w:rFonts w:ascii="Times New Roman" w:hAnsi="Times New Roman" w:cs="Times New Roman"/>
          <w:strike/>
          <w:sz w:val="24"/>
          <w:szCs w:val="24"/>
          <w:rPrChange w:id="20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01" w:author="DAS" w:date="2021-06-25T15:04:00Z">
            <w:rPr>
              <w:rFonts w:ascii="Times New Roman" w:hAnsi="Times New Roman" w:cs="Times New Roman"/>
              <w:sz w:val="24"/>
              <w:szCs w:val="24"/>
            </w:rPr>
          </w:rPrChange>
        </w:rPr>
        <w:t>pembuatan</w:t>
      </w:r>
      <w:proofErr w:type="spellEnd"/>
      <w:r w:rsidRPr="007A0D94">
        <w:rPr>
          <w:rFonts w:ascii="Times New Roman" w:hAnsi="Times New Roman" w:cs="Times New Roman"/>
          <w:strike/>
          <w:sz w:val="24"/>
          <w:szCs w:val="24"/>
          <w:rPrChange w:id="20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03" w:author="DAS" w:date="2021-06-25T15:04:00Z">
            <w:rPr>
              <w:rFonts w:ascii="Times New Roman" w:hAnsi="Times New Roman" w:cs="Times New Roman"/>
              <w:sz w:val="24"/>
              <w:szCs w:val="24"/>
            </w:rPr>
          </w:rPrChange>
        </w:rPr>
        <w:t>aplikasi</w:t>
      </w:r>
      <w:proofErr w:type="spellEnd"/>
      <w:r w:rsidRPr="007A0D94">
        <w:rPr>
          <w:rFonts w:ascii="Times New Roman" w:hAnsi="Times New Roman" w:cs="Times New Roman"/>
          <w:strike/>
          <w:sz w:val="24"/>
          <w:szCs w:val="24"/>
          <w:rPrChange w:id="204" w:author="DAS" w:date="2021-06-25T15:04:00Z">
            <w:rPr>
              <w:rFonts w:ascii="Times New Roman" w:hAnsi="Times New Roman" w:cs="Times New Roman"/>
              <w:sz w:val="24"/>
              <w:szCs w:val="24"/>
            </w:rPr>
          </w:rPrChange>
        </w:rPr>
        <w:t xml:space="preserve">. Setelah </w:t>
      </w:r>
      <w:proofErr w:type="spellStart"/>
      <w:r w:rsidRPr="007A0D94">
        <w:rPr>
          <w:rFonts w:ascii="Times New Roman" w:hAnsi="Times New Roman" w:cs="Times New Roman"/>
          <w:strike/>
          <w:sz w:val="24"/>
          <w:szCs w:val="24"/>
          <w:rPrChange w:id="205" w:author="DAS" w:date="2021-06-25T15:04:00Z">
            <w:rPr>
              <w:rFonts w:ascii="Times New Roman" w:hAnsi="Times New Roman" w:cs="Times New Roman"/>
              <w:sz w:val="24"/>
              <w:szCs w:val="24"/>
            </w:rPr>
          </w:rPrChange>
        </w:rPr>
        <w:t>pengujian</w:t>
      </w:r>
      <w:proofErr w:type="spellEnd"/>
      <w:r w:rsidRPr="007A0D94">
        <w:rPr>
          <w:rFonts w:ascii="Times New Roman" w:hAnsi="Times New Roman" w:cs="Times New Roman"/>
          <w:strike/>
          <w:sz w:val="24"/>
          <w:szCs w:val="24"/>
          <w:rPrChange w:id="20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07" w:author="DAS" w:date="2021-06-25T15:04:00Z">
            <w:rPr>
              <w:rFonts w:ascii="Times New Roman" w:hAnsi="Times New Roman" w:cs="Times New Roman"/>
              <w:sz w:val="24"/>
              <w:szCs w:val="24"/>
            </w:rPr>
          </w:rPrChange>
        </w:rPr>
        <w:t>selesai</w:t>
      </w:r>
      <w:proofErr w:type="spellEnd"/>
      <w:r w:rsidRPr="007A0D94">
        <w:rPr>
          <w:rFonts w:ascii="Times New Roman" w:hAnsi="Times New Roman" w:cs="Times New Roman"/>
          <w:strike/>
          <w:sz w:val="24"/>
          <w:szCs w:val="24"/>
          <w:rPrChange w:id="20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09" w:author="DAS" w:date="2021-06-25T15:04:00Z">
            <w:rPr>
              <w:rFonts w:ascii="Times New Roman" w:hAnsi="Times New Roman" w:cs="Times New Roman"/>
              <w:sz w:val="24"/>
              <w:szCs w:val="24"/>
            </w:rPr>
          </w:rPrChange>
        </w:rPr>
        <w:t>dilakukan</w:t>
      </w:r>
      <w:proofErr w:type="spellEnd"/>
      <w:r w:rsidRPr="007A0D94">
        <w:rPr>
          <w:rFonts w:ascii="Times New Roman" w:hAnsi="Times New Roman" w:cs="Times New Roman"/>
          <w:strike/>
          <w:sz w:val="24"/>
          <w:szCs w:val="24"/>
          <w:rPrChange w:id="21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11" w:author="DAS" w:date="2021-06-25T15:04:00Z">
            <w:rPr>
              <w:rFonts w:ascii="Times New Roman" w:hAnsi="Times New Roman" w:cs="Times New Roman"/>
              <w:sz w:val="24"/>
              <w:szCs w:val="24"/>
            </w:rPr>
          </w:rPrChange>
        </w:rPr>
        <w:t>analisis</w:t>
      </w:r>
      <w:proofErr w:type="spellEnd"/>
      <w:r w:rsidRPr="007A0D94">
        <w:rPr>
          <w:rFonts w:ascii="Times New Roman" w:hAnsi="Times New Roman" w:cs="Times New Roman"/>
          <w:strike/>
          <w:sz w:val="24"/>
          <w:szCs w:val="24"/>
          <w:rPrChange w:id="21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13" w:author="DAS" w:date="2021-06-25T15:04:00Z">
            <w:rPr>
              <w:rFonts w:ascii="Times New Roman" w:hAnsi="Times New Roman" w:cs="Times New Roman"/>
              <w:sz w:val="24"/>
              <w:szCs w:val="24"/>
            </w:rPr>
          </w:rPrChange>
        </w:rPr>
        <w:t>terlebih</w:t>
      </w:r>
      <w:proofErr w:type="spellEnd"/>
      <w:r w:rsidRPr="007A0D94">
        <w:rPr>
          <w:rFonts w:ascii="Times New Roman" w:hAnsi="Times New Roman" w:cs="Times New Roman"/>
          <w:strike/>
          <w:sz w:val="24"/>
          <w:szCs w:val="24"/>
          <w:rPrChange w:id="214"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15" w:author="DAS" w:date="2021-06-25T15:04:00Z">
            <w:rPr>
              <w:rFonts w:ascii="Times New Roman" w:hAnsi="Times New Roman" w:cs="Times New Roman"/>
              <w:sz w:val="24"/>
              <w:szCs w:val="24"/>
            </w:rPr>
          </w:rPrChange>
        </w:rPr>
        <w:t>dahulu</w:t>
      </w:r>
      <w:proofErr w:type="spellEnd"/>
      <w:r w:rsidRPr="007A0D94">
        <w:rPr>
          <w:rFonts w:ascii="Times New Roman" w:hAnsi="Times New Roman" w:cs="Times New Roman"/>
          <w:strike/>
          <w:sz w:val="24"/>
          <w:szCs w:val="24"/>
          <w:rPrChange w:id="216"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17" w:author="DAS" w:date="2021-06-25T15:04:00Z">
            <w:rPr>
              <w:rFonts w:ascii="Times New Roman" w:hAnsi="Times New Roman" w:cs="Times New Roman"/>
              <w:sz w:val="24"/>
              <w:szCs w:val="24"/>
            </w:rPr>
          </w:rPrChange>
        </w:rPr>
        <w:t>sebelum</w:t>
      </w:r>
      <w:proofErr w:type="spellEnd"/>
      <w:r w:rsidRPr="007A0D94">
        <w:rPr>
          <w:rFonts w:ascii="Times New Roman" w:hAnsi="Times New Roman" w:cs="Times New Roman"/>
          <w:strike/>
          <w:sz w:val="24"/>
          <w:szCs w:val="24"/>
          <w:rPrChange w:id="218"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19" w:author="DAS" w:date="2021-06-25T15:04:00Z">
            <w:rPr>
              <w:rFonts w:ascii="Times New Roman" w:hAnsi="Times New Roman" w:cs="Times New Roman"/>
              <w:sz w:val="24"/>
              <w:szCs w:val="24"/>
            </w:rPr>
          </w:rPrChange>
        </w:rPr>
        <w:t>akhirnya</w:t>
      </w:r>
      <w:proofErr w:type="spellEnd"/>
      <w:r w:rsidRPr="007A0D94">
        <w:rPr>
          <w:rFonts w:ascii="Times New Roman" w:hAnsi="Times New Roman" w:cs="Times New Roman"/>
          <w:strike/>
          <w:sz w:val="24"/>
          <w:szCs w:val="24"/>
          <w:rPrChange w:id="220"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21" w:author="DAS" w:date="2021-06-25T15:04:00Z">
            <w:rPr>
              <w:rFonts w:ascii="Times New Roman" w:hAnsi="Times New Roman" w:cs="Times New Roman"/>
              <w:sz w:val="24"/>
              <w:szCs w:val="24"/>
            </w:rPr>
          </w:rPrChange>
        </w:rPr>
        <w:t>menarik</w:t>
      </w:r>
      <w:proofErr w:type="spellEnd"/>
      <w:r w:rsidRPr="007A0D94">
        <w:rPr>
          <w:rFonts w:ascii="Times New Roman" w:hAnsi="Times New Roman" w:cs="Times New Roman"/>
          <w:strike/>
          <w:sz w:val="24"/>
          <w:szCs w:val="24"/>
          <w:rPrChange w:id="222" w:author="DAS" w:date="2021-06-25T15:04: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23" w:author="DAS" w:date="2021-06-25T15:04:00Z">
            <w:rPr>
              <w:rFonts w:ascii="Times New Roman" w:hAnsi="Times New Roman" w:cs="Times New Roman"/>
              <w:sz w:val="24"/>
              <w:szCs w:val="24"/>
            </w:rPr>
          </w:rPrChange>
        </w:rPr>
        <w:t>kesimpulan</w:t>
      </w:r>
      <w:proofErr w:type="spellEnd"/>
      <w:r w:rsidRPr="007A0D94">
        <w:rPr>
          <w:rFonts w:ascii="Times New Roman" w:hAnsi="Times New Roman" w:cs="Times New Roman"/>
          <w:sz w:val="24"/>
          <w:szCs w:val="24"/>
        </w:rPr>
        <w:t xml:space="preserve"> </w:t>
      </w:r>
      <w:proofErr w:type="spellStart"/>
      <w:ins w:id="224" w:author="DAS" w:date="2021-06-25T15:04:00Z">
        <w:r w:rsidR="007A0D94">
          <w:rPr>
            <w:rFonts w:ascii="Times New Roman" w:hAnsi="Times New Roman" w:cs="Times New Roman"/>
            <w:sz w:val="24"/>
            <w:szCs w:val="24"/>
          </w:rPr>
          <w:t>Diharapkan</w:t>
        </w:r>
      </w:ins>
      <w:proofErr w:type="spellEnd"/>
      <w:del w:id="225" w:author="DAS" w:date="2021-06-25T15:04:00Z">
        <w:r w:rsidRPr="007A0D94" w:rsidDel="007A0D94">
          <w:rPr>
            <w:rFonts w:ascii="Times New Roman" w:hAnsi="Times New Roman" w:cs="Times New Roman"/>
            <w:sz w:val="24"/>
            <w:szCs w:val="24"/>
          </w:rPr>
          <w:delText>dari</w:delText>
        </w:r>
      </w:del>
      <w:r w:rsidRPr="007A0D94">
        <w:rPr>
          <w:rFonts w:ascii="Times New Roman" w:hAnsi="Times New Roman" w:cs="Times New Roman"/>
          <w:sz w:val="24"/>
          <w:szCs w:val="24"/>
        </w:rPr>
        <w:t xml:space="preserve"> </w:t>
      </w:r>
      <w:del w:id="226" w:author="DAS" w:date="2021-06-25T15:04:00Z">
        <w:r w:rsidRPr="00883B39" w:rsidDel="007A0D94">
          <w:rPr>
            <w:rFonts w:ascii="Times New Roman" w:hAnsi="Times New Roman" w:cs="Times New Roman"/>
            <w:sz w:val="24"/>
            <w:szCs w:val="24"/>
          </w:rPr>
          <w:delText xml:space="preserve">sistem yang telah dibangun apakah </w:delText>
        </w:r>
      </w:del>
      <w:r w:rsidRPr="00883B39">
        <w:rPr>
          <w:rFonts w:ascii="Times New Roman" w:hAnsi="Times New Roman" w:cs="Times New Roman"/>
          <w:sz w:val="24"/>
          <w:szCs w:val="24"/>
        </w:rPr>
        <w:t>framework</w:t>
      </w:r>
      <w:ins w:id="227" w:author="DAS" w:date="2021-06-25T15:04:00Z">
        <w:r w:rsidR="007A0D94">
          <w:rPr>
            <w:rFonts w:ascii="Times New Roman" w:hAnsi="Times New Roman" w:cs="Times New Roman"/>
            <w:sz w:val="24"/>
            <w:szCs w:val="24"/>
          </w:rPr>
          <w:t xml:space="preserve"> yang </w:t>
        </w:r>
        <w:proofErr w:type="spellStart"/>
        <w:r w:rsidR="007A0D94">
          <w:rPr>
            <w:rFonts w:ascii="Times New Roman" w:hAnsi="Times New Roman" w:cs="Times New Roman"/>
            <w:sz w:val="24"/>
            <w:szCs w:val="24"/>
          </w:rPr>
          <w:t>akan</w:t>
        </w:r>
        <w:proofErr w:type="spellEnd"/>
        <w:r w:rsidR="007A0D94">
          <w:rPr>
            <w:rFonts w:ascii="Times New Roman" w:hAnsi="Times New Roman" w:cs="Times New Roman"/>
            <w:sz w:val="24"/>
            <w:szCs w:val="24"/>
          </w:rPr>
          <w:t xml:space="preserve"> </w:t>
        </w:r>
        <w:proofErr w:type="spellStart"/>
        <w:proofErr w:type="gramStart"/>
        <w:r w:rsidR="007A0D94">
          <w:rPr>
            <w:rFonts w:ascii="Times New Roman" w:hAnsi="Times New Roman" w:cs="Times New Roman"/>
            <w:sz w:val="24"/>
            <w:szCs w:val="24"/>
          </w:rPr>
          <w:t>diban</w:t>
        </w:r>
      </w:ins>
      <w:ins w:id="228" w:author="DAS" w:date="2021-06-25T15:05:00Z">
        <w:r w:rsidR="007A0D94">
          <w:rPr>
            <w:rFonts w:ascii="Times New Roman" w:hAnsi="Times New Roman" w:cs="Times New Roman"/>
            <w:sz w:val="24"/>
            <w:szCs w:val="24"/>
          </w:rPr>
          <w:t>gun</w:t>
        </w:r>
        <w:proofErr w:type="spellEnd"/>
        <w:r w:rsidR="007A0D94">
          <w:rPr>
            <w:rFonts w:ascii="Times New Roman" w:hAnsi="Times New Roman" w:cs="Times New Roman"/>
            <w:sz w:val="24"/>
            <w:szCs w:val="24"/>
          </w:rPr>
          <w:t xml:space="preserve"> </w:t>
        </w:r>
      </w:ins>
      <w:r w:rsidRPr="00883B39">
        <w:rPr>
          <w:rFonts w:ascii="Times New Roman" w:hAnsi="Times New Roman" w:cs="Times New Roman"/>
          <w:sz w:val="24"/>
          <w:szCs w:val="24"/>
        </w:rPr>
        <w:t xml:space="preserve"> </w:t>
      </w:r>
      <w:proofErr w:type="spellStart"/>
      <w:ins w:id="229" w:author="DAS" w:date="2021-06-25T15:05:00Z">
        <w:r w:rsidR="007A0D94">
          <w:rPr>
            <w:rFonts w:ascii="Times New Roman" w:hAnsi="Times New Roman" w:cs="Times New Roman"/>
            <w:sz w:val="24"/>
            <w:szCs w:val="24"/>
          </w:rPr>
          <w:t>dapat</w:t>
        </w:r>
      </w:ins>
      <w:proofErr w:type="spellEnd"/>
      <w:proofErr w:type="gramEnd"/>
      <w:del w:id="230" w:author="DAS" w:date="2021-06-25T15:05:00Z">
        <w:r w:rsidRPr="00883B39" w:rsidDel="007A0D94">
          <w:rPr>
            <w:rFonts w:ascii="Times New Roman" w:hAnsi="Times New Roman" w:cs="Times New Roman"/>
            <w:sz w:val="24"/>
            <w:szCs w:val="24"/>
          </w:rPr>
          <w:delText>ini</w:delText>
        </w:r>
      </w:del>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mempermudah</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dalam</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pengembangan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aplikasi</w:t>
      </w:r>
      <w:proofErr w:type="spellEnd"/>
      <w:r w:rsidRPr="00883B39">
        <w:rPr>
          <w:rFonts w:ascii="Times New Roman" w:hAnsi="Times New Roman" w:cs="Times New Roman"/>
          <w:sz w:val="24"/>
          <w:szCs w:val="24"/>
        </w:rPr>
        <w:t xml:space="preserve"> android </w:t>
      </w:r>
      <w:proofErr w:type="spellStart"/>
      <w:r w:rsidRPr="00883B39">
        <w:rPr>
          <w:rFonts w:ascii="Times New Roman" w:hAnsi="Times New Roman" w:cs="Times New Roman"/>
          <w:sz w:val="24"/>
          <w:szCs w:val="24"/>
        </w:rPr>
        <w:t>seputar</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permasalahan</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gizi</w:t>
      </w:r>
      <w:proofErr w:type="spellEnd"/>
      <w:r w:rsidRPr="00883B39">
        <w:rPr>
          <w:rFonts w:ascii="Times New Roman" w:hAnsi="Times New Roman" w:cs="Times New Roman"/>
          <w:sz w:val="24"/>
          <w:szCs w:val="24"/>
        </w:rPr>
        <w:t xml:space="preserve">, </w:t>
      </w:r>
      <w:proofErr w:type="spellStart"/>
      <w:r w:rsidRPr="00883B39">
        <w:rPr>
          <w:rFonts w:ascii="Times New Roman" w:hAnsi="Times New Roman" w:cs="Times New Roman"/>
          <w:sz w:val="24"/>
          <w:szCs w:val="24"/>
        </w:rPr>
        <w:t>setelah</w:t>
      </w:r>
      <w:proofErr w:type="spellEnd"/>
      <w:r w:rsidRPr="00883B39">
        <w:rPr>
          <w:rFonts w:ascii="Times New Roman" w:hAnsi="Times New Roman" w:cs="Times New Roman"/>
          <w:sz w:val="24"/>
          <w:szCs w:val="24"/>
        </w:rPr>
        <w:t xml:space="preserve"> </w:t>
      </w:r>
      <w:proofErr w:type="spellStart"/>
      <w:r w:rsidRPr="007A0D94">
        <w:rPr>
          <w:rFonts w:ascii="Times New Roman" w:hAnsi="Times New Roman" w:cs="Times New Roman"/>
          <w:strike/>
          <w:sz w:val="24"/>
          <w:szCs w:val="24"/>
          <w:rPrChange w:id="231" w:author="DAS" w:date="2021-06-25T15:03:00Z">
            <w:rPr>
              <w:rFonts w:ascii="Times New Roman" w:hAnsi="Times New Roman" w:cs="Times New Roman"/>
              <w:sz w:val="24"/>
              <w:szCs w:val="24"/>
            </w:rPr>
          </w:rPrChange>
        </w:rPr>
        <w:t>melakukan</w:t>
      </w:r>
      <w:proofErr w:type="spellEnd"/>
      <w:r w:rsidRPr="007A0D94">
        <w:rPr>
          <w:rFonts w:ascii="Times New Roman" w:hAnsi="Times New Roman" w:cs="Times New Roman"/>
          <w:strike/>
          <w:sz w:val="24"/>
          <w:szCs w:val="24"/>
          <w:rPrChange w:id="232"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33" w:author="DAS" w:date="2021-06-25T15:03:00Z">
            <w:rPr>
              <w:rFonts w:ascii="Times New Roman" w:hAnsi="Times New Roman" w:cs="Times New Roman"/>
              <w:sz w:val="24"/>
              <w:szCs w:val="24"/>
            </w:rPr>
          </w:rPrChange>
        </w:rPr>
        <w:t>penarikan</w:t>
      </w:r>
      <w:proofErr w:type="spellEnd"/>
      <w:r w:rsidRPr="007A0D94">
        <w:rPr>
          <w:rFonts w:ascii="Times New Roman" w:hAnsi="Times New Roman" w:cs="Times New Roman"/>
          <w:strike/>
          <w:sz w:val="24"/>
          <w:szCs w:val="24"/>
          <w:rPrChange w:id="234"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35" w:author="DAS" w:date="2021-06-25T15:03:00Z">
            <w:rPr>
              <w:rFonts w:ascii="Times New Roman" w:hAnsi="Times New Roman" w:cs="Times New Roman"/>
              <w:sz w:val="24"/>
              <w:szCs w:val="24"/>
            </w:rPr>
          </w:rPrChange>
        </w:rPr>
        <w:t>kesimpulan</w:t>
      </w:r>
      <w:proofErr w:type="spellEnd"/>
      <w:r w:rsidRPr="007A0D94">
        <w:rPr>
          <w:rFonts w:ascii="Times New Roman" w:hAnsi="Times New Roman" w:cs="Times New Roman"/>
          <w:strike/>
          <w:sz w:val="24"/>
          <w:szCs w:val="24"/>
          <w:rPrChange w:id="236"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37" w:author="DAS" w:date="2021-06-25T15:03:00Z">
            <w:rPr>
              <w:rFonts w:ascii="Times New Roman" w:hAnsi="Times New Roman" w:cs="Times New Roman"/>
              <w:sz w:val="24"/>
              <w:szCs w:val="24"/>
            </w:rPr>
          </w:rPrChange>
        </w:rPr>
        <w:t>kemudian</w:t>
      </w:r>
      <w:proofErr w:type="spellEnd"/>
      <w:r w:rsidRPr="007A0D94">
        <w:rPr>
          <w:rFonts w:ascii="Times New Roman" w:hAnsi="Times New Roman" w:cs="Times New Roman"/>
          <w:strike/>
          <w:sz w:val="24"/>
          <w:szCs w:val="24"/>
          <w:rPrChange w:id="238"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39" w:author="DAS" w:date="2021-06-25T15:03:00Z">
            <w:rPr>
              <w:rFonts w:ascii="Times New Roman" w:hAnsi="Times New Roman" w:cs="Times New Roman"/>
              <w:sz w:val="24"/>
              <w:szCs w:val="24"/>
            </w:rPr>
          </w:rPrChange>
        </w:rPr>
        <w:t>dilakukan</w:t>
      </w:r>
      <w:proofErr w:type="spellEnd"/>
      <w:r w:rsidRPr="007A0D94">
        <w:rPr>
          <w:rFonts w:ascii="Times New Roman" w:hAnsi="Times New Roman" w:cs="Times New Roman"/>
          <w:strike/>
          <w:sz w:val="24"/>
          <w:szCs w:val="24"/>
          <w:rPrChange w:id="240"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41" w:author="DAS" w:date="2021-06-25T15:03:00Z">
            <w:rPr>
              <w:rFonts w:ascii="Times New Roman" w:hAnsi="Times New Roman" w:cs="Times New Roman"/>
              <w:sz w:val="24"/>
              <w:szCs w:val="24"/>
            </w:rPr>
          </w:rPrChange>
        </w:rPr>
        <w:t>tahap</w:t>
      </w:r>
      <w:proofErr w:type="spellEnd"/>
      <w:r w:rsidRPr="007A0D94">
        <w:rPr>
          <w:rFonts w:ascii="Times New Roman" w:hAnsi="Times New Roman" w:cs="Times New Roman"/>
          <w:strike/>
          <w:sz w:val="24"/>
          <w:szCs w:val="24"/>
          <w:rPrChange w:id="242"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43" w:author="DAS" w:date="2021-06-25T15:03:00Z">
            <w:rPr>
              <w:rFonts w:ascii="Times New Roman" w:hAnsi="Times New Roman" w:cs="Times New Roman"/>
              <w:sz w:val="24"/>
              <w:szCs w:val="24"/>
            </w:rPr>
          </w:rPrChange>
        </w:rPr>
        <w:t>akhir</w:t>
      </w:r>
      <w:proofErr w:type="spellEnd"/>
      <w:r w:rsidRPr="007A0D94">
        <w:rPr>
          <w:rFonts w:ascii="Times New Roman" w:hAnsi="Times New Roman" w:cs="Times New Roman"/>
          <w:strike/>
          <w:sz w:val="24"/>
          <w:szCs w:val="24"/>
          <w:rPrChange w:id="244" w:author="DAS" w:date="2021-06-25T15:03:00Z">
            <w:rPr>
              <w:rFonts w:ascii="Times New Roman" w:hAnsi="Times New Roman" w:cs="Times New Roman"/>
              <w:sz w:val="24"/>
              <w:szCs w:val="24"/>
            </w:rPr>
          </w:rPrChange>
        </w:rPr>
        <w:t xml:space="preserve"> pada </w:t>
      </w:r>
      <w:proofErr w:type="spellStart"/>
      <w:r w:rsidRPr="007A0D94">
        <w:rPr>
          <w:rFonts w:ascii="Times New Roman" w:hAnsi="Times New Roman" w:cs="Times New Roman"/>
          <w:strike/>
          <w:sz w:val="24"/>
          <w:szCs w:val="24"/>
          <w:rPrChange w:id="245" w:author="DAS" w:date="2021-06-25T15:03:00Z">
            <w:rPr>
              <w:rFonts w:ascii="Times New Roman" w:hAnsi="Times New Roman" w:cs="Times New Roman"/>
              <w:sz w:val="24"/>
              <w:szCs w:val="24"/>
            </w:rPr>
          </w:rPrChange>
        </w:rPr>
        <w:t>penelitan</w:t>
      </w:r>
      <w:proofErr w:type="spellEnd"/>
      <w:r w:rsidRPr="007A0D94">
        <w:rPr>
          <w:rFonts w:ascii="Times New Roman" w:hAnsi="Times New Roman" w:cs="Times New Roman"/>
          <w:strike/>
          <w:sz w:val="24"/>
          <w:szCs w:val="24"/>
          <w:rPrChange w:id="246"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47" w:author="DAS" w:date="2021-06-25T15:03:00Z">
            <w:rPr>
              <w:rFonts w:ascii="Times New Roman" w:hAnsi="Times New Roman" w:cs="Times New Roman"/>
              <w:sz w:val="24"/>
              <w:szCs w:val="24"/>
            </w:rPr>
          </w:rPrChange>
        </w:rPr>
        <w:t>yaitu</w:t>
      </w:r>
      <w:proofErr w:type="spellEnd"/>
      <w:r w:rsidRPr="007A0D94">
        <w:rPr>
          <w:rFonts w:ascii="Times New Roman" w:hAnsi="Times New Roman" w:cs="Times New Roman"/>
          <w:strike/>
          <w:sz w:val="24"/>
          <w:szCs w:val="24"/>
          <w:rPrChange w:id="248"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49" w:author="DAS" w:date="2021-06-25T15:03:00Z">
            <w:rPr>
              <w:rFonts w:ascii="Times New Roman" w:hAnsi="Times New Roman" w:cs="Times New Roman"/>
              <w:sz w:val="24"/>
              <w:szCs w:val="24"/>
            </w:rPr>
          </w:rPrChange>
        </w:rPr>
        <w:t>membuat</w:t>
      </w:r>
      <w:proofErr w:type="spellEnd"/>
      <w:r w:rsidRPr="007A0D94">
        <w:rPr>
          <w:rFonts w:ascii="Times New Roman" w:hAnsi="Times New Roman" w:cs="Times New Roman"/>
          <w:strike/>
          <w:sz w:val="24"/>
          <w:szCs w:val="24"/>
          <w:rPrChange w:id="250"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51" w:author="DAS" w:date="2021-06-25T15:03:00Z">
            <w:rPr>
              <w:rFonts w:ascii="Times New Roman" w:hAnsi="Times New Roman" w:cs="Times New Roman"/>
              <w:sz w:val="24"/>
              <w:szCs w:val="24"/>
            </w:rPr>
          </w:rPrChange>
        </w:rPr>
        <w:t>laporan</w:t>
      </w:r>
      <w:proofErr w:type="spellEnd"/>
      <w:r w:rsidRPr="007A0D94">
        <w:rPr>
          <w:rFonts w:ascii="Times New Roman" w:hAnsi="Times New Roman" w:cs="Times New Roman"/>
          <w:strike/>
          <w:sz w:val="24"/>
          <w:szCs w:val="24"/>
          <w:rPrChange w:id="252"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53" w:author="DAS" w:date="2021-06-25T15:03:00Z">
            <w:rPr>
              <w:rFonts w:ascii="Times New Roman" w:hAnsi="Times New Roman" w:cs="Times New Roman"/>
              <w:sz w:val="24"/>
              <w:szCs w:val="24"/>
            </w:rPr>
          </w:rPrChange>
        </w:rPr>
        <w:t>secara</w:t>
      </w:r>
      <w:proofErr w:type="spellEnd"/>
      <w:r w:rsidRPr="007A0D94">
        <w:rPr>
          <w:rFonts w:ascii="Times New Roman" w:hAnsi="Times New Roman" w:cs="Times New Roman"/>
          <w:strike/>
          <w:sz w:val="24"/>
          <w:szCs w:val="24"/>
          <w:rPrChange w:id="254"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55" w:author="DAS" w:date="2021-06-25T15:03:00Z">
            <w:rPr>
              <w:rFonts w:ascii="Times New Roman" w:hAnsi="Times New Roman" w:cs="Times New Roman"/>
              <w:sz w:val="24"/>
              <w:szCs w:val="24"/>
            </w:rPr>
          </w:rPrChange>
        </w:rPr>
        <w:t>keseluruhan</w:t>
      </w:r>
      <w:proofErr w:type="spellEnd"/>
      <w:r w:rsidRPr="007A0D94">
        <w:rPr>
          <w:rFonts w:ascii="Times New Roman" w:hAnsi="Times New Roman" w:cs="Times New Roman"/>
          <w:strike/>
          <w:sz w:val="24"/>
          <w:szCs w:val="24"/>
          <w:rPrChange w:id="256"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57" w:author="DAS" w:date="2021-06-25T15:03:00Z">
            <w:rPr>
              <w:rFonts w:ascii="Times New Roman" w:hAnsi="Times New Roman" w:cs="Times New Roman"/>
              <w:sz w:val="24"/>
              <w:szCs w:val="24"/>
            </w:rPr>
          </w:rPrChange>
        </w:rPr>
        <w:t>untuk</w:t>
      </w:r>
      <w:proofErr w:type="spellEnd"/>
      <w:r w:rsidRPr="007A0D94">
        <w:rPr>
          <w:rFonts w:ascii="Times New Roman" w:hAnsi="Times New Roman" w:cs="Times New Roman"/>
          <w:strike/>
          <w:sz w:val="24"/>
          <w:szCs w:val="24"/>
          <w:rPrChange w:id="258"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59" w:author="DAS" w:date="2021-06-25T15:03:00Z">
            <w:rPr>
              <w:rFonts w:ascii="Times New Roman" w:hAnsi="Times New Roman" w:cs="Times New Roman"/>
              <w:sz w:val="24"/>
              <w:szCs w:val="24"/>
            </w:rPr>
          </w:rPrChange>
        </w:rPr>
        <w:t>menyelesaikan</w:t>
      </w:r>
      <w:proofErr w:type="spellEnd"/>
      <w:r w:rsidRPr="007A0D94">
        <w:rPr>
          <w:rFonts w:ascii="Times New Roman" w:hAnsi="Times New Roman" w:cs="Times New Roman"/>
          <w:strike/>
          <w:sz w:val="24"/>
          <w:szCs w:val="24"/>
          <w:rPrChange w:id="260" w:author="DAS" w:date="2021-06-25T15:03:00Z">
            <w:rPr>
              <w:rFonts w:ascii="Times New Roman" w:hAnsi="Times New Roman" w:cs="Times New Roman"/>
              <w:sz w:val="24"/>
              <w:szCs w:val="24"/>
            </w:rPr>
          </w:rPrChange>
        </w:rPr>
        <w:t xml:space="preserve"> </w:t>
      </w:r>
      <w:proofErr w:type="spellStart"/>
      <w:r w:rsidRPr="007A0D94">
        <w:rPr>
          <w:rFonts w:ascii="Times New Roman" w:hAnsi="Times New Roman" w:cs="Times New Roman"/>
          <w:strike/>
          <w:sz w:val="24"/>
          <w:szCs w:val="24"/>
          <w:rPrChange w:id="261" w:author="DAS" w:date="2021-06-25T15:03:00Z">
            <w:rPr>
              <w:rFonts w:ascii="Times New Roman" w:hAnsi="Times New Roman" w:cs="Times New Roman"/>
              <w:sz w:val="24"/>
              <w:szCs w:val="24"/>
            </w:rPr>
          </w:rPrChange>
        </w:rPr>
        <w:t>penelitian</w:t>
      </w:r>
      <w:proofErr w:type="spellEnd"/>
      <w:r w:rsidRPr="007A0D94">
        <w:rPr>
          <w:rFonts w:ascii="Times New Roman" w:hAnsi="Times New Roman" w:cs="Times New Roman"/>
          <w:strike/>
          <w:sz w:val="24"/>
          <w:szCs w:val="24"/>
          <w:rPrChange w:id="262" w:author="DAS" w:date="2021-06-25T15:03:00Z">
            <w:rPr>
              <w:rFonts w:ascii="Times New Roman" w:hAnsi="Times New Roman" w:cs="Times New Roman"/>
              <w:sz w:val="24"/>
              <w:szCs w:val="24"/>
            </w:rPr>
          </w:rPrChange>
        </w:rPr>
        <w:t>.</w:t>
      </w:r>
    </w:p>
    <w:p w14:paraId="5B5C63E9" w14:textId="71F25EA2"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7A2559A5" w14:textId="2A73083B"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1A0F7E9A" w14:textId="0ECC61C9"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51D01B7C" w14:textId="159B417F"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002C6FB2" w14:textId="597D2B81"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31FAD6B2" w14:textId="47E97886"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62C17EE0" w14:textId="4043CF84" w:rsidR="00AE6D52" w:rsidRDefault="00AE6D52" w:rsidP="00E94B3B">
      <w:pPr>
        <w:autoSpaceDE w:val="0"/>
        <w:autoSpaceDN w:val="0"/>
        <w:adjustRightInd w:val="0"/>
        <w:spacing w:after="0" w:line="360" w:lineRule="auto"/>
        <w:contextualSpacing/>
        <w:rPr>
          <w:rFonts w:ascii="Times New Roman" w:hAnsi="Times New Roman" w:cs="Times New Roman"/>
          <w:sz w:val="24"/>
          <w:szCs w:val="24"/>
        </w:rPr>
      </w:pPr>
    </w:p>
    <w:p w14:paraId="2A6AB000" w14:textId="747A9ED4" w:rsidR="00F96161"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1F2C162A" w14:textId="77777777" w:rsidR="00F96161" w:rsidRPr="00E94B3B" w:rsidRDefault="00F96161" w:rsidP="00E94B3B">
      <w:pPr>
        <w:autoSpaceDE w:val="0"/>
        <w:autoSpaceDN w:val="0"/>
        <w:adjustRightInd w:val="0"/>
        <w:spacing w:after="0" w:line="360" w:lineRule="auto"/>
        <w:contextualSpacing/>
        <w:rPr>
          <w:rFonts w:ascii="Times New Roman" w:hAnsi="Times New Roman" w:cs="Times New Roman"/>
          <w:sz w:val="24"/>
          <w:szCs w:val="24"/>
        </w:rPr>
      </w:pPr>
    </w:p>
    <w:p w14:paraId="6507FDF8" w14:textId="523148F2" w:rsidR="00F65E65" w:rsidRPr="00046414" w:rsidRDefault="003E0297" w:rsidP="003E6D44">
      <w:pPr>
        <w:pStyle w:val="Heading1"/>
        <w:numPr>
          <w:ilvl w:val="0"/>
          <w:numId w:val="1"/>
        </w:numPr>
        <w:spacing w:before="0" w:line="360" w:lineRule="auto"/>
        <w:contextualSpacing/>
        <w:rPr>
          <w:rFonts w:ascii="Times New Roman" w:hAnsi="Times New Roman"/>
          <w:b/>
          <w:color w:val="auto"/>
        </w:rPr>
      </w:pPr>
      <w:bookmarkStart w:id="263" w:name="_Toc466580941"/>
      <w:bookmarkStart w:id="264" w:name="_Toc75487162"/>
      <w:r w:rsidRPr="005E1435">
        <w:rPr>
          <w:rFonts w:ascii="Times New Roman" w:hAnsi="Times New Roman"/>
          <w:b/>
          <w:color w:val="auto"/>
        </w:rPr>
        <w:lastRenderedPageBreak/>
        <w:t>PENDAHULUAN</w:t>
      </w:r>
      <w:bookmarkEnd w:id="263"/>
      <w:bookmarkEnd w:id="264"/>
      <w:r w:rsidR="00BB36DB">
        <w:rPr>
          <w:rFonts w:ascii="Times New Roman" w:hAnsi="Times New Roman"/>
          <w:b/>
          <w:color w:val="auto"/>
        </w:rPr>
        <w:tab/>
      </w:r>
      <w:r w:rsidR="00755C6A" w:rsidRPr="00BB36DB">
        <w:rPr>
          <w:rFonts w:ascii="Times New Roman" w:hAnsi="Times New Roman"/>
          <w:sz w:val="24"/>
          <w:szCs w:val="24"/>
        </w:rPr>
        <w:t xml:space="preserve"> </w:t>
      </w:r>
      <w:bookmarkStart w:id="265" w:name="_Toc466580942"/>
    </w:p>
    <w:p w14:paraId="0304C1A1" w14:textId="107276A7" w:rsidR="00B153E0" w:rsidRPr="00B153E0" w:rsidRDefault="003E0297"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66" w:name="_Toc75487163"/>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265"/>
      <w:bookmarkEnd w:id="266"/>
      <w:proofErr w:type="spellEnd"/>
    </w:p>
    <w:p w14:paraId="1F2044A9" w14:textId="589712A2" w:rsidR="0076228E" w:rsidRDefault="00EE4AC7" w:rsidP="003E6D44">
      <w:pPr>
        <w:spacing w:after="0" w:line="360" w:lineRule="auto"/>
        <w:ind w:firstLine="720"/>
        <w:jc w:val="both"/>
        <w:rPr>
          <w:rFonts w:ascii="Times New Roman" w:hAnsi="Times New Roman" w:cs="Times New Roman"/>
          <w:sz w:val="24"/>
          <w:szCs w:val="24"/>
        </w:rPr>
      </w:pPr>
      <w:r w:rsidRPr="00EE4AC7">
        <w:rPr>
          <w:rFonts w:ascii="Times New Roman" w:hAnsi="Times New Roman" w:cs="Times New Roman"/>
          <w:sz w:val="24"/>
          <w:szCs w:val="24"/>
          <w:lang w:val="id-ID"/>
        </w:rPr>
        <w:t xml:space="preserve">Setiap individu memiliki karakteristik yang berbeda dalam hal jenis kelamin, usia, berat dan tinggi badan, aktivitas harian dan </w:t>
      </w:r>
      <w:proofErr w:type="spellStart"/>
      <w:r w:rsidRPr="00EE4AC7">
        <w:rPr>
          <w:rFonts w:ascii="Times New Roman" w:hAnsi="Times New Roman" w:cs="Times New Roman"/>
          <w:sz w:val="24"/>
          <w:szCs w:val="24"/>
          <w:lang w:val="id-ID"/>
        </w:rPr>
        <w:t>kesehata</w:t>
      </w:r>
      <w:proofErr w:type="spellEnd"/>
      <w:r w:rsidR="00F96DAC">
        <w:rPr>
          <w:rFonts w:ascii="Times New Roman" w:hAnsi="Times New Roman" w:cs="Times New Roman"/>
          <w:sz w:val="24"/>
          <w:szCs w:val="24"/>
        </w:rPr>
        <w:t>n</w:t>
      </w:r>
      <w:sdt>
        <w:sdtPr>
          <w:rPr>
            <w:rFonts w:ascii="Times New Roman" w:hAnsi="Times New Roman" w:cs="Times New Roman"/>
            <w:sz w:val="24"/>
            <w:szCs w:val="24"/>
            <w:lang w:val="id-ID"/>
          </w:rPr>
          <w:id w:val="17230991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lang w:val="id-ID"/>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Karakteristik</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tersebut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menentukan</w:t>
      </w:r>
      <w:proofErr w:type="spellEnd"/>
      <w:r w:rsidR="006773DD">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kebutuhan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zat</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gizi</w:t>
      </w:r>
      <w:proofErr w:type="spellEnd"/>
      <w:r w:rsidR="00F96DAC" w:rsidRPr="00F96DAC">
        <w:rPr>
          <w:rFonts w:ascii="Times New Roman" w:hAnsi="Times New Roman" w:cs="Times New Roman"/>
          <w:sz w:val="24"/>
          <w:szCs w:val="24"/>
        </w:rPr>
        <w:t xml:space="preserve"> dan </w:t>
      </w:r>
      <w:proofErr w:type="spellStart"/>
      <w:r w:rsidR="00F96DAC" w:rsidRPr="00F96DAC">
        <w:rPr>
          <w:rFonts w:ascii="Times New Roman" w:hAnsi="Times New Roman" w:cs="Times New Roman"/>
          <w:sz w:val="24"/>
          <w:szCs w:val="24"/>
        </w:rPr>
        <w:t>bahan</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pangan</w:t>
      </w:r>
      <w:proofErr w:type="spellEnd"/>
      <w:r w:rsidR="00F96DAC" w:rsidRPr="00F96DAC">
        <w:rPr>
          <w:rFonts w:ascii="Times New Roman" w:hAnsi="Times New Roman" w:cs="Times New Roman"/>
          <w:sz w:val="24"/>
          <w:szCs w:val="24"/>
        </w:rPr>
        <w:t xml:space="preserve"> yang </w:t>
      </w:r>
      <w:proofErr w:type="spellStart"/>
      <w:r w:rsidR="00F96DAC" w:rsidRPr="00F96DAC">
        <w:rPr>
          <w:rFonts w:ascii="Times New Roman" w:hAnsi="Times New Roman" w:cs="Times New Roman"/>
          <w:sz w:val="24"/>
          <w:szCs w:val="24"/>
        </w:rPr>
        <w:t>sebaiknya</w:t>
      </w:r>
      <w:proofErr w:type="spellEnd"/>
      <w:r w:rsidR="00F96DAC" w:rsidRPr="00F96DAC">
        <w:rPr>
          <w:rFonts w:ascii="Times New Roman" w:hAnsi="Times New Roman" w:cs="Times New Roman"/>
          <w:sz w:val="24"/>
          <w:szCs w:val="24"/>
        </w:rPr>
        <w:t xml:space="preserve"> </w:t>
      </w:r>
      <w:proofErr w:type="spellStart"/>
      <w:r w:rsidR="00F96DAC" w:rsidRPr="00F96DAC">
        <w:rPr>
          <w:rFonts w:ascii="Times New Roman" w:hAnsi="Times New Roman" w:cs="Times New Roman"/>
          <w:sz w:val="24"/>
          <w:szCs w:val="24"/>
        </w:rPr>
        <w:t>dikonsumsi</w:t>
      </w:r>
      <w:proofErr w:type="spellEnd"/>
      <w:r w:rsidR="00F96DAC">
        <w:rPr>
          <w:rFonts w:ascii="Times New Roman" w:hAnsi="Times New Roman" w:cs="Times New Roman"/>
          <w:sz w:val="24"/>
          <w:szCs w:val="24"/>
        </w:rPr>
        <w:t xml:space="preserve"> </w:t>
      </w:r>
      <w:sdt>
        <w:sdtPr>
          <w:rPr>
            <w:rFonts w:ascii="Times New Roman" w:hAnsi="Times New Roman" w:cs="Times New Roman"/>
            <w:sz w:val="24"/>
            <w:szCs w:val="24"/>
          </w:rPr>
          <w:id w:val="1211459468"/>
          <w:citation/>
        </w:sdtPr>
        <w:sdtEndPr/>
        <w:sdtContent>
          <w:r w:rsidR="00F96DAC">
            <w:rPr>
              <w:rFonts w:ascii="Times New Roman" w:hAnsi="Times New Roman" w:cs="Times New Roman"/>
              <w:sz w:val="24"/>
              <w:szCs w:val="24"/>
            </w:rPr>
            <w:fldChar w:fldCharType="begin"/>
          </w:r>
          <w:r w:rsidR="00F96DAC">
            <w:rPr>
              <w:rFonts w:ascii="Times New Roman" w:hAnsi="Times New Roman" w:cs="Times New Roman"/>
              <w:sz w:val="24"/>
              <w:szCs w:val="24"/>
            </w:rPr>
            <w:instrText xml:space="preserve"> CITATION Sup15 \l 1033 </w:instrText>
          </w:r>
          <w:r w:rsidR="00F96DAC">
            <w:rPr>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[1]</w:t>
          </w:r>
          <w:r w:rsidR="00F96DAC">
            <w:rPr>
              <w:rFonts w:ascii="Times New Roman" w:hAnsi="Times New Roman" w:cs="Times New Roman"/>
              <w:sz w:val="24"/>
              <w:szCs w:val="24"/>
            </w:rPr>
            <w:fldChar w:fldCharType="end"/>
          </w:r>
        </w:sdtContent>
      </w:sdt>
      <w:sdt>
        <w:sdtPr>
          <w:rPr>
            <w:rFonts w:ascii="Times New Roman" w:hAnsi="Times New Roman" w:cs="Times New Roman"/>
            <w:sz w:val="24"/>
            <w:szCs w:val="24"/>
            <w:lang w:val="id-ID"/>
          </w:rPr>
          <w:id w:val="1653559409"/>
          <w:citation/>
        </w:sdtPr>
        <w:sdtEndPr/>
        <w:sdtContent>
          <w:r w:rsidR="00F96DAC">
            <w:rPr>
              <w:rFonts w:ascii="Times New Roman" w:hAnsi="Times New Roman" w:cs="Times New Roman"/>
              <w:sz w:val="24"/>
              <w:szCs w:val="24"/>
              <w:lang w:val="id-ID"/>
            </w:rPr>
            <w:fldChar w:fldCharType="begin"/>
          </w:r>
          <w:r w:rsidR="00F96DAC">
            <w:rPr>
              <w:rFonts w:ascii="Times New Roman" w:hAnsi="Times New Roman" w:cs="Times New Roman"/>
              <w:sz w:val="24"/>
              <w:szCs w:val="24"/>
            </w:rPr>
            <w:instrText xml:space="preserve"> CITATION Mar16 \l 1033 </w:instrText>
          </w:r>
          <w:r w:rsidR="00F96DAC">
            <w:rPr>
              <w:rFonts w:ascii="Times New Roman" w:hAnsi="Times New Roman" w:cs="Times New Roman"/>
              <w:sz w:val="24"/>
              <w:szCs w:val="24"/>
              <w:lang w:val="id-ID"/>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[2]</w:t>
          </w:r>
          <w:r w:rsidR="00F96DAC">
            <w:rPr>
              <w:rFonts w:ascii="Times New Roman" w:hAnsi="Times New Roman" w:cs="Times New Roman"/>
              <w:sz w:val="24"/>
              <w:szCs w:val="24"/>
              <w:lang w:val="id-ID"/>
            </w:rPr>
            <w:fldChar w:fldCharType="end"/>
          </w:r>
        </w:sdtContent>
      </w:sdt>
      <w:r w:rsidR="00F96DAC">
        <w:rPr>
          <w:rFonts w:ascii="Times New Roman" w:hAnsi="Times New Roman" w:cs="Times New Roman"/>
          <w:sz w:val="24"/>
          <w:szCs w:val="24"/>
        </w:rPr>
        <w:t>.</w:t>
      </w:r>
      <w:r w:rsidR="002F72A8">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6 </w:t>
      </w:r>
      <w:proofErr w:type="spellStart"/>
      <w:r w:rsidR="004A7EA6">
        <w:rPr>
          <w:rFonts w:ascii="Times New Roman" w:hAnsi="Times New Roman" w:cs="Times New Roman"/>
          <w:sz w:val="24"/>
          <w:szCs w:val="24"/>
        </w:rPr>
        <w:t>macam</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jenis</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zat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diantaranya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yakni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karbohidrat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atau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senyawa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organik</w:t>
      </w:r>
      <w:proofErr w:type="spellEnd"/>
      <w:r w:rsidR="004A7EA6">
        <w:rPr>
          <w:rFonts w:ascii="Times New Roman" w:hAnsi="Times New Roman" w:cs="Times New Roman"/>
          <w:sz w:val="24"/>
          <w:szCs w:val="24"/>
        </w:rPr>
        <w:t xml:space="preserve"> yang </w:t>
      </w:r>
      <w:proofErr w:type="spellStart"/>
      <w:r w:rsidR="004A7EA6">
        <w:rPr>
          <w:rFonts w:ascii="Times New Roman" w:hAnsi="Times New Roman" w:cs="Times New Roman"/>
          <w:sz w:val="24"/>
          <w:szCs w:val="24"/>
        </w:rPr>
        <w:t>banyak</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terdapat</w:t>
      </w:r>
      <w:proofErr w:type="spellEnd"/>
      <w:r w:rsidR="004A7EA6">
        <w:rPr>
          <w:rFonts w:ascii="Times New Roman" w:hAnsi="Times New Roman" w:cs="Times New Roman"/>
          <w:sz w:val="24"/>
          <w:szCs w:val="24"/>
        </w:rPr>
        <w:t xml:space="preserve"> pada </w:t>
      </w:r>
      <w:proofErr w:type="spellStart"/>
      <w:r w:rsidR="004A7EA6">
        <w:rPr>
          <w:rFonts w:ascii="Times New Roman" w:hAnsi="Times New Roman" w:cs="Times New Roman"/>
          <w:sz w:val="24"/>
          <w:szCs w:val="24"/>
        </w:rPr>
        <w:t>tumbuhan</w:t>
      </w:r>
      <w:proofErr w:type="spellEnd"/>
      <w:r w:rsidR="004A7EA6">
        <w:rPr>
          <w:rFonts w:ascii="Times New Roman" w:hAnsi="Times New Roman" w:cs="Times New Roman"/>
          <w:sz w:val="24"/>
          <w:szCs w:val="24"/>
        </w:rPr>
        <w:t xml:space="preserve"> dan </w:t>
      </w:r>
      <w:proofErr w:type="spellStart"/>
      <w:r w:rsidR="004A7EA6">
        <w:rPr>
          <w:rFonts w:ascii="Times New Roman" w:hAnsi="Times New Roman" w:cs="Times New Roman"/>
          <w:sz w:val="24"/>
          <w:szCs w:val="24"/>
        </w:rPr>
        <w:t>binatang</w:t>
      </w:r>
      <w:proofErr w:type="spellEnd"/>
      <w:r w:rsidR="004A7EA6">
        <w:rPr>
          <w:rFonts w:ascii="Times New Roman" w:hAnsi="Times New Roman" w:cs="Times New Roman"/>
          <w:sz w:val="24"/>
          <w:szCs w:val="24"/>
        </w:rPr>
        <w:t>, lemak, protein, vitamin, mineral, dan air</w:t>
      </w:r>
      <w:sdt>
        <w:sdtPr>
          <w:rPr>
            <w:rFonts w:ascii="Times New Roman" w:hAnsi="Times New Roman" w:cs="Times New Roman"/>
            <w:sz w:val="24"/>
            <w:szCs w:val="24"/>
          </w:rPr>
          <w:id w:val="-256908154"/>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Mar16 \l 1033 </w:instrText>
          </w:r>
          <w:r w:rsidR="004A7EA6">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[2]</w:t>
          </w:r>
          <w:r w:rsidR="004A7EA6">
            <w:rPr>
              <w:rFonts w:ascii="Times New Roman" w:hAnsi="Times New Roman" w:cs="Times New Roman"/>
              <w:sz w:val="24"/>
              <w:szCs w:val="24"/>
            </w:rPr>
            <w:fldChar w:fldCharType="end"/>
          </w:r>
        </w:sdtContent>
      </w:sdt>
      <w:r w:rsidR="004A7EA6">
        <w:rPr>
          <w:rFonts w:ascii="Times New Roman" w:hAnsi="Times New Roman" w:cs="Times New Roman"/>
          <w:sz w:val="24"/>
          <w:szCs w:val="24"/>
        </w:rPr>
        <w:t>.</w:t>
      </w:r>
      <w:r w:rsidR="00523EBB">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Rendahnya</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zat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gizi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dapat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mempengaruhi</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tingkat</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kecukupan</w:t>
      </w:r>
      <w:proofErr w:type="spellEnd"/>
      <w:r w:rsidR="0076228E" w:rsidRPr="0076228E">
        <w:rPr>
          <w:rFonts w:ascii="Times New Roman" w:hAnsi="Times New Roman" w:cs="Times New Roman"/>
          <w:sz w:val="24"/>
          <w:szCs w:val="24"/>
        </w:rPr>
        <w:t xml:space="preserve"> </w:t>
      </w:r>
      <w:proofErr w:type="spellStart"/>
      <w:r w:rsidR="0076228E" w:rsidRPr="0076228E">
        <w:rPr>
          <w:rFonts w:ascii="Times New Roman" w:hAnsi="Times New Roman" w:cs="Times New Roman"/>
          <w:sz w:val="24"/>
          <w:szCs w:val="24"/>
        </w:rPr>
        <w:t>energi</w:t>
      </w:r>
      <w:proofErr w:type="spellEnd"/>
      <w:r w:rsidR="0076228E" w:rsidRPr="0076228E">
        <w:rPr>
          <w:rFonts w:ascii="Times New Roman" w:hAnsi="Times New Roman" w:cs="Times New Roman"/>
          <w:sz w:val="24"/>
          <w:szCs w:val="24"/>
        </w:rPr>
        <w:t xml:space="preserve"> pula</w:t>
      </w:r>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d</w:t>
      </w:r>
      <w:r w:rsidR="002F72A8" w:rsidRPr="002F72A8">
        <w:rPr>
          <w:rFonts w:ascii="Times New Roman" w:hAnsi="Times New Roman" w:cs="Times New Roman"/>
          <w:sz w:val="24"/>
          <w:szCs w:val="24"/>
        </w:rPr>
        <w:t>ampak</w:t>
      </w:r>
      <w:proofErr w:type="spellEnd"/>
      <w:r w:rsidR="002F72A8" w:rsidRPr="002F72A8">
        <w:rPr>
          <w:rFonts w:ascii="Times New Roman" w:hAnsi="Times New Roman" w:cs="Times New Roman"/>
          <w:sz w:val="24"/>
          <w:szCs w:val="24"/>
        </w:rPr>
        <w:t xml:space="preserve"> </w:t>
      </w:r>
      <w:proofErr w:type="spellStart"/>
      <w:r w:rsidR="002F72A8" w:rsidRPr="002F72A8">
        <w:rPr>
          <w:rFonts w:ascii="Times New Roman" w:hAnsi="Times New Roman" w:cs="Times New Roman"/>
          <w:sz w:val="24"/>
          <w:szCs w:val="24"/>
        </w:rPr>
        <w:t>kekurangan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gizi</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dapat</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menyebabkan</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b</w:t>
      </w:r>
      <w:r w:rsidR="0076228E">
        <w:rPr>
          <w:rFonts w:ascii="Times New Roman" w:hAnsi="Times New Roman" w:cs="Times New Roman"/>
          <w:sz w:val="24"/>
          <w:szCs w:val="24"/>
        </w:rPr>
        <w:t>eberapa</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penyakit</w:t>
      </w:r>
      <w:proofErr w:type="spellEnd"/>
      <w:r w:rsidR="0076228E">
        <w:rPr>
          <w:rFonts w:ascii="Times New Roman" w:hAnsi="Times New Roman" w:cs="Times New Roman"/>
          <w:sz w:val="24"/>
          <w:szCs w:val="24"/>
        </w:rPr>
        <w:t xml:space="preserve"> </w:t>
      </w:r>
      <w:proofErr w:type="spellStart"/>
      <w:r w:rsidR="0076228E">
        <w:rPr>
          <w:rFonts w:ascii="Times New Roman" w:hAnsi="Times New Roman" w:cs="Times New Roman"/>
          <w:sz w:val="24"/>
          <w:szCs w:val="24"/>
        </w:rPr>
        <w:t>antara</w:t>
      </w:r>
      <w:proofErr w:type="spellEnd"/>
      <w:r w:rsidR="0076228E">
        <w:rPr>
          <w:rFonts w:ascii="Times New Roman" w:hAnsi="Times New Roman" w:cs="Times New Roman"/>
          <w:sz w:val="24"/>
          <w:szCs w:val="24"/>
        </w:rPr>
        <w:t xml:space="preserve"> lain </w:t>
      </w:r>
      <w:proofErr w:type="spellStart"/>
      <w:r w:rsidR="0076228E">
        <w:rPr>
          <w:rFonts w:ascii="Times New Roman" w:hAnsi="Times New Roman" w:cs="Times New Roman"/>
          <w:sz w:val="24"/>
          <w:szCs w:val="24"/>
        </w:rPr>
        <w:t>obesitas</w:t>
      </w:r>
      <w:proofErr w:type="spellEnd"/>
      <w:r w:rsidR="00561027">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pembengkakan</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hati</w:t>
      </w:r>
      <w:proofErr w:type="spellEnd"/>
      <w:r w:rsidR="00C03CFB">
        <w:rPr>
          <w:rFonts w:ascii="Times New Roman" w:hAnsi="Times New Roman" w:cs="Times New Roman"/>
          <w:sz w:val="24"/>
          <w:szCs w:val="24"/>
        </w:rPr>
        <w:t xml:space="preserve"> dan </w:t>
      </w:r>
      <w:proofErr w:type="spellStart"/>
      <w:r w:rsidR="00C03CFB">
        <w:rPr>
          <w:rFonts w:ascii="Times New Roman" w:hAnsi="Times New Roman" w:cs="Times New Roman"/>
          <w:sz w:val="24"/>
          <w:szCs w:val="24"/>
        </w:rPr>
        <w:t>ginjal</w:t>
      </w:r>
      <w:proofErr w:type="spellEnd"/>
      <w:r w:rsidR="00C03CFB">
        <w:rPr>
          <w:rFonts w:ascii="Times New Roman" w:hAnsi="Times New Roman" w:cs="Times New Roman"/>
          <w:sz w:val="24"/>
          <w:szCs w:val="24"/>
        </w:rPr>
        <w:t xml:space="preserve">, </w:t>
      </w:r>
      <w:proofErr w:type="spellStart"/>
      <w:r w:rsidR="00561027">
        <w:rPr>
          <w:rFonts w:ascii="Times New Roman" w:hAnsi="Times New Roman" w:cs="Times New Roman"/>
          <w:sz w:val="24"/>
          <w:szCs w:val="24"/>
        </w:rPr>
        <w:t>busung</w:t>
      </w:r>
      <w:proofErr w:type="spellEnd"/>
      <w:r w:rsidR="00C03CFB">
        <w:rPr>
          <w:rFonts w:ascii="Times New Roman" w:hAnsi="Times New Roman" w:cs="Times New Roman"/>
          <w:sz w:val="24"/>
          <w:szCs w:val="24"/>
        </w:rPr>
        <w:t xml:space="preserve"> </w:t>
      </w:r>
      <w:proofErr w:type="spellStart"/>
      <w:r w:rsidR="00C03CFB">
        <w:rPr>
          <w:rFonts w:ascii="Times New Roman" w:hAnsi="Times New Roman" w:cs="Times New Roman"/>
          <w:sz w:val="24"/>
          <w:szCs w:val="24"/>
        </w:rPr>
        <w:t>lapar</w:t>
      </w:r>
      <w:proofErr w:type="spellEnd"/>
      <w:r w:rsidR="00C03CFB">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darah</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suka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membeku</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serta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terhambatnya</w:t>
      </w:r>
      <w:proofErr w:type="spellEnd"/>
      <w:r w:rsidR="004A7EA6">
        <w:rPr>
          <w:rFonts w:ascii="Times New Roman" w:hAnsi="Times New Roman" w:cs="Times New Roman"/>
          <w:sz w:val="24"/>
          <w:szCs w:val="24"/>
        </w:rPr>
        <w:t xml:space="preserve"> </w:t>
      </w:r>
      <w:proofErr w:type="spellStart"/>
      <w:r w:rsidR="004A7EA6">
        <w:rPr>
          <w:rFonts w:ascii="Times New Roman" w:hAnsi="Times New Roman" w:cs="Times New Roman"/>
          <w:sz w:val="24"/>
          <w:szCs w:val="24"/>
        </w:rPr>
        <w:t>pertumbuhan</w:t>
      </w:r>
      <w:proofErr w:type="spellEnd"/>
      <w:r w:rsidR="004A7EA6">
        <w:rPr>
          <w:rFonts w:ascii="Times New Roman" w:hAnsi="Times New Roman" w:cs="Times New Roman"/>
          <w:sz w:val="24"/>
          <w:szCs w:val="24"/>
        </w:rPr>
        <w:t xml:space="preserve"> </w:t>
      </w:r>
      <w:sdt>
        <w:sdtPr>
          <w:rPr>
            <w:rFonts w:ascii="Times New Roman" w:hAnsi="Times New Roman" w:cs="Times New Roman"/>
            <w:sz w:val="24"/>
            <w:szCs w:val="24"/>
          </w:rPr>
          <w:id w:val="179640456"/>
          <w:citation/>
        </w:sdtPr>
        <w:sdtEndPr/>
        <w:sdtContent>
          <w:r w:rsidR="004A7EA6">
            <w:rPr>
              <w:rFonts w:ascii="Times New Roman" w:hAnsi="Times New Roman" w:cs="Times New Roman"/>
              <w:sz w:val="24"/>
              <w:szCs w:val="24"/>
            </w:rPr>
            <w:fldChar w:fldCharType="begin"/>
          </w:r>
          <w:r w:rsidR="004A7EA6">
            <w:rPr>
              <w:rFonts w:ascii="Times New Roman" w:hAnsi="Times New Roman" w:cs="Times New Roman"/>
              <w:sz w:val="24"/>
              <w:szCs w:val="24"/>
            </w:rPr>
            <w:instrText xml:space="preserve"> CITATION Pur09 \l 1033 </w:instrText>
          </w:r>
          <w:r w:rsidR="004A7EA6">
            <w:rPr>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[3]</w:t>
          </w:r>
          <w:r w:rsidR="004A7EA6">
            <w:rPr>
              <w:rFonts w:ascii="Times New Roman" w:hAnsi="Times New Roman" w:cs="Times New Roman"/>
              <w:sz w:val="24"/>
              <w:szCs w:val="24"/>
            </w:rPr>
            <w:fldChar w:fldCharType="end"/>
          </w:r>
        </w:sdtContent>
      </w:sdt>
      <w:r w:rsidR="0076228E">
        <w:rPr>
          <w:rFonts w:ascii="Times New Roman" w:hAnsi="Times New Roman" w:cs="Times New Roman"/>
          <w:sz w:val="24"/>
          <w:szCs w:val="24"/>
        </w:rPr>
        <w:t xml:space="preserve">. </w:t>
      </w:r>
    </w:p>
    <w:p w14:paraId="7C259488" w14:textId="10E0F9FA" w:rsidR="009674CA" w:rsidRPr="009674CA" w:rsidRDefault="003F1275" w:rsidP="009674CA">
      <w:pPr>
        <w:spacing w:after="0" w:line="360" w:lineRule="auto"/>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P</w:t>
      </w:r>
      <w:r w:rsidRPr="003F1275">
        <w:rPr>
          <w:rFonts w:ascii="Times New Roman" w:hAnsi="Times New Roman" w:cs="Times New Roman"/>
          <w:sz w:val="24"/>
          <w:szCs w:val="24"/>
        </w:rPr>
        <w:t>emahaman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pengetahuan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tentang</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upaya-upaya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perbaikan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sangat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diperlukan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guna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mencegah</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secara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dini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memburuknya</w:t>
      </w:r>
      <w:proofErr w:type="spellEnd"/>
      <w:r>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kemungkinan</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akan</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terjadi</w:t>
      </w:r>
      <w:proofErr w:type="spellEnd"/>
      <w:r w:rsidRPr="003F12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3F1275">
        <w:rPr>
          <w:rFonts w:ascii="Times New Roman" w:hAnsi="Times New Roman" w:cs="Times New Roman"/>
          <w:sz w:val="24"/>
          <w:szCs w:val="24"/>
        </w:rPr>
        <w:t>endala</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waktu</w:t>
      </w:r>
      <w:proofErr w:type="spellEnd"/>
      <w:r w:rsidRPr="003F1275">
        <w:rPr>
          <w:rFonts w:ascii="Times New Roman" w:hAnsi="Times New Roman" w:cs="Times New Roman"/>
          <w:sz w:val="24"/>
          <w:szCs w:val="24"/>
        </w:rPr>
        <w:t xml:space="preserve"> dan </w:t>
      </w:r>
      <w:proofErr w:type="spellStart"/>
      <w:r w:rsidRPr="003F1275">
        <w:rPr>
          <w:rFonts w:ascii="Times New Roman" w:hAnsi="Times New Roman" w:cs="Times New Roman"/>
          <w:sz w:val="24"/>
          <w:szCs w:val="24"/>
        </w:rPr>
        <w:t>biaya</w:t>
      </w:r>
      <w:proofErr w:type="spellEnd"/>
      <w:r w:rsidRPr="003F1275">
        <w:rPr>
          <w:rFonts w:ascii="Times New Roman" w:hAnsi="Times New Roman" w:cs="Times New Roman"/>
          <w:sz w:val="24"/>
          <w:szCs w:val="24"/>
        </w:rPr>
        <w:t xml:space="preserve"> yang </w:t>
      </w:r>
      <w:proofErr w:type="spellStart"/>
      <w:r w:rsidRPr="003F1275">
        <w:rPr>
          <w:rFonts w:ascii="Times New Roman" w:hAnsi="Times New Roman" w:cs="Times New Roman"/>
          <w:sz w:val="24"/>
          <w:szCs w:val="24"/>
        </w:rPr>
        <w:t>tidak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sedikit</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untuk</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konsultasi</w:t>
      </w:r>
      <w:proofErr w:type="spellEnd"/>
      <w:r w:rsidRPr="003F1275">
        <w:rPr>
          <w:rFonts w:ascii="Times New Roman" w:hAnsi="Times New Roman" w:cs="Times New Roman"/>
          <w:sz w:val="24"/>
          <w:szCs w:val="24"/>
        </w:rPr>
        <w:t xml:space="preserve"> pada </w:t>
      </w:r>
      <w:proofErr w:type="spellStart"/>
      <w:r w:rsidRPr="003F1275">
        <w:rPr>
          <w:rFonts w:ascii="Times New Roman" w:hAnsi="Times New Roman" w:cs="Times New Roman"/>
          <w:sz w:val="24"/>
          <w:szCs w:val="24"/>
        </w:rPr>
        <w:t>ahli</w:t>
      </w:r>
      <w:proofErr w:type="spellEnd"/>
      <w:r w:rsidRPr="003F1275">
        <w:rPr>
          <w:rFonts w:ascii="Times New Roman" w:hAnsi="Times New Roman" w:cs="Times New Roman"/>
          <w:sz w:val="24"/>
          <w:szCs w:val="24"/>
        </w:rPr>
        <w:t xml:space="preserve"> </w:t>
      </w:r>
      <w:proofErr w:type="spellStart"/>
      <w:r w:rsidRPr="003F1275">
        <w:rPr>
          <w:rFonts w:ascii="Times New Roman" w:hAnsi="Times New Roman" w:cs="Times New Roman"/>
          <w:sz w:val="24"/>
          <w:szCs w:val="24"/>
        </w:rPr>
        <w:t>gizi</w:t>
      </w:r>
      <w:proofErr w:type="spellEnd"/>
      <w:sdt>
        <w:sdtPr>
          <w:rPr>
            <w:rFonts w:ascii="Times New Roman" w:hAnsi="Times New Roman" w:cs="Times New Roman"/>
            <w:sz w:val="24"/>
            <w:szCs w:val="24"/>
          </w:rPr>
          <w:id w:val="-19819134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Mis13 \l 1033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DC1838">
        <w:rPr>
          <w:rFonts w:ascii="Times New Roman" w:hAnsi="Times New Roman" w:cs="Times New Roman"/>
          <w:sz w:val="24"/>
          <w:szCs w:val="24"/>
        </w:rPr>
        <w:t xml:space="preserve">. Para </w:t>
      </w:r>
      <w:proofErr w:type="spellStart"/>
      <w:r w:rsidR="00DC1838">
        <w:rPr>
          <w:rFonts w:ascii="Times New Roman" w:hAnsi="Times New Roman" w:cs="Times New Roman"/>
          <w:sz w:val="24"/>
          <w:szCs w:val="24"/>
        </w:rPr>
        <w:t>praktisi</w:t>
      </w:r>
      <w:proofErr w:type="spellEnd"/>
      <w:r w:rsidR="00DC1838">
        <w:rPr>
          <w:rFonts w:ascii="Times New Roman" w:hAnsi="Times New Roman" w:cs="Times New Roman"/>
          <w:sz w:val="24"/>
          <w:szCs w:val="24"/>
        </w:rPr>
        <w:t xml:space="preserve"> </w:t>
      </w:r>
      <w:r w:rsidR="00DC1838" w:rsidRPr="007D3936">
        <w:rPr>
          <w:rFonts w:ascii="Times New Roman" w:hAnsi="Times New Roman" w:cs="Times New Roman"/>
          <w:sz w:val="24"/>
          <w:szCs w:val="24"/>
          <w:lang w:val="id-ID"/>
        </w:rPr>
        <w:t>memanfaatkan</w:t>
      </w:r>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teknologi</w:t>
      </w:r>
      <w:proofErr w:type="spellEnd"/>
      <w:r w:rsidR="00DC1838">
        <w:rPr>
          <w:rFonts w:ascii="Times New Roman" w:hAnsi="Times New Roman" w:cs="Times New Roman"/>
          <w:sz w:val="24"/>
          <w:szCs w:val="24"/>
        </w:rPr>
        <w:t xml:space="preserve"> digital </w:t>
      </w:r>
      <w:proofErr w:type="spellStart"/>
      <w:r w:rsidR="00DC1838">
        <w:rPr>
          <w:rFonts w:ascii="Times New Roman" w:hAnsi="Times New Roman" w:cs="Times New Roman"/>
          <w:sz w:val="24"/>
          <w:szCs w:val="24"/>
        </w:rPr>
        <w:t>dengan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menggunakan</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perangkat</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bergerak</w:t>
      </w:r>
      <w:proofErr w:type="spellEnd"/>
      <w:r w:rsidR="00DC1838">
        <w:rPr>
          <w:rFonts w:ascii="Times New Roman" w:hAnsi="Times New Roman" w:cs="Times New Roman"/>
          <w:sz w:val="24"/>
          <w:szCs w:val="24"/>
        </w:rPr>
        <w:t xml:space="preserve"> </w:t>
      </w:r>
      <w:proofErr w:type="spellStart"/>
      <w:r w:rsidR="00DC1838">
        <w:rPr>
          <w:rFonts w:ascii="Times New Roman" w:hAnsi="Times New Roman" w:cs="Times New Roman"/>
          <w:sz w:val="24"/>
          <w:szCs w:val="24"/>
        </w:rPr>
        <w:t>untuk</w:t>
      </w:r>
      <w:proofErr w:type="spellEnd"/>
      <w:r w:rsidR="00DC1838">
        <w:rPr>
          <w:rFonts w:ascii="Times New Roman" w:hAnsi="Times New Roman" w:cs="Times New Roman"/>
          <w:sz w:val="24"/>
          <w:szCs w:val="24"/>
        </w:rPr>
        <w:t xml:space="preserve"> </w:t>
      </w:r>
      <w:r w:rsidR="00B05E0C" w:rsidRPr="007D3936">
        <w:rPr>
          <w:rFonts w:ascii="Times New Roman" w:hAnsi="Times New Roman" w:cs="Times New Roman"/>
          <w:sz w:val="24"/>
          <w:szCs w:val="24"/>
          <w:lang w:val="id-ID"/>
        </w:rPr>
        <w:t xml:space="preserve">melakukan edukasi </w:t>
      </w:r>
      <w:proofErr w:type="spellStart"/>
      <w:r w:rsidR="00B05E0C">
        <w:rPr>
          <w:rFonts w:ascii="Times New Roman" w:hAnsi="Times New Roman" w:cs="Times New Roman"/>
          <w:sz w:val="24"/>
          <w:szCs w:val="24"/>
        </w:rPr>
        <w:t>mengenai</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pentingnya</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keseimbangan</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zat</w:t>
      </w:r>
      <w:proofErr w:type="spellEnd"/>
      <w:r w:rsidR="00B05E0C">
        <w:rPr>
          <w:rFonts w:ascii="Times New Roman" w:hAnsi="Times New Roman" w:cs="Times New Roman"/>
          <w:sz w:val="24"/>
          <w:szCs w:val="24"/>
        </w:rPr>
        <w:t xml:space="preserve"> </w:t>
      </w:r>
      <w:proofErr w:type="spellStart"/>
      <w:r w:rsidR="00B05E0C">
        <w:rPr>
          <w:rFonts w:ascii="Times New Roman" w:hAnsi="Times New Roman" w:cs="Times New Roman"/>
          <w:sz w:val="24"/>
          <w:szCs w:val="24"/>
        </w:rPr>
        <w:t>gizi</w:t>
      </w:r>
      <w:proofErr w:type="spellEnd"/>
      <w:r w:rsidR="009674CA">
        <w:rPr>
          <w:rFonts w:ascii="Times New Roman" w:hAnsi="Times New Roman" w:cs="Times New Roman"/>
          <w:sz w:val="24"/>
          <w:szCs w:val="24"/>
        </w:rPr>
        <w:t>, s</w:t>
      </w:r>
      <w:proofErr w:type="spellStart"/>
      <w:r w:rsidR="009674CA" w:rsidRPr="007D3936">
        <w:rPr>
          <w:rFonts w:ascii="Times New Roman" w:hAnsi="Times New Roman" w:cs="Times New Roman"/>
          <w:sz w:val="24"/>
          <w:szCs w:val="24"/>
          <w:lang w:val="id-ID"/>
        </w:rPr>
        <w:t>aat</w:t>
      </w:r>
      <w:proofErr w:type="spellEnd"/>
      <w:r w:rsidR="009674CA" w:rsidRPr="007D3936">
        <w:rPr>
          <w:rFonts w:ascii="Times New Roman" w:hAnsi="Times New Roman" w:cs="Times New Roman"/>
          <w:sz w:val="24"/>
          <w:szCs w:val="24"/>
          <w:lang w:val="id-ID"/>
        </w:rPr>
        <w:t xml:space="preserve"> ini belum banyak aplikasi berbasis </w:t>
      </w:r>
      <w:proofErr w:type="spellStart"/>
      <w:r w:rsidR="009674CA" w:rsidRPr="007D3936">
        <w:rPr>
          <w:rFonts w:ascii="Times New Roman" w:hAnsi="Times New Roman" w:cs="Times New Roman"/>
          <w:sz w:val="24"/>
          <w:szCs w:val="24"/>
          <w:lang w:val="id-ID"/>
        </w:rPr>
        <w:t>smartphone</w:t>
      </w:r>
      <w:proofErr w:type="spellEnd"/>
      <w:r w:rsidR="009674CA" w:rsidRPr="007D3936">
        <w:rPr>
          <w:rFonts w:ascii="Times New Roman" w:hAnsi="Times New Roman" w:cs="Times New Roman"/>
          <w:sz w:val="24"/>
          <w:szCs w:val="24"/>
          <w:lang w:val="id-ID"/>
        </w:rPr>
        <w:t xml:space="preserve"> </w:t>
      </w:r>
      <w:proofErr w:type="spellStart"/>
      <w:r w:rsidR="009674CA" w:rsidRPr="007D3936">
        <w:rPr>
          <w:rFonts w:ascii="Times New Roman" w:hAnsi="Times New Roman" w:cs="Times New Roman"/>
          <w:sz w:val="24"/>
          <w:szCs w:val="24"/>
          <w:lang w:val="id-ID"/>
        </w:rPr>
        <w:t>android</w:t>
      </w:r>
      <w:proofErr w:type="spellEnd"/>
      <w:r w:rsidR="009674CA" w:rsidRPr="007D3936">
        <w:rPr>
          <w:rFonts w:ascii="Times New Roman" w:hAnsi="Times New Roman" w:cs="Times New Roman"/>
          <w:sz w:val="24"/>
          <w:szCs w:val="24"/>
          <w:lang w:val="id-ID"/>
        </w:rPr>
        <w:t xml:space="preserve"> yang khusus memberikan layanan informasi gizi</w:t>
      </w:r>
      <w:sdt>
        <w:sdtPr>
          <w:rPr>
            <w:rFonts w:ascii="Times New Roman" w:hAnsi="Times New Roman" w:cs="Times New Roman"/>
            <w:sz w:val="24"/>
            <w:szCs w:val="24"/>
            <w:lang w:val="id-ID"/>
          </w:rPr>
          <w:id w:val="-1912912298"/>
          <w:citation/>
        </w:sdtPr>
        <w:sdtEndPr/>
        <w:sdtContent>
          <w:r w:rsidR="009674CA">
            <w:rPr>
              <w:rFonts w:ascii="Times New Roman" w:hAnsi="Times New Roman" w:cs="Times New Roman"/>
              <w:sz w:val="24"/>
              <w:szCs w:val="24"/>
              <w:lang w:val="id-ID"/>
            </w:rPr>
            <w:fldChar w:fldCharType="begin"/>
          </w:r>
          <w:r w:rsidR="009674CA">
            <w:rPr>
              <w:rFonts w:ascii="Times New Roman" w:hAnsi="Times New Roman" w:cs="Times New Roman"/>
              <w:sz w:val="24"/>
              <w:szCs w:val="24"/>
              <w:lang w:val="id-ID"/>
            </w:rPr>
            <w:instrText xml:space="preserve"> CITATION Sup15 \l 1057 </w:instrText>
          </w:r>
          <w:r w:rsidR="009674CA">
            <w:rPr>
              <w:rFonts w:ascii="Times New Roman" w:hAnsi="Times New Roman" w:cs="Times New Roman"/>
              <w:sz w:val="24"/>
              <w:szCs w:val="24"/>
              <w:lang w:val="id-ID"/>
            </w:rPr>
            <w:fldChar w:fldCharType="separate"/>
          </w:r>
          <w:r w:rsidR="002353E9">
            <w:rPr>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w:t>
          </w:r>
          <w:r w:rsidR="009674CA">
            <w:rPr>
              <w:rFonts w:ascii="Times New Roman" w:hAnsi="Times New Roman" w:cs="Times New Roman"/>
              <w:sz w:val="24"/>
              <w:szCs w:val="24"/>
              <w:lang w:val="id-ID"/>
            </w:rPr>
            <w:fldChar w:fldCharType="end"/>
          </w:r>
        </w:sdtContent>
      </w:sdt>
      <w:r w:rsidR="009674CA">
        <w:rPr>
          <w:rFonts w:ascii="Times New Roman" w:hAnsi="Times New Roman" w:cs="Times New Roman"/>
          <w:sz w:val="24"/>
          <w:szCs w:val="24"/>
        </w:rPr>
        <w:t>.</w:t>
      </w:r>
    </w:p>
    <w:p w14:paraId="37B10312" w14:textId="2F01F396" w:rsidR="009674CA" w:rsidRPr="009674CA" w:rsidRDefault="00DC36A3" w:rsidP="009674CA">
      <w:pPr>
        <w:spacing w:after="0" w:line="360" w:lineRule="auto"/>
        <w:ind w:firstLine="720"/>
        <w:jc w:val="both"/>
        <w:rPr>
          <w:rFonts w:ascii="Times New Roman" w:hAnsi="Times New Roman" w:cs="Times New Roman"/>
          <w:sz w:val="24"/>
          <w:szCs w:val="24"/>
          <w:lang w:val="id-ID"/>
        </w:rPr>
      </w:pPr>
      <w:r w:rsidRPr="00DC36A3">
        <w:rPr>
          <w:rFonts w:ascii="Times New Roman" w:hAnsi="Times New Roman" w:cs="Times New Roman"/>
          <w:sz w:val="24"/>
          <w:szCs w:val="24"/>
        </w:rPr>
        <w:t xml:space="preserve">Google </w:t>
      </w:r>
      <w:proofErr w:type="spellStart"/>
      <w:r w:rsidRPr="00DC36A3">
        <w:rPr>
          <w:rFonts w:ascii="Times New Roman" w:hAnsi="Times New Roman" w:cs="Times New Roman"/>
          <w:sz w:val="24"/>
          <w:szCs w:val="24"/>
        </w:rPr>
        <w:t>menyebutkan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saat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ada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lebih</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dari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tiga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miliar</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pengguna</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aktif</w:t>
      </w:r>
      <w:proofErr w:type="spellEnd"/>
      <w:r w:rsidRPr="00DC36A3">
        <w:rPr>
          <w:rFonts w:ascii="Times New Roman" w:hAnsi="Times New Roman" w:cs="Times New Roman"/>
          <w:sz w:val="24"/>
          <w:szCs w:val="24"/>
        </w:rPr>
        <w:t xml:space="preserve"> Android yang </w:t>
      </w:r>
      <w:proofErr w:type="spellStart"/>
      <w:r w:rsidRPr="00DC36A3">
        <w:rPr>
          <w:rFonts w:ascii="Times New Roman" w:hAnsi="Times New Roman" w:cs="Times New Roman"/>
          <w:sz w:val="24"/>
          <w:szCs w:val="24"/>
        </w:rPr>
        <w:t>tersebar</w:t>
      </w:r>
      <w:proofErr w:type="spellEnd"/>
      <w:r w:rsidRPr="00DC36A3">
        <w:rPr>
          <w:rFonts w:ascii="Times New Roman" w:hAnsi="Times New Roman" w:cs="Times New Roman"/>
          <w:sz w:val="24"/>
          <w:szCs w:val="24"/>
        </w:rPr>
        <w:t xml:space="preserve"> di </w:t>
      </w:r>
      <w:proofErr w:type="spellStart"/>
      <w:r w:rsidRPr="00DC36A3">
        <w:rPr>
          <w:rFonts w:ascii="Times New Roman" w:hAnsi="Times New Roman" w:cs="Times New Roman"/>
          <w:sz w:val="24"/>
          <w:szCs w:val="24"/>
        </w:rPr>
        <w:t>seluruh</w:t>
      </w:r>
      <w:proofErr w:type="spellEnd"/>
      <w:r w:rsidRPr="00DC36A3">
        <w:rPr>
          <w:rFonts w:ascii="Times New Roman" w:hAnsi="Times New Roman" w:cs="Times New Roman"/>
          <w:sz w:val="24"/>
          <w:szCs w:val="24"/>
        </w:rPr>
        <w:t xml:space="preserve"> dunia. </w:t>
      </w:r>
      <w:proofErr w:type="spellStart"/>
      <w:r w:rsidRPr="00DC36A3">
        <w:rPr>
          <w:rFonts w:ascii="Times New Roman" w:hAnsi="Times New Roman" w:cs="Times New Roman"/>
          <w:sz w:val="24"/>
          <w:szCs w:val="24"/>
        </w:rPr>
        <w:t>Pengumuman</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ini</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disampaikan</w:t>
      </w:r>
      <w:proofErr w:type="spellEnd"/>
      <w:r w:rsidRPr="00DC36A3">
        <w:rPr>
          <w:rFonts w:ascii="Times New Roman" w:hAnsi="Times New Roman" w:cs="Times New Roman"/>
          <w:sz w:val="24"/>
          <w:szCs w:val="24"/>
        </w:rPr>
        <w:t xml:space="preserve"> Sameer </w:t>
      </w:r>
      <w:proofErr w:type="spellStart"/>
      <w:r w:rsidRPr="00DC36A3">
        <w:rPr>
          <w:rFonts w:ascii="Times New Roman" w:hAnsi="Times New Roman" w:cs="Times New Roman"/>
          <w:sz w:val="24"/>
          <w:szCs w:val="24"/>
        </w:rPr>
        <w:t>Samat</w:t>
      </w:r>
      <w:proofErr w:type="spellEnd"/>
      <w:r w:rsidRPr="00DC36A3">
        <w:rPr>
          <w:rFonts w:ascii="Times New Roman" w:hAnsi="Times New Roman" w:cs="Times New Roman"/>
          <w:sz w:val="24"/>
          <w:szCs w:val="24"/>
        </w:rPr>
        <w:t xml:space="preserve"> </w:t>
      </w:r>
      <w:proofErr w:type="spellStart"/>
      <w:r w:rsidRPr="00DC36A3">
        <w:rPr>
          <w:rFonts w:ascii="Times New Roman" w:hAnsi="Times New Roman" w:cs="Times New Roman"/>
          <w:sz w:val="24"/>
          <w:szCs w:val="24"/>
        </w:rPr>
        <w:t>selaku</w:t>
      </w:r>
      <w:proofErr w:type="spellEnd"/>
      <w:r w:rsidRPr="00DC36A3">
        <w:rPr>
          <w:rFonts w:ascii="Times New Roman" w:hAnsi="Times New Roman" w:cs="Times New Roman"/>
          <w:sz w:val="24"/>
          <w:szCs w:val="24"/>
        </w:rPr>
        <w:t xml:space="preserve"> </w:t>
      </w:r>
      <w:r w:rsidRPr="00B05E0C">
        <w:rPr>
          <w:rFonts w:ascii="Times New Roman" w:hAnsi="Times New Roman" w:cs="Times New Roman"/>
          <w:i/>
          <w:iCs/>
          <w:sz w:val="24"/>
          <w:szCs w:val="24"/>
        </w:rPr>
        <w:t>Vice President Product Management Google</w:t>
      </w:r>
      <w:sdt>
        <w:sdtPr>
          <w:rPr>
            <w:rFonts w:ascii="Times New Roman" w:hAnsi="Times New Roman" w:cs="Times New Roman"/>
            <w:sz w:val="24"/>
            <w:szCs w:val="24"/>
          </w:rPr>
          <w:id w:val="-40384139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Nov21 \l 1033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23EBB">
        <w:rPr>
          <w:rFonts w:ascii="Times New Roman" w:hAnsi="Times New Roman" w:cs="Times New Roman"/>
          <w:sz w:val="24"/>
          <w:szCs w:val="24"/>
        </w:rPr>
        <w:t>Di Indonesia</w:t>
      </w:r>
      <w:r w:rsidR="00C03CFB">
        <w:rPr>
          <w:rFonts w:ascii="Times New Roman" w:hAnsi="Times New Roman" w:cs="Times New Roman"/>
          <w:sz w:val="24"/>
          <w:szCs w:val="24"/>
          <w:lang w:val="id-ID"/>
        </w:rPr>
        <w:t xml:space="preserve"> a</w:t>
      </w:r>
      <w:proofErr w:type="spellStart"/>
      <w:r w:rsidR="00C03CFB" w:rsidRPr="003963B9">
        <w:rPr>
          <w:rFonts w:ascii="Times New Roman" w:hAnsi="Times New Roman" w:cs="Times New Roman"/>
          <w:sz w:val="24"/>
          <w:szCs w:val="24"/>
        </w:rPr>
        <w:t>ndroid</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merupakan</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sistem</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operasi</w:t>
      </w:r>
      <w:proofErr w:type="spellEnd"/>
      <w:r w:rsidR="00C03CFB" w:rsidRPr="003963B9">
        <w:rPr>
          <w:rFonts w:ascii="Times New Roman" w:hAnsi="Times New Roman" w:cs="Times New Roman"/>
          <w:sz w:val="24"/>
          <w:szCs w:val="24"/>
        </w:rPr>
        <w:t xml:space="preserve"> smartphone yang </w:t>
      </w:r>
      <w:proofErr w:type="spellStart"/>
      <w:r w:rsidR="00C03CFB" w:rsidRPr="003963B9">
        <w:rPr>
          <w:rFonts w:ascii="Times New Roman" w:hAnsi="Times New Roman" w:cs="Times New Roman"/>
          <w:sz w:val="24"/>
          <w:szCs w:val="24"/>
        </w:rPr>
        <w:t>memiliki</w:t>
      </w:r>
      <w:proofErr w:type="spellEnd"/>
      <w:r w:rsidR="00C03CFB" w:rsidRPr="003963B9">
        <w:rPr>
          <w:rFonts w:ascii="Times New Roman" w:hAnsi="Times New Roman" w:cs="Times New Roman"/>
          <w:sz w:val="24"/>
          <w:szCs w:val="24"/>
        </w:rPr>
        <w:t xml:space="preserve"> </w:t>
      </w:r>
      <w:proofErr w:type="spellStart"/>
      <w:r w:rsidR="00C03CFB" w:rsidRPr="003963B9">
        <w:rPr>
          <w:rFonts w:ascii="Times New Roman" w:hAnsi="Times New Roman" w:cs="Times New Roman"/>
          <w:sz w:val="24"/>
          <w:szCs w:val="24"/>
        </w:rPr>
        <w:t>pangsa</w:t>
      </w:r>
      <w:proofErr w:type="spellEnd"/>
      <w:r w:rsidR="00C03CFB" w:rsidRPr="003963B9">
        <w:rPr>
          <w:rFonts w:ascii="Times New Roman" w:hAnsi="Times New Roman" w:cs="Times New Roman"/>
          <w:sz w:val="24"/>
          <w:szCs w:val="24"/>
        </w:rPr>
        <w:t xml:space="preserve"> pasar </w:t>
      </w:r>
      <w:proofErr w:type="spellStart"/>
      <w:r w:rsidR="00C03CFB" w:rsidRPr="003963B9">
        <w:rPr>
          <w:rFonts w:ascii="Times New Roman" w:hAnsi="Times New Roman" w:cs="Times New Roman"/>
          <w:sz w:val="24"/>
          <w:szCs w:val="24"/>
        </w:rPr>
        <w:t>terbesar</w:t>
      </w:r>
      <w:proofErr w:type="spellEnd"/>
      <w:sdt>
        <w:sdtPr>
          <w:rPr>
            <w:rFonts w:ascii="Times New Roman" w:hAnsi="Times New Roman" w:cs="Times New Roman"/>
            <w:sz w:val="24"/>
            <w:szCs w:val="24"/>
          </w:rPr>
          <w:id w:val="-471439418"/>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Sup15 \l 1033 </w:instrText>
          </w:r>
          <w:r w:rsidR="00C03CFB">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w:t>
          </w:r>
          <w:r w:rsidR="00C03CFB">
            <w:rPr>
              <w:rFonts w:ascii="Times New Roman" w:hAnsi="Times New Roman" w:cs="Times New Roman"/>
              <w:sz w:val="24"/>
              <w:szCs w:val="24"/>
            </w:rPr>
            <w:fldChar w:fldCharType="end"/>
          </w:r>
        </w:sdtContent>
      </w:sdt>
      <w:sdt>
        <w:sdtPr>
          <w:rPr>
            <w:rFonts w:ascii="Times New Roman" w:hAnsi="Times New Roman" w:cs="Times New Roman"/>
            <w:sz w:val="24"/>
            <w:szCs w:val="24"/>
          </w:rPr>
          <w:id w:val="-2105876589"/>
          <w:citation/>
        </w:sdtPr>
        <w:sdtEndPr/>
        <w:sdtContent>
          <w:r w:rsidR="00C03CFB">
            <w:rPr>
              <w:rFonts w:ascii="Times New Roman" w:hAnsi="Times New Roman" w:cs="Times New Roman"/>
              <w:sz w:val="24"/>
              <w:szCs w:val="24"/>
            </w:rPr>
            <w:fldChar w:fldCharType="begin"/>
          </w:r>
          <w:r w:rsidR="00C03CFB">
            <w:rPr>
              <w:rFonts w:ascii="Times New Roman" w:hAnsi="Times New Roman" w:cs="Times New Roman"/>
              <w:sz w:val="24"/>
              <w:szCs w:val="24"/>
            </w:rPr>
            <w:instrText xml:space="preserve"> CITATION Son20 \l 1033 </w:instrText>
          </w:r>
          <w:r w:rsidR="00C03CFB">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[6]</w:t>
          </w:r>
          <w:r w:rsidR="00C03CFB">
            <w:rPr>
              <w:rFonts w:ascii="Times New Roman" w:hAnsi="Times New Roman" w:cs="Times New Roman"/>
              <w:sz w:val="24"/>
              <w:szCs w:val="24"/>
            </w:rPr>
            <w:fldChar w:fldCharType="end"/>
          </w:r>
        </w:sdtContent>
      </w:sdt>
      <w:r w:rsidR="00C03CFB" w:rsidRPr="003963B9">
        <w:rPr>
          <w:rFonts w:ascii="Times New Roman" w:hAnsi="Times New Roman" w:cs="Times New Roman"/>
          <w:sz w:val="24"/>
          <w:szCs w:val="24"/>
        </w:rPr>
        <w:t>.</w:t>
      </w:r>
      <w:r w:rsidR="00C03CFB">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GlobalStat</w:t>
      </w:r>
      <w:r w:rsidR="00971753">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tercatat</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dari</w:t>
      </w:r>
      <w:proofErr w:type="spellEnd"/>
      <w:r w:rsidR="00971753">
        <w:rPr>
          <w:rFonts w:ascii="Times New Roman" w:hAnsi="Times New Roman" w:cs="Times New Roman"/>
          <w:sz w:val="24"/>
          <w:szCs w:val="24"/>
        </w:rPr>
        <w:t xml:space="preserve"> </w:t>
      </w:r>
      <w:proofErr w:type="spellStart"/>
      <w:r w:rsidR="00971753">
        <w:rPr>
          <w:rFonts w:ascii="Times New Roman" w:hAnsi="Times New Roman" w:cs="Times New Roman"/>
          <w:sz w:val="24"/>
          <w:szCs w:val="24"/>
        </w:rPr>
        <w:t>bulan</w:t>
      </w:r>
      <w:proofErr w:type="spellEnd"/>
      <w:r w:rsidR="00971753">
        <w:rPr>
          <w:rFonts w:ascii="Times New Roman" w:hAnsi="Times New Roman" w:cs="Times New Roman"/>
          <w:sz w:val="24"/>
          <w:szCs w:val="24"/>
        </w:rPr>
        <w:t xml:space="preserve"> Mei 2020 </w:t>
      </w:r>
      <w:proofErr w:type="spellStart"/>
      <w:r w:rsidR="00971753">
        <w:rPr>
          <w:rFonts w:ascii="Times New Roman" w:hAnsi="Times New Roman" w:cs="Times New Roman"/>
          <w:sz w:val="24"/>
          <w:szCs w:val="24"/>
        </w:rPr>
        <w:t>sampai</w:t>
      </w:r>
      <w:proofErr w:type="spellEnd"/>
      <w:r w:rsidR="00971753">
        <w:rPr>
          <w:rFonts w:ascii="Times New Roman" w:hAnsi="Times New Roman" w:cs="Times New Roman"/>
          <w:sz w:val="24"/>
          <w:szCs w:val="24"/>
        </w:rPr>
        <w:t xml:space="preserve"> Mei 2021,</w:t>
      </w:r>
      <w:r>
        <w:rPr>
          <w:rFonts w:ascii="Times New Roman" w:hAnsi="Times New Roman" w:cs="Times New Roman"/>
          <w:sz w:val="24"/>
          <w:szCs w:val="24"/>
        </w:rPr>
        <w:t xml:space="preserve"> 91.42%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w:t>
      </w:r>
      <w:r w:rsidR="00C03CFB" w:rsidRPr="003963B9">
        <w:rPr>
          <w:rFonts w:ascii="Times New Roman" w:hAnsi="Times New Roman" w:cs="Times New Roman"/>
          <w:sz w:val="24"/>
          <w:szCs w:val="24"/>
        </w:rPr>
        <w:t xml:space="preserve"> </w:t>
      </w:r>
      <w:sdt>
        <w:sdtPr>
          <w:rPr>
            <w:rFonts w:ascii="Times New Roman" w:hAnsi="Times New Roman" w:cs="Times New Roman"/>
            <w:sz w:val="24"/>
            <w:szCs w:val="24"/>
          </w:rPr>
          <w:id w:val="128531313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Glo21 \l 1033 </w:instrText>
          </w:r>
          <w:r>
            <w:rPr>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sidR="00523EBB">
        <w:rPr>
          <w:rFonts w:ascii="Times New Roman" w:hAnsi="Times New Roman" w:cs="Times New Roman"/>
          <w:sz w:val="24"/>
          <w:szCs w:val="24"/>
        </w:rPr>
        <w:t>.</w:t>
      </w:r>
    </w:p>
    <w:p w14:paraId="57BD2C0B" w14:textId="4E490FA6" w:rsidR="00807C06" w:rsidRDefault="00B05E0C" w:rsidP="00807C06">
      <w:pPr>
        <w:spacing w:after="0" w:line="360" w:lineRule="auto"/>
        <w:ind w:firstLine="720"/>
        <w:jc w:val="both"/>
        <w:rPr>
          <w:rFonts w:ascii="Times New Roman" w:hAnsi="Times New Roman" w:cs="Times New Roman"/>
          <w:i/>
          <w:iCs/>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r>
        <w:rPr>
          <w:rFonts w:ascii="Times New Roman" w:hAnsi="Times New Roman" w:cs="Times New Roman"/>
          <w:sz w:val="24"/>
          <w:szCs w:val="24"/>
        </w:rPr>
        <w:t>a</w:t>
      </w:r>
      <w:r w:rsidRPr="003963B9">
        <w:rPr>
          <w:rFonts w:ascii="Times New Roman" w:hAnsi="Times New Roman" w:cs="Times New Roman"/>
          <w:sz w:val="24"/>
          <w:szCs w:val="24"/>
        </w:rPr>
        <w:t xml:space="preserve">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00420E5C">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00420E5C">
        <w:rPr>
          <w:rFonts w:ascii="Times New Roman" w:hAnsi="Times New Roman" w:cs="Times New Roman"/>
          <w:sz w:val="24"/>
          <w:szCs w:val="24"/>
        </w:rPr>
        <w:t>,</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solusi</w:t>
      </w:r>
      <w:proofErr w:type="spellEnd"/>
      <w:r w:rsidR="00485F39">
        <w:rPr>
          <w:rFonts w:ascii="Times New Roman" w:hAnsi="Times New Roman" w:cs="Times New Roman"/>
          <w:sz w:val="24"/>
          <w:szCs w:val="24"/>
        </w:rPr>
        <w:t xml:space="preserve"> yang </w:t>
      </w:r>
      <w:proofErr w:type="spellStart"/>
      <w:r w:rsidR="00485F39">
        <w:rPr>
          <w:rFonts w:ascii="Times New Roman" w:hAnsi="Times New Roman" w:cs="Times New Roman"/>
          <w:sz w:val="24"/>
          <w:szCs w:val="24"/>
        </w:rPr>
        <w:t>bisa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dilakukan</w:t>
      </w:r>
      <w:proofErr w:type="spellEnd"/>
      <w:r w:rsidR="00485F39">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yaitu</w:t>
      </w:r>
      <w:proofErr w:type="spellEnd"/>
      <w:r w:rsidR="00420E5C">
        <w:rPr>
          <w:rFonts w:ascii="Times New Roman" w:hAnsi="Times New Roman" w:cs="Times New Roman"/>
          <w:sz w:val="24"/>
          <w:szCs w:val="24"/>
        </w:rPr>
        <w:t xml:space="preserve"> </w:t>
      </w:r>
      <w:proofErr w:type="spellStart"/>
      <w:r w:rsidR="00420E5C">
        <w:rPr>
          <w:rFonts w:ascii="Times New Roman" w:hAnsi="Times New Roman" w:cs="Times New Roman"/>
          <w:sz w:val="24"/>
          <w:szCs w:val="24"/>
        </w:rPr>
        <w:t>dengan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cara</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menerapkan</w:t>
      </w:r>
      <w:proofErr w:type="spellEnd"/>
      <w:r w:rsidR="00485F39">
        <w:rPr>
          <w:rFonts w:ascii="Times New Roman" w:hAnsi="Times New Roman" w:cs="Times New Roman"/>
          <w:sz w:val="24"/>
          <w:szCs w:val="24"/>
        </w:rPr>
        <w:t xml:space="preserve"> </w:t>
      </w:r>
      <w:r w:rsidR="00485F39">
        <w:rPr>
          <w:rFonts w:ascii="Times New Roman" w:hAnsi="Times New Roman" w:cs="Times New Roman"/>
          <w:i/>
          <w:iCs/>
          <w:sz w:val="24"/>
          <w:szCs w:val="24"/>
        </w:rPr>
        <w:t>design pattern</w:t>
      </w:r>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dalam</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mengembangkan</w:t>
      </w:r>
      <w:proofErr w:type="spellEnd"/>
      <w:r w:rsidR="00485F39">
        <w:rPr>
          <w:rFonts w:ascii="Times New Roman" w:hAnsi="Times New Roman" w:cs="Times New Roman"/>
          <w:sz w:val="24"/>
          <w:szCs w:val="24"/>
        </w:rPr>
        <w:t xml:space="preserve"> framework yang </w:t>
      </w:r>
      <w:proofErr w:type="spellStart"/>
      <w:r w:rsidR="00485F39">
        <w:rPr>
          <w:rFonts w:ascii="Times New Roman" w:hAnsi="Times New Roman" w:cs="Times New Roman"/>
          <w:sz w:val="24"/>
          <w:szCs w:val="24"/>
        </w:rPr>
        <w:t>dapat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mempersingkat</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waktu</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untuk</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pengembangan</w:t>
      </w:r>
      <w:proofErr w:type="spellEnd"/>
      <w:r w:rsidR="00485F39">
        <w:rPr>
          <w:rFonts w:ascii="Times New Roman" w:hAnsi="Times New Roman" w:cs="Times New Roman"/>
          <w:sz w:val="24"/>
          <w:szCs w:val="24"/>
        </w:rPr>
        <w:t xml:space="preserve"> </w:t>
      </w:r>
      <w:proofErr w:type="spellStart"/>
      <w:r w:rsidR="00485F39">
        <w:rPr>
          <w:rFonts w:ascii="Times New Roman" w:hAnsi="Times New Roman" w:cs="Times New Roman"/>
          <w:sz w:val="24"/>
          <w:szCs w:val="24"/>
        </w:rPr>
        <w:t>aplikasi</w:t>
      </w:r>
      <w:proofErr w:type="spellEnd"/>
      <w:sdt>
        <w:sdtPr>
          <w:rPr>
            <w:rFonts w:ascii="Times New Roman" w:hAnsi="Times New Roman" w:cs="Times New Roman"/>
            <w:sz w:val="24"/>
            <w:szCs w:val="24"/>
          </w:rPr>
          <w:id w:val="53246754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Son20 \l 1057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[6]</w:t>
          </w:r>
          <w:r>
            <w:rPr>
              <w:rFonts w:ascii="Times New Roman" w:hAnsi="Times New Roman" w:cs="Times New Roman"/>
              <w:sz w:val="24"/>
              <w:szCs w:val="24"/>
            </w:rPr>
            <w:fldChar w:fldCharType="end"/>
          </w:r>
        </w:sdtContent>
      </w:sdt>
      <w:r w:rsidR="00E9613D">
        <w:rPr>
          <w:rFonts w:ascii="Times New Roman" w:hAnsi="Times New Roman" w:cs="Times New Roman"/>
          <w:sz w:val="24"/>
          <w:szCs w:val="24"/>
        </w:rPr>
        <w:t>.</w:t>
      </w:r>
      <w:r w:rsidR="00807C06">
        <w:rPr>
          <w:rFonts w:ascii="Times New Roman" w:hAnsi="Times New Roman" w:cs="Times New Roman"/>
          <w:i/>
          <w:iCs/>
          <w:sz w:val="24"/>
          <w:szCs w:val="24"/>
        </w:rPr>
        <w:t xml:space="preserve"> </w:t>
      </w:r>
    </w:p>
    <w:p w14:paraId="25C54C76" w14:textId="77777777" w:rsidR="008E4296" w:rsidRDefault="008E4296" w:rsidP="00807C06">
      <w:pPr>
        <w:spacing w:after="0" w:line="360" w:lineRule="auto"/>
        <w:ind w:firstLine="720"/>
        <w:jc w:val="both"/>
        <w:rPr>
          <w:rFonts w:ascii="Times New Roman" w:hAnsi="Times New Roman" w:cs="Times New Roman"/>
          <w:i/>
          <w:iCs/>
          <w:sz w:val="24"/>
          <w:szCs w:val="24"/>
        </w:rPr>
      </w:pPr>
    </w:p>
    <w:p w14:paraId="2EB50D51" w14:textId="2634564D" w:rsidR="00807C06" w:rsidRPr="00807C06" w:rsidRDefault="00CA2C92" w:rsidP="00807C06">
      <w:pPr>
        <w:spacing w:after="0" w:line="360" w:lineRule="auto"/>
        <w:ind w:firstLine="720"/>
        <w:jc w:val="both"/>
        <w:rPr>
          <w:rFonts w:ascii="Times New Roman" w:hAnsi="Times New Roman" w:cs="Times New Roman"/>
          <w:i/>
          <w:iCs/>
          <w:sz w:val="24"/>
          <w:szCs w:val="24"/>
        </w:rPr>
      </w:pPr>
      <w:r w:rsidRPr="003963B9">
        <w:rPr>
          <w:rFonts w:ascii="Times New Roman" w:hAnsi="Times New Roman" w:cs="Times New Roman"/>
          <w:sz w:val="24"/>
          <w:szCs w:val="24"/>
        </w:rPr>
        <w:lastRenderedPageBreak/>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sdt>
        <w:sdtPr>
          <w:rPr>
            <w:rFonts w:ascii="Times New Roman" w:hAnsi="Times New Roman" w:cs="Times New Roman"/>
            <w:sz w:val="24"/>
            <w:szCs w:val="24"/>
          </w:rPr>
          <w:id w:val="-14991818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CITATION Voj11 \l 1057 </w:instrText>
          </w:r>
          <w:r>
            <w:rPr>
              <w:rFonts w:ascii="Times New Roman" w:hAnsi="Times New Roman" w:cs="Times New Roman"/>
              <w:sz w:val="24"/>
              <w:szCs w:val="24"/>
            </w:rPr>
            <w:fldChar w:fldCharType="separate"/>
          </w:r>
          <w:r w:rsidR="002353E9">
            <w:rPr>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[8]</w:t>
          </w:r>
          <w:r>
            <w:rPr>
              <w:rFonts w:ascii="Times New Roman" w:hAnsi="Times New Roman" w:cs="Times New Roman"/>
              <w:sz w:val="24"/>
              <w:szCs w:val="24"/>
            </w:rPr>
            <w:fldChar w:fldCharType="end"/>
          </w:r>
        </w:sdtContent>
      </w:sdt>
      <w:r w:rsidR="002E0693">
        <w:rPr>
          <w:rFonts w:ascii="Times New Roman" w:hAnsi="Times New Roman" w:cs="Times New Roman"/>
          <w:sz w:val="24"/>
          <w:szCs w:val="24"/>
        </w:rPr>
        <w:t>.</w:t>
      </w:r>
      <w:r w:rsidR="00420E5C">
        <w:rPr>
          <w:rFonts w:ascii="Times New Roman" w:hAnsi="Times New Roman" w:cs="Times New Roman"/>
          <w:sz w:val="24"/>
          <w:szCs w:val="24"/>
        </w:rPr>
        <w:t xml:space="preserve"> </w:t>
      </w:r>
    </w:p>
    <w:p w14:paraId="27D4507B" w14:textId="6230D4CA" w:rsidR="00420E5C" w:rsidRPr="002E0693" w:rsidRDefault="00807C06" w:rsidP="00BF0442">
      <w:pPr>
        <w:spacing w:after="0" w:line="360" w:lineRule="auto"/>
        <w:ind w:firstLine="720"/>
        <w:jc w:val="both"/>
        <w:rPr>
          <w:rFonts w:ascii="Times New Roman" w:hAnsi="Times New Roman" w:cs="Times New Roman"/>
          <w:sz w:val="24"/>
          <w:szCs w:val="24"/>
        </w:rPr>
      </w:pPr>
      <w:commentRangeStart w:id="267"/>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3, MVC (</w:t>
      </w:r>
      <w:r w:rsidRPr="00C52A65">
        <w:rPr>
          <w:rFonts w:ascii="Times New Roman" w:hAnsi="Times New Roman" w:cs="Times New Roman"/>
          <w:i/>
          <w:iCs/>
          <w:sz w:val="24"/>
          <w:szCs w:val="24"/>
        </w:rPr>
        <w:t>Model View Controller</w:t>
      </w:r>
      <w:r>
        <w:rPr>
          <w:rFonts w:ascii="Times New Roman" w:hAnsi="Times New Roman" w:cs="Times New Roman"/>
          <w:sz w:val="24"/>
          <w:szCs w:val="24"/>
        </w:rPr>
        <w:t>, MVP (</w:t>
      </w:r>
      <w:r w:rsidRPr="00C52A65">
        <w:rPr>
          <w:rFonts w:ascii="Times New Roman" w:hAnsi="Times New Roman" w:cs="Times New Roman"/>
          <w:i/>
          <w:iCs/>
          <w:sz w:val="24"/>
          <w:szCs w:val="24"/>
        </w:rPr>
        <w:t>Model View Presenter</w:t>
      </w:r>
      <w:r w:rsidR="00C52A65">
        <w:rPr>
          <w:rFonts w:ascii="Times New Roman" w:hAnsi="Times New Roman" w:cs="Times New Roman"/>
          <w:sz w:val="24"/>
          <w:szCs w:val="24"/>
        </w:rPr>
        <w:t>)</w:t>
      </w:r>
      <w:r>
        <w:rPr>
          <w:rFonts w:ascii="Times New Roman" w:hAnsi="Times New Roman" w:cs="Times New Roman"/>
          <w:sz w:val="24"/>
          <w:szCs w:val="24"/>
        </w:rPr>
        <w:t>, MVVM (</w:t>
      </w:r>
      <w:r w:rsidRPr="00C52A65">
        <w:rPr>
          <w:rFonts w:ascii="Times New Roman" w:hAnsi="Times New Roman" w:cs="Times New Roman"/>
          <w:i/>
          <w:iCs/>
          <w:sz w:val="24"/>
          <w:szCs w:val="24"/>
        </w:rPr>
        <w:t xml:space="preserve">Model View </w:t>
      </w:r>
      <w:proofErr w:type="spellStart"/>
      <w:r w:rsidRPr="00C52A65">
        <w:rPr>
          <w:rFonts w:ascii="Times New Roman" w:hAnsi="Times New Roman" w:cs="Times New Roman"/>
          <w:i/>
          <w:iCs/>
          <w:sz w:val="24"/>
          <w:szCs w:val="24"/>
        </w:rPr>
        <w:t>ViewModel</w:t>
      </w:r>
      <w:proofErr w:type="spellEnd"/>
      <w:r>
        <w:rPr>
          <w:rFonts w:ascii="Times New Roman" w:hAnsi="Times New Roman" w:cs="Times New Roman"/>
          <w:sz w:val="24"/>
          <w:szCs w:val="24"/>
        </w:rPr>
        <w:t>)</w:t>
      </w:r>
      <w:sdt>
        <w:sdtPr>
          <w:rPr>
            <w:rFonts w:ascii="Times New Roman" w:hAnsi="Times New Roman" w:cs="Times New Roman"/>
            <w:sz w:val="24"/>
            <w:szCs w:val="24"/>
          </w:rPr>
          <w:id w:val="276754503"/>
          <w:citation/>
        </w:sdtPr>
        <w:sdtEnd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Bag19 \l 1033 </w:instrText>
          </w:r>
          <w:r w:rsidR="00AF2F65">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[9]</w:t>
          </w:r>
          <w:r w:rsidR="00AF2F65">
            <w:rPr>
              <w:rFonts w:ascii="Times New Roman" w:hAnsi="Times New Roman" w:cs="Times New Roman"/>
              <w:sz w:val="24"/>
              <w:szCs w:val="24"/>
            </w:rPr>
            <w:fldChar w:fldCharType="end"/>
          </w:r>
        </w:sdtContent>
      </w:sdt>
      <w:r w:rsidR="00C52A65">
        <w:rPr>
          <w:rFonts w:ascii="Times New Roman" w:hAnsi="Times New Roman" w:cs="Times New Roman"/>
          <w:sz w:val="24"/>
          <w:szCs w:val="24"/>
        </w:rPr>
        <w:t xml:space="preserve">. Dari </w:t>
      </w:r>
      <w:proofErr w:type="spellStart"/>
      <w:r w:rsidR="00C52A65">
        <w:rPr>
          <w:rFonts w:ascii="Times New Roman" w:hAnsi="Times New Roman" w:cs="Times New Roman"/>
          <w:sz w:val="24"/>
          <w:szCs w:val="24"/>
        </w:rPr>
        <w:t>semua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tersebut</w:t>
      </w:r>
      <w:proofErr w:type="spellEnd"/>
      <w:r w:rsidR="00C52A65">
        <w:rPr>
          <w:rFonts w:ascii="Times New Roman" w:hAnsi="Times New Roman" w:cs="Times New Roman"/>
          <w:sz w:val="24"/>
          <w:szCs w:val="24"/>
        </w:rPr>
        <w:t xml:space="preserve">, MVVM </w:t>
      </w:r>
      <w:proofErr w:type="spellStart"/>
      <w:r w:rsidR="00C52A65">
        <w:rPr>
          <w:rFonts w:ascii="Times New Roman" w:hAnsi="Times New Roman" w:cs="Times New Roman"/>
          <w:sz w:val="24"/>
          <w:szCs w:val="24"/>
        </w:rPr>
        <w:t>merupakan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pola</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arsitektur</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terbaru</w:t>
      </w:r>
      <w:proofErr w:type="spellEnd"/>
      <w:r w:rsidR="00C52A65">
        <w:rPr>
          <w:rFonts w:ascii="Times New Roman" w:hAnsi="Times New Roman" w:cs="Times New Roman"/>
          <w:sz w:val="24"/>
          <w:szCs w:val="24"/>
        </w:rPr>
        <w:t xml:space="preserve"> dan </w:t>
      </w:r>
      <w:proofErr w:type="spellStart"/>
      <w:r w:rsidR="00C52A65">
        <w:rPr>
          <w:rFonts w:ascii="Times New Roman" w:hAnsi="Times New Roman" w:cs="Times New Roman"/>
          <w:sz w:val="24"/>
          <w:szCs w:val="24"/>
        </w:rPr>
        <w:t>terbaik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untuk</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diterapkan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dalam</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pengembangan</w:t>
      </w:r>
      <w:proofErr w:type="spellEnd"/>
      <w:r w:rsidR="00C52A65">
        <w:rPr>
          <w:rFonts w:ascii="Times New Roman" w:hAnsi="Times New Roman" w:cs="Times New Roman"/>
          <w:sz w:val="24"/>
          <w:szCs w:val="24"/>
        </w:rPr>
        <w:t xml:space="preserve"> </w:t>
      </w:r>
      <w:proofErr w:type="spellStart"/>
      <w:r w:rsidR="00C52A65">
        <w:rPr>
          <w:rFonts w:ascii="Times New Roman" w:hAnsi="Times New Roman" w:cs="Times New Roman"/>
          <w:sz w:val="24"/>
          <w:szCs w:val="24"/>
        </w:rPr>
        <w:t>aplikasi</w:t>
      </w:r>
      <w:proofErr w:type="spellEnd"/>
      <w:r w:rsidR="00C52A65">
        <w:rPr>
          <w:rFonts w:ascii="Times New Roman" w:hAnsi="Times New Roman" w:cs="Times New Roman"/>
          <w:sz w:val="24"/>
          <w:szCs w:val="24"/>
        </w:rPr>
        <w:t xml:space="preserve"> android, </w:t>
      </w:r>
      <w:r w:rsidR="00C52A65" w:rsidRPr="00C52A65">
        <w:rPr>
          <w:rFonts w:ascii="Times New Roman" w:hAnsi="Times New Roman" w:cs="Times New Roman"/>
          <w:sz w:val="24"/>
          <w:szCs w:val="24"/>
        </w:rPr>
        <w:t xml:space="preserve">MVVM </w:t>
      </w:r>
      <w:proofErr w:type="spellStart"/>
      <w:r w:rsidR="00C52A65" w:rsidRPr="00C52A65">
        <w:rPr>
          <w:rFonts w:ascii="Times New Roman" w:hAnsi="Times New Roman" w:cs="Times New Roman"/>
          <w:sz w:val="24"/>
          <w:szCs w:val="24"/>
        </w:rPr>
        <w:t>menggabungkan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keuntungan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dari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pemisahan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perhatian</w:t>
      </w:r>
      <w:proofErr w:type="spellEnd"/>
      <w:r w:rsidR="00C52A65" w:rsidRPr="00C52A65">
        <w:rPr>
          <w:rFonts w:ascii="Times New Roman" w:hAnsi="Times New Roman" w:cs="Times New Roman"/>
          <w:sz w:val="24"/>
          <w:szCs w:val="24"/>
        </w:rPr>
        <w:t xml:space="preserve"> yang </w:t>
      </w:r>
      <w:proofErr w:type="spellStart"/>
      <w:r w:rsidR="00C52A65" w:rsidRPr="00C52A65">
        <w:rPr>
          <w:rFonts w:ascii="Times New Roman" w:hAnsi="Times New Roman" w:cs="Times New Roman"/>
          <w:sz w:val="24"/>
          <w:szCs w:val="24"/>
        </w:rPr>
        <w:t>diberikan</w:t>
      </w:r>
      <w:proofErr w:type="spellEnd"/>
      <w:r w:rsidR="00C52A65" w:rsidRPr="00C52A65">
        <w:rPr>
          <w:rFonts w:ascii="Times New Roman" w:hAnsi="Times New Roman" w:cs="Times New Roman"/>
          <w:sz w:val="24"/>
          <w:szCs w:val="24"/>
        </w:rPr>
        <w:t xml:space="preserve"> oleh MVP. </w:t>
      </w:r>
      <w:proofErr w:type="spellStart"/>
      <w:r w:rsidR="00C52A65" w:rsidRPr="00C52A65">
        <w:rPr>
          <w:rFonts w:ascii="Times New Roman" w:hAnsi="Times New Roman" w:cs="Times New Roman"/>
          <w:sz w:val="24"/>
          <w:szCs w:val="24"/>
        </w:rPr>
        <w:t>Hasilnya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adalah</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pola</w:t>
      </w:r>
      <w:proofErr w:type="spellEnd"/>
      <w:r w:rsidR="00C52A65" w:rsidRPr="00C52A65">
        <w:rPr>
          <w:rFonts w:ascii="Times New Roman" w:hAnsi="Times New Roman" w:cs="Times New Roman"/>
          <w:sz w:val="24"/>
          <w:szCs w:val="24"/>
        </w:rPr>
        <w:t xml:space="preserve"> di mana model </w:t>
      </w:r>
      <w:proofErr w:type="spellStart"/>
      <w:r w:rsidR="00C52A65" w:rsidRPr="00C52A65">
        <w:rPr>
          <w:rFonts w:ascii="Times New Roman" w:hAnsi="Times New Roman" w:cs="Times New Roman"/>
          <w:sz w:val="24"/>
          <w:szCs w:val="24"/>
        </w:rPr>
        <w:t>menjalankan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operasi</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sebanyak</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mungkin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meminimalkan</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logika</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dalam</w:t>
      </w:r>
      <w:proofErr w:type="spellEnd"/>
      <w:r w:rsidR="00C52A65" w:rsidRPr="00C52A65">
        <w:rPr>
          <w:rFonts w:ascii="Times New Roman" w:hAnsi="Times New Roman" w:cs="Times New Roman"/>
          <w:sz w:val="24"/>
          <w:szCs w:val="24"/>
        </w:rPr>
        <w:t xml:space="preserve"> </w:t>
      </w:r>
      <w:proofErr w:type="spellStart"/>
      <w:r w:rsidR="00C52A65" w:rsidRPr="00C52A65">
        <w:rPr>
          <w:rFonts w:ascii="Times New Roman" w:hAnsi="Times New Roman" w:cs="Times New Roman"/>
          <w:sz w:val="24"/>
          <w:szCs w:val="24"/>
        </w:rPr>
        <w:t>tampilan</w:t>
      </w:r>
      <w:proofErr w:type="spellEnd"/>
      <w:sdt>
        <w:sdtPr>
          <w:rPr>
            <w:rFonts w:ascii="Times New Roman" w:hAnsi="Times New Roman" w:cs="Times New Roman"/>
            <w:sz w:val="24"/>
            <w:szCs w:val="24"/>
          </w:rPr>
          <w:id w:val="-991088260"/>
          <w:citation/>
        </w:sdtPr>
        <w:sdtEndPr/>
        <w:sdtContent>
          <w:r w:rsidR="00AF2F65">
            <w:rPr>
              <w:rFonts w:ascii="Times New Roman" w:hAnsi="Times New Roman" w:cs="Times New Roman"/>
              <w:sz w:val="24"/>
              <w:szCs w:val="24"/>
            </w:rPr>
            <w:fldChar w:fldCharType="begin"/>
          </w:r>
          <w:r w:rsidR="00AF2F65">
            <w:rPr>
              <w:rFonts w:ascii="Times New Roman" w:hAnsi="Times New Roman" w:cs="Times New Roman"/>
              <w:sz w:val="24"/>
              <w:szCs w:val="24"/>
            </w:rPr>
            <w:instrText xml:space="preserve"> CITATION ICH21 \l 1033 </w:instrText>
          </w:r>
          <w:r w:rsidR="00AF2F65">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[10]</w:t>
          </w:r>
          <w:r w:rsidR="00AF2F65">
            <w:rPr>
              <w:rFonts w:ascii="Times New Roman" w:hAnsi="Times New Roman" w:cs="Times New Roman"/>
              <w:sz w:val="24"/>
              <w:szCs w:val="24"/>
            </w:rPr>
            <w:fldChar w:fldCharType="end"/>
          </w:r>
        </w:sdtContent>
      </w:sdt>
      <w:r w:rsidR="00AF2F65">
        <w:rPr>
          <w:rFonts w:ascii="Times New Roman" w:hAnsi="Times New Roman" w:cs="Times New Roman"/>
          <w:sz w:val="24"/>
          <w:szCs w:val="24"/>
        </w:rPr>
        <w:t>.</w:t>
      </w:r>
      <w:r w:rsidR="00BF0442">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dapat</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digunakan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dalam</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setiap</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pengembangan</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aplikasi</w:t>
      </w:r>
      <w:proofErr w:type="spellEnd"/>
      <w:r w:rsidR="00AF2F65">
        <w:rPr>
          <w:rFonts w:ascii="Times New Roman" w:hAnsi="Times New Roman" w:cs="Times New Roman"/>
          <w:sz w:val="24"/>
          <w:szCs w:val="24"/>
        </w:rPr>
        <w:t xml:space="preserve"> android, framework yang </w:t>
      </w:r>
      <w:proofErr w:type="spellStart"/>
      <w:r w:rsidR="00AF2F65">
        <w:rPr>
          <w:rFonts w:ascii="Times New Roman" w:hAnsi="Times New Roman" w:cs="Times New Roman"/>
          <w:sz w:val="24"/>
          <w:szCs w:val="24"/>
        </w:rPr>
        <w:t>telah</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dirancang</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perlu</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dipublikasikan</w:t>
      </w:r>
      <w:proofErr w:type="spellEnd"/>
      <w:r w:rsidR="00BF0442">
        <w:rPr>
          <w:rFonts w:ascii="Times New Roman" w:hAnsi="Times New Roman" w:cs="Times New Roman"/>
          <w:sz w:val="24"/>
          <w:szCs w:val="24"/>
        </w:rPr>
        <w:t xml:space="preserve">, </w:t>
      </w:r>
      <w:r w:rsidR="00AF2F65">
        <w:rPr>
          <w:rFonts w:ascii="Times New Roman" w:hAnsi="Times New Roman" w:cs="Times New Roman"/>
          <w:sz w:val="24"/>
          <w:szCs w:val="24"/>
        </w:rPr>
        <w:t xml:space="preserve">salah </w:t>
      </w:r>
      <w:proofErr w:type="spellStart"/>
      <w:r w:rsidR="00AF2F65">
        <w:rPr>
          <w:rFonts w:ascii="Times New Roman" w:hAnsi="Times New Roman" w:cs="Times New Roman"/>
          <w:sz w:val="24"/>
          <w:szCs w:val="24"/>
        </w:rPr>
        <w:t>penyedia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jasa</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untuk</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publikasi</w:t>
      </w:r>
      <w:proofErr w:type="spellEnd"/>
      <w:r w:rsidR="00AF2F65">
        <w:rPr>
          <w:rFonts w:ascii="Times New Roman" w:hAnsi="Times New Roman" w:cs="Times New Roman"/>
          <w:sz w:val="24"/>
          <w:szCs w:val="24"/>
        </w:rPr>
        <w:t xml:space="preserve"> </w:t>
      </w:r>
      <w:proofErr w:type="spellStart"/>
      <w:r w:rsidR="00AF2F65">
        <w:rPr>
          <w:rFonts w:ascii="Times New Roman" w:hAnsi="Times New Roman" w:cs="Times New Roman"/>
          <w:sz w:val="24"/>
          <w:szCs w:val="24"/>
        </w:rPr>
        <w:t>kumpulan</w:t>
      </w:r>
      <w:proofErr w:type="spellEnd"/>
      <w:r w:rsidR="00AF2F65">
        <w:rPr>
          <w:rFonts w:ascii="Times New Roman" w:hAnsi="Times New Roman" w:cs="Times New Roman"/>
          <w:sz w:val="24"/>
          <w:szCs w:val="24"/>
        </w:rPr>
        <w:t xml:space="preserve"> framework </w:t>
      </w:r>
      <w:proofErr w:type="spellStart"/>
      <w:r w:rsidR="00AF2F65">
        <w:rPr>
          <w:rFonts w:ascii="Times New Roman" w:hAnsi="Times New Roman" w:cs="Times New Roman"/>
          <w:sz w:val="24"/>
          <w:szCs w:val="24"/>
        </w:rPr>
        <w:t>yaitu</w:t>
      </w:r>
      <w:proofErr w:type="spellEnd"/>
      <w:r w:rsidR="00AF2F65">
        <w:rPr>
          <w:rFonts w:ascii="Times New Roman" w:hAnsi="Times New Roman" w:cs="Times New Roman"/>
          <w:sz w:val="24"/>
          <w:szCs w:val="24"/>
        </w:rPr>
        <w:t xml:space="preserve"> JitPack.io</w:t>
      </w:r>
      <w:sdt>
        <w:sdtPr>
          <w:rPr>
            <w:rFonts w:ascii="Times New Roman" w:hAnsi="Times New Roman" w:cs="Times New Roman"/>
            <w:sz w:val="24"/>
            <w:szCs w:val="24"/>
          </w:rPr>
          <w:id w:val="-1440133382"/>
          <w:citation/>
        </w:sdtPr>
        <w:sdtEndPr/>
        <w:sdtContent>
          <w:r w:rsidR="00BF0442">
            <w:rPr>
              <w:rFonts w:ascii="Times New Roman" w:hAnsi="Times New Roman" w:cs="Times New Roman"/>
              <w:sz w:val="24"/>
              <w:szCs w:val="24"/>
            </w:rPr>
            <w:fldChar w:fldCharType="begin"/>
          </w:r>
          <w:r w:rsidR="00BF0442">
            <w:rPr>
              <w:rFonts w:ascii="Times New Roman" w:hAnsi="Times New Roman" w:cs="Times New Roman"/>
              <w:sz w:val="24"/>
              <w:szCs w:val="24"/>
            </w:rPr>
            <w:instrText xml:space="preserve"> CITATION Jit21 \l 1033 </w:instrText>
          </w:r>
          <w:r w:rsidR="00BF0442">
            <w:rPr>
              <w:rFonts w:ascii="Times New Roman" w:hAnsi="Times New Roman" w:cs="Times New Roman"/>
              <w:sz w:val="24"/>
              <w:szCs w:val="24"/>
            </w:rPr>
            <w:fldChar w:fldCharType="separate"/>
          </w:r>
          <w:r w:rsidR="002353E9">
            <w:rPr>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[11]</w:t>
          </w:r>
          <w:r w:rsidR="00BF0442">
            <w:rPr>
              <w:rFonts w:ascii="Times New Roman" w:hAnsi="Times New Roman" w:cs="Times New Roman"/>
              <w:sz w:val="24"/>
              <w:szCs w:val="24"/>
            </w:rPr>
            <w:fldChar w:fldCharType="end"/>
          </w:r>
        </w:sdtContent>
      </w:sdt>
      <w:r w:rsidR="00BF0442">
        <w:rPr>
          <w:rFonts w:ascii="Times New Roman" w:hAnsi="Times New Roman" w:cs="Times New Roman"/>
          <w:sz w:val="24"/>
          <w:szCs w:val="24"/>
        </w:rPr>
        <w:t>.</w:t>
      </w:r>
      <w:commentRangeEnd w:id="267"/>
      <w:r w:rsidR="007A0D94">
        <w:rPr>
          <w:rStyle w:val="CommentReference"/>
        </w:rPr>
        <w:commentReference w:id="267"/>
      </w:r>
    </w:p>
    <w:p w14:paraId="6E6A2901" w14:textId="7D728A16" w:rsidR="00D8173C" w:rsidRDefault="003963B9" w:rsidP="00BF0442">
      <w:pPr>
        <w:spacing w:after="0" w:line="360" w:lineRule="auto"/>
        <w:ind w:firstLine="720"/>
        <w:contextualSpacing/>
        <w:jc w:val="both"/>
        <w:rPr>
          <w:rFonts w:ascii="Times New Roman" w:hAnsi="Times New Roman" w:cs="Times New Roman"/>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r w:rsidR="00BF0442">
        <w:rPr>
          <w:rFonts w:ascii="Times New Roman" w:hAnsi="Times New Roman" w:cs="Times New Roman"/>
          <w:sz w:val="24"/>
          <w:szCs w:val="24"/>
        </w:rPr>
        <w:t>-hal</w:t>
      </w:r>
      <w:proofErr w:type="spellEnd"/>
      <w:r w:rsidR="00BF0442">
        <w:rPr>
          <w:rFonts w:ascii="Times New Roman" w:hAnsi="Times New Roman" w:cs="Times New Roman"/>
          <w:sz w:val="24"/>
          <w:szCs w:val="24"/>
        </w:rPr>
        <w:t xml:space="preserve"> yang </w:t>
      </w:r>
      <w:proofErr w:type="spellStart"/>
      <w:r w:rsidR="00BF0442">
        <w:rPr>
          <w:rFonts w:ascii="Times New Roman" w:hAnsi="Times New Roman" w:cs="Times New Roman"/>
          <w:sz w:val="24"/>
          <w:szCs w:val="24"/>
        </w:rPr>
        <w:t>telah</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disampaikan</w:t>
      </w:r>
      <w:proofErr w:type="spellEnd"/>
      <w:r w:rsidR="00BF0442">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diatas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00BF0442">
        <w:rPr>
          <w:rFonts w:ascii="Times New Roman" w:hAnsi="Times New Roman" w:cs="Times New Roman"/>
          <w:sz w:val="24"/>
          <w:szCs w:val="24"/>
        </w:rPr>
        <w:t>membuat</w:t>
      </w:r>
      <w:proofErr w:type="spellEnd"/>
      <w:r w:rsidR="00BF0442">
        <w:rPr>
          <w:rFonts w:ascii="Times New Roman" w:hAnsi="Times New Roman" w:cs="Times New Roman"/>
          <w:sz w:val="24"/>
          <w:szCs w:val="24"/>
        </w:rPr>
        <w:t xml:space="preserve"> </w:t>
      </w:r>
      <w:commentRangeStart w:id="268"/>
      <w:proofErr w:type="spellStart"/>
      <w:r w:rsidR="00D96E19" w:rsidRPr="00D96E19">
        <w:rPr>
          <w:rFonts w:ascii="Times New Roman" w:hAnsi="Times New Roman" w:cs="Times New Roman"/>
          <w:bCs/>
          <w:sz w:val="24"/>
          <w:szCs w:val="24"/>
        </w:rPr>
        <w:t>Pengembang</w:t>
      </w:r>
      <w:proofErr w:type="spellEnd"/>
      <w:r w:rsidR="00D96E19" w:rsidRPr="00D96E19">
        <w:rPr>
          <w:rFonts w:ascii="Times New Roman" w:hAnsi="Times New Roman" w:cs="Times New Roman"/>
          <w:bCs/>
          <w:sz w:val="24"/>
          <w:szCs w:val="24"/>
        </w:rPr>
        <w:t xml:space="preserve"> Framework </w:t>
      </w:r>
      <w:proofErr w:type="spellStart"/>
      <w:r w:rsidR="00D96E19" w:rsidRPr="00D96E19">
        <w:rPr>
          <w:rFonts w:ascii="Times New Roman" w:hAnsi="Times New Roman" w:cs="Times New Roman"/>
          <w:bCs/>
          <w:sz w:val="24"/>
          <w:szCs w:val="24"/>
        </w:rPr>
        <w:t>untuk</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Membuat</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Aplikasi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Seputar</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Permasalahan</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Gizi</w:t>
      </w:r>
      <w:proofErr w:type="spellEnd"/>
      <w:r w:rsidR="00D96E19" w:rsidRPr="00D96E19">
        <w:rPr>
          <w:rFonts w:ascii="Times New Roman" w:hAnsi="Times New Roman" w:cs="Times New Roman"/>
          <w:bCs/>
          <w:sz w:val="24"/>
          <w:szCs w:val="24"/>
        </w:rPr>
        <w:t xml:space="preserve"> </w:t>
      </w:r>
      <w:proofErr w:type="spellStart"/>
      <w:r w:rsidR="00D96E19" w:rsidRPr="00D96E19">
        <w:rPr>
          <w:rFonts w:ascii="Times New Roman" w:hAnsi="Times New Roman" w:cs="Times New Roman"/>
          <w:bCs/>
          <w:sz w:val="24"/>
          <w:szCs w:val="24"/>
        </w:rPr>
        <w:t>berbasis</w:t>
      </w:r>
      <w:proofErr w:type="spellEnd"/>
      <w:r w:rsidR="00D96E19" w:rsidRPr="00D96E19">
        <w:rPr>
          <w:rFonts w:ascii="Times New Roman" w:hAnsi="Times New Roman" w:cs="Times New Roman"/>
          <w:bCs/>
          <w:sz w:val="24"/>
          <w:szCs w:val="24"/>
        </w:rPr>
        <w:t xml:space="preserve"> Platform Android</w:t>
      </w:r>
      <w:r w:rsidR="00B153E0">
        <w:rPr>
          <w:rFonts w:ascii="Times New Roman" w:hAnsi="Times New Roman" w:cs="Times New Roman"/>
          <w:bCs/>
          <w:sz w:val="24"/>
          <w:szCs w:val="24"/>
        </w:rPr>
        <w:t xml:space="preserve">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oleh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commentRangeEnd w:id="268"/>
      <w:r w:rsidR="007A0D94">
        <w:rPr>
          <w:rStyle w:val="CommentReference"/>
        </w:rPr>
        <w:commentReference w:id="268"/>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6869D35B" w14:textId="77777777" w:rsidR="00D8173C" w:rsidRPr="00B153E0" w:rsidRDefault="00D8173C" w:rsidP="00BE7931">
      <w:pPr>
        <w:spacing w:after="0" w:line="360" w:lineRule="auto"/>
        <w:ind w:firstLine="720"/>
        <w:contextualSpacing/>
        <w:jc w:val="both"/>
        <w:rPr>
          <w:rFonts w:ascii="Times New Roman" w:hAnsi="Times New Roman" w:cs="Times New Roman"/>
          <w:i/>
          <w:sz w:val="24"/>
          <w:szCs w:val="24"/>
        </w:rPr>
      </w:pPr>
    </w:p>
    <w:p w14:paraId="184E4826" w14:textId="5D84E414"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69" w:name="_Toc466580943"/>
      <w:bookmarkStart w:id="270" w:name="_Toc75487164"/>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69"/>
      <w:bookmarkEnd w:id="270"/>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2AC7BBC4"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4B7B06A0"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commentRangeStart w:id="271"/>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commentRangeEnd w:id="271"/>
      <w:r w:rsidR="007A0D94">
        <w:rPr>
          <w:rStyle w:val="CommentReference"/>
        </w:rPr>
        <w:commentReference w:id="271"/>
      </w:r>
    </w:p>
    <w:p w14:paraId="0E32892A" w14:textId="2E28595E" w:rsidR="00400ED5"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5CF929DD" w14:textId="5DC7DE65" w:rsidR="00BF0442"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30547CE9" w14:textId="77777777" w:rsidR="00BF0442" w:rsidRPr="001F6E91" w:rsidRDefault="00BF0442"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1C0C94BE"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72" w:name="_Toc466580944"/>
      <w:bookmarkStart w:id="273" w:name="_Toc75487165"/>
      <w:commentRangeStart w:id="274"/>
      <w:proofErr w:type="spellStart"/>
      <w:r w:rsidRPr="005E1435">
        <w:rPr>
          <w:rFonts w:ascii="Times New Roman" w:hAnsi="Times New Roman"/>
          <w:b/>
          <w:color w:val="auto"/>
          <w:sz w:val="28"/>
        </w:rPr>
        <w:lastRenderedPageBreak/>
        <w:t>Tujuan</w:t>
      </w:r>
      <w:bookmarkEnd w:id="272"/>
      <w:bookmarkEnd w:id="273"/>
      <w:commentRangeEnd w:id="274"/>
      <w:proofErr w:type="spellEnd"/>
      <w:r w:rsidR="007A0D94">
        <w:rPr>
          <w:rStyle w:val="CommentReference"/>
          <w:rFonts w:ascii="Calibri" w:eastAsia="Calibri" w:hAnsi="Calibri" w:cs="Arial"/>
          <w:color w:val="auto"/>
        </w:rPr>
        <w:commentReference w:id="274"/>
      </w:r>
    </w:p>
    <w:p w14:paraId="124DB4FA" w14:textId="5BD00347"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49BA04D9"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0058DD6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1B2ECB7F" w:rsidR="00562ED8" w:rsidRPr="003E6D44"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75" w:name="_Toc75487166"/>
      <w:proofErr w:type="spellStart"/>
      <w:r w:rsidRPr="003E6D44">
        <w:rPr>
          <w:rFonts w:ascii="Times New Roman" w:hAnsi="Times New Roman"/>
          <w:b/>
          <w:color w:val="auto"/>
          <w:sz w:val="28"/>
        </w:rPr>
        <w:t>Rencana</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275"/>
      <w:proofErr w:type="spellEnd"/>
    </w:p>
    <w:p w14:paraId="015C278F" w14:textId="0388A321" w:rsidR="00307C6D" w:rsidRPr="003E6D44" w:rsidRDefault="00307C6D" w:rsidP="003E6D44">
      <w:pPr>
        <w:widowControl w:val="0"/>
        <w:autoSpaceDE w:val="0"/>
        <w:autoSpaceDN w:val="0"/>
        <w:adjustRightInd w:val="0"/>
        <w:spacing w:after="0" w:line="360" w:lineRule="auto"/>
        <w:ind w:firstLine="720"/>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 </w:t>
      </w:r>
      <w:proofErr w:type="spellStart"/>
      <w:r w:rsidRPr="003E6D44">
        <w:rPr>
          <w:rFonts w:ascii="Times New Roman" w:hAnsi="Times New Roman" w:cs="Times New Roman"/>
          <w:sz w:val="24"/>
          <w:szCs w:val="24"/>
        </w:rPr>
        <w:t>adalah</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cara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mengkaji</w:t>
      </w:r>
      <w:proofErr w:type="spellEnd"/>
      <w:r w:rsidRPr="003E6D44">
        <w:rPr>
          <w:rFonts w:ascii="Times New Roman" w:hAnsi="Times New Roman" w:cs="Times New Roman"/>
          <w:sz w:val="24"/>
          <w:szCs w:val="24"/>
        </w:rPr>
        <w:t xml:space="preserve"> da</w:t>
      </w:r>
      <w:r w:rsidR="007005B8" w:rsidRPr="003E6D44">
        <w:rPr>
          <w:rFonts w:ascii="Times New Roman" w:hAnsi="Times New Roman" w:cs="Times New Roman"/>
          <w:sz w:val="24"/>
          <w:szCs w:val="24"/>
          <w:lang w:val="id-ID"/>
        </w:rPr>
        <w:t>r</w:t>
      </w:r>
      <w:proofErr w:type="spellStart"/>
      <w:r w:rsidRPr="003E6D44">
        <w:rPr>
          <w:rFonts w:ascii="Times New Roman" w:hAnsi="Times New Roman" w:cs="Times New Roman"/>
          <w:sz w:val="24"/>
          <w:szCs w:val="24"/>
        </w:rPr>
        <w: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beberapa</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referensi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sesuai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dengan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seperti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Laporan</w:t>
      </w:r>
      <w:proofErr w:type="spellEnd"/>
      <w:r w:rsidRPr="003E6D44">
        <w:rPr>
          <w:rFonts w:ascii="Times New Roman" w:hAnsi="Times New Roman" w:cs="Times New Roman"/>
          <w:sz w:val="24"/>
          <w:szCs w:val="24"/>
        </w:rPr>
        <w:t xml:space="preserve"> dan Paper. Pada proses </w:t>
      </w:r>
      <w:proofErr w:type="spellStart"/>
      <w:r w:rsidRPr="003E6D44">
        <w:rPr>
          <w:rFonts w:ascii="Times New Roman" w:hAnsi="Times New Roman" w:cs="Times New Roman"/>
          <w:sz w:val="24"/>
          <w:szCs w:val="24"/>
        </w:rPr>
        <w:t>pembuatan</w:t>
      </w:r>
      <w:proofErr w:type="spellEnd"/>
      <w:r w:rsidRPr="003E6D44">
        <w:rPr>
          <w:rFonts w:ascii="Times New Roman" w:hAnsi="Times New Roman" w:cs="Times New Roman"/>
          <w:sz w:val="24"/>
          <w:szCs w:val="24"/>
        </w:rPr>
        <w:t xml:space="preserve"> </w:t>
      </w:r>
      <w:r w:rsidR="007005B8" w:rsidRPr="003E6D44">
        <w:rPr>
          <w:rFonts w:ascii="Times New Roman" w:hAnsi="Times New Roman" w:cs="Times New Roman"/>
          <w:sz w:val="24"/>
          <w:szCs w:val="24"/>
          <w:lang w:val="id-ID"/>
        </w:rPr>
        <w:t xml:space="preserve">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w:t>
      </w:r>
      <w:proofErr w:type="spellStart"/>
      <w:r w:rsidRPr="003E6D44">
        <w:rPr>
          <w:rFonts w:ascii="Times New Roman" w:hAnsi="Times New Roman" w:cs="Times New Roman"/>
          <w:sz w:val="24"/>
          <w:szCs w:val="24"/>
        </w:rPr>
        <w:t>menggunakan</w:t>
      </w:r>
      <w:proofErr w:type="spellEnd"/>
      <w:r w:rsidR="007005B8" w:rsidRPr="003E6D44">
        <w:rPr>
          <w:rFonts w:ascii="Times New Roman" w:hAnsi="Times New Roman" w:cs="Times New Roman"/>
          <w:sz w:val="24"/>
          <w:szCs w:val="24"/>
          <w:lang w:val="id-ID"/>
        </w:rPr>
        <w:t xml:space="preserve"> Aplikasi </w:t>
      </w:r>
      <w:proofErr w:type="spellStart"/>
      <w:r w:rsidR="007005B8" w:rsidRPr="003E6D44">
        <w:rPr>
          <w:rFonts w:ascii="Times New Roman" w:hAnsi="Times New Roman" w:cs="Times New Roman"/>
          <w:sz w:val="24"/>
          <w:szCs w:val="24"/>
          <w:lang w:val="id-ID"/>
        </w:rPr>
        <w:t>Android</w:t>
      </w:r>
      <w:proofErr w:type="spellEnd"/>
      <w:r w:rsidR="007005B8" w:rsidRPr="003E6D44">
        <w:rPr>
          <w:rFonts w:ascii="Times New Roman" w:hAnsi="Times New Roman" w:cs="Times New Roman"/>
          <w:sz w:val="24"/>
          <w:szCs w:val="24"/>
          <w:lang w:val="id-ID"/>
        </w:rPr>
        <w:t xml:space="preserve"> Studio</w:t>
      </w:r>
      <w:r w:rsidRPr="003E6D44">
        <w:rPr>
          <w:rFonts w:ascii="Times New Roman" w:hAnsi="Times New Roman" w:cs="Times New Roman"/>
          <w:sz w:val="24"/>
          <w:szCs w:val="24"/>
        </w:rPr>
        <w:t xml:space="preserve">. </w:t>
      </w:r>
    </w:p>
    <w:p w14:paraId="3E743DF2" w14:textId="77777777" w:rsidR="00F65E65" w:rsidRPr="003E6D44"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4959036" w14:textId="56FE4E75" w:rsidR="003E6D44" w:rsidRPr="003E6D44" w:rsidRDefault="007863F3" w:rsidP="003E6D44">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76" w:name="_Toc75487167"/>
      <w:proofErr w:type="spellStart"/>
      <w:r w:rsidRPr="003E6D44">
        <w:rPr>
          <w:rFonts w:ascii="Times New Roman" w:hAnsi="Times New Roman"/>
          <w:b/>
          <w:color w:val="auto"/>
          <w:sz w:val="28"/>
        </w:rPr>
        <w:t>Metodologi</w:t>
      </w:r>
      <w:proofErr w:type="spellEnd"/>
      <w:r w:rsidR="003E6D44" w:rsidRPr="003E6D44">
        <w:rPr>
          <w:rFonts w:ascii="Times New Roman" w:hAnsi="Times New Roman"/>
          <w:b/>
          <w:color w:val="auto"/>
          <w:sz w:val="28"/>
        </w:rPr>
        <w:t xml:space="preserve"> </w:t>
      </w:r>
      <w:proofErr w:type="spellStart"/>
      <w:r w:rsidR="003E6D44" w:rsidRPr="003E6D44">
        <w:rPr>
          <w:rFonts w:ascii="Times New Roman" w:hAnsi="Times New Roman"/>
          <w:b/>
          <w:color w:val="auto"/>
          <w:sz w:val="28"/>
        </w:rPr>
        <w:t>Penelitian</w:t>
      </w:r>
      <w:bookmarkEnd w:id="276"/>
      <w:proofErr w:type="spellEnd"/>
    </w:p>
    <w:p w14:paraId="54ED1AB6" w14:textId="64B91FDE" w:rsidR="007863F3" w:rsidRDefault="003E6D44" w:rsidP="00D6043E">
      <w:pPr>
        <w:spacing w:after="0" w:line="360" w:lineRule="auto"/>
        <w:ind w:firstLine="720"/>
        <w:jc w:val="both"/>
        <w:rPr>
          <w:rFonts w:ascii="Times New Roman" w:hAnsi="Times New Roman" w:cs="Times New Roman"/>
          <w:sz w:val="24"/>
          <w:szCs w:val="24"/>
        </w:rPr>
      </w:pPr>
      <w:r w:rsidRPr="003E6D44">
        <w:rPr>
          <w:rFonts w:ascii="Times New Roman" w:hAnsi="Times New Roman" w:cs="Times New Roman"/>
          <w:sz w:val="24"/>
          <w:szCs w:val="24"/>
        </w:rPr>
        <w:t xml:space="preserve">Adapun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yang </w:t>
      </w:r>
      <w:proofErr w:type="spellStart"/>
      <w:r w:rsidRPr="003E6D44">
        <w:rPr>
          <w:rFonts w:ascii="Times New Roman" w:hAnsi="Times New Roman" w:cs="Times New Roman"/>
          <w:sz w:val="24"/>
          <w:szCs w:val="24"/>
        </w:rPr>
        <w:t>digunakan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dalam</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melakukan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penelitian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Pengembang</w:t>
      </w:r>
      <w:proofErr w:type="spellEnd"/>
      <w:r w:rsidRPr="003E6D44">
        <w:rPr>
          <w:rFonts w:ascii="Times New Roman" w:hAnsi="Times New Roman" w:cs="Times New Roman"/>
          <w:sz w:val="24"/>
          <w:szCs w:val="24"/>
        </w:rPr>
        <w:t xml:space="preserve"> Framework </w:t>
      </w:r>
      <w:proofErr w:type="spellStart"/>
      <w:r w:rsidRPr="003E6D44">
        <w:rPr>
          <w:rFonts w:ascii="Times New Roman" w:hAnsi="Times New Roman" w:cs="Times New Roman"/>
          <w:sz w:val="24"/>
          <w:szCs w:val="24"/>
        </w:rPr>
        <w:t>untuk</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Membuat</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Aplikasi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Seputar</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Permasalahan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Gizi</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berbasis</w:t>
      </w:r>
      <w:proofErr w:type="spellEnd"/>
      <w:r w:rsidRPr="003E6D44">
        <w:rPr>
          <w:rFonts w:ascii="Times New Roman" w:hAnsi="Times New Roman" w:cs="Times New Roman"/>
          <w:sz w:val="24"/>
          <w:szCs w:val="24"/>
        </w:rPr>
        <w:t xml:space="preserve"> Platform Android, </w:t>
      </w:r>
      <w:proofErr w:type="spellStart"/>
      <w:r w:rsidRPr="003E6D44">
        <w:rPr>
          <w:rFonts w:ascii="Times New Roman" w:hAnsi="Times New Roman" w:cs="Times New Roman"/>
          <w:sz w:val="24"/>
          <w:szCs w:val="24"/>
        </w:rPr>
        <w:t>yaitu</w:t>
      </w:r>
      <w:proofErr w:type="spellEnd"/>
      <w:r>
        <w:rPr>
          <w:rFonts w:ascii="Times New Roman" w:hAnsi="Times New Roman" w:cs="Times New Roman"/>
          <w:sz w:val="24"/>
          <w:szCs w:val="24"/>
        </w:rPr>
        <w:t>:</w:t>
      </w:r>
    </w:p>
    <w:p w14:paraId="64E414D9" w14:textId="77777777"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Identifikasi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Masalah</w:t>
      </w:r>
      <w:proofErr w:type="spellEnd"/>
    </w:p>
    <w:p w14:paraId="104B9190" w14:textId="01F694C0" w:rsidR="00D6043E" w:rsidRPr="00D6043E" w:rsidRDefault="00D6043E" w:rsidP="00062AA8">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informasi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beberapa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yang </w:t>
      </w:r>
      <w:proofErr w:type="spellStart"/>
      <w:r w:rsidRPr="00D6043E">
        <w:rPr>
          <w:rFonts w:ascii="Times New Roman" w:hAnsi="Times New Roman" w:cs="Times New Roman"/>
          <w:sz w:val="24"/>
          <w:szCs w:val="24"/>
        </w:rPr>
        <w:t>sudah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membahas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mengenai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framework, dan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komponen</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pola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arsitektur</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memahami</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mengidentifkasi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jurnal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ilmiah</w:t>
      </w:r>
      <w:proofErr w:type="spellEnd"/>
      <w:r w:rsidRPr="00D6043E">
        <w:rPr>
          <w:rFonts w:ascii="Times New Roman" w:hAnsi="Times New Roman" w:cs="Times New Roman"/>
          <w:sz w:val="24"/>
          <w:szCs w:val="24"/>
        </w:rPr>
        <w:t xml:space="preserve"> dan paper </w:t>
      </w:r>
      <w:proofErr w:type="spellStart"/>
      <w:r w:rsidRPr="00D6043E">
        <w:rPr>
          <w:rFonts w:ascii="Times New Roman" w:hAnsi="Times New Roman" w:cs="Times New Roman"/>
          <w:sz w:val="24"/>
          <w:szCs w:val="24"/>
        </w:rPr>
        <w:t>sebagai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menemukan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dapat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menjadi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r w:rsidR="00F817F7">
        <w:rPr>
          <w:rFonts w:ascii="Times New Roman" w:hAnsi="Times New Roman" w:cs="Times New Roman"/>
          <w:sz w:val="24"/>
          <w:szCs w:val="24"/>
        </w:rPr>
        <w:t xml:space="preserve"> </w:t>
      </w:r>
      <w:r w:rsidR="00F817F7">
        <w:rPr>
          <w:rFonts w:ascii="Times New Roman" w:hAnsi="Times New Roman" w:cs="Times New Roman"/>
          <w:bCs/>
          <w:sz w:val="24"/>
          <w:szCs w:val="28"/>
        </w:rPr>
        <w:t xml:space="preserve">Proses </w:t>
      </w:r>
      <w:proofErr w:type="spellStart"/>
      <w:r w:rsidR="00F817F7">
        <w:rPr>
          <w:rFonts w:ascii="Times New Roman" w:hAnsi="Times New Roman" w:cs="Times New Roman"/>
          <w:bCs/>
          <w:sz w:val="24"/>
          <w:szCs w:val="28"/>
        </w:rPr>
        <w:t>pengidentifikasi</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permasalahan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menggunakan</w:t>
      </w:r>
      <w:proofErr w:type="spellEnd"/>
      <w:r w:rsidR="00F817F7">
        <w:rPr>
          <w:rFonts w:ascii="Times New Roman" w:hAnsi="Times New Roman" w:cs="Times New Roman"/>
          <w:bCs/>
          <w:sz w:val="24"/>
          <w:szCs w:val="28"/>
        </w:rPr>
        <w:t xml:space="preserve"> </w:t>
      </w:r>
      <w:proofErr w:type="spellStart"/>
      <w:r w:rsidR="00F817F7">
        <w:rPr>
          <w:rFonts w:ascii="Times New Roman" w:hAnsi="Times New Roman" w:cs="Times New Roman"/>
          <w:bCs/>
          <w:sz w:val="24"/>
          <w:szCs w:val="28"/>
        </w:rPr>
        <w:t>metode</w:t>
      </w:r>
      <w:proofErr w:type="spellEnd"/>
      <w:r w:rsidR="00F817F7">
        <w:rPr>
          <w:rFonts w:ascii="Times New Roman" w:hAnsi="Times New Roman" w:cs="Times New Roman"/>
          <w:bCs/>
          <w:sz w:val="24"/>
          <w:szCs w:val="28"/>
        </w:rPr>
        <w:t xml:space="preserve"> </w:t>
      </w:r>
      <w:r w:rsidR="00F817F7" w:rsidRPr="00D84F0D">
        <w:rPr>
          <w:rFonts w:ascii="Times New Roman" w:hAnsi="Times New Roman" w:cs="Times New Roman"/>
          <w:bCs/>
          <w:i/>
          <w:sz w:val="24"/>
          <w:szCs w:val="28"/>
        </w:rPr>
        <w:t>design thinking</w:t>
      </w:r>
      <w:r w:rsidR="00F817F7">
        <w:rPr>
          <w:rFonts w:ascii="Times New Roman" w:hAnsi="Times New Roman" w:cs="Times New Roman"/>
          <w:bCs/>
          <w:i/>
          <w:sz w:val="24"/>
          <w:szCs w:val="28"/>
        </w:rPr>
        <w:t>.</w:t>
      </w:r>
    </w:p>
    <w:p w14:paraId="7FD4F3B5" w14:textId="65D1C569"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w:t>
      </w:r>
    </w:p>
    <w:p w14:paraId="06267F58" w14:textId="1F4B70F9" w:rsidR="00D6043E" w:rsidRPr="00877A6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Mengumpulkan</w:t>
      </w:r>
      <w:proofErr w:type="spellEnd"/>
      <w:r w:rsidRPr="00D6043E">
        <w:rPr>
          <w:rFonts w:ascii="Times New Roman" w:hAnsi="Times New Roman" w:cs="Times New Roman"/>
          <w:sz w:val="24"/>
          <w:szCs w:val="24"/>
        </w:rPr>
        <w:t xml:space="preserve"> data-data yang </w:t>
      </w:r>
      <w:proofErr w:type="spellStart"/>
      <w:r w:rsidRPr="00D6043E">
        <w:rPr>
          <w:rFonts w:ascii="Times New Roman" w:hAnsi="Times New Roman" w:cs="Times New Roman"/>
          <w:sz w:val="24"/>
          <w:szCs w:val="24"/>
        </w:rPr>
        <w:t>mendukung</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menentukkan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fungsional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kebutuhan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lunak</w:t>
      </w:r>
      <w:proofErr w:type="spellEnd"/>
      <w:r w:rsidRPr="00D6043E">
        <w:rPr>
          <w:rFonts w:ascii="Times New Roman" w:hAnsi="Times New Roman" w:cs="Times New Roman"/>
          <w:sz w:val="24"/>
          <w:szCs w:val="24"/>
        </w:rPr>
        <w:t xml:space="preserve"> dan </w:t>
      </w:r>
      <w:proofErr w:type="spellStart"/>
      <w:r w:rsidRPr="00D6043E">
        <w:rPr>
          <w:rFonts w:ascii="Times New Roman" w:hAnsi="Times New Roman" w:cs="Times New Roman"/>
          <w:sz w:val="24"/>
          <w:szCs w:val="24"/>
        </w:rPr>
        <w:t>perangkat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keras</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Pengumpulan</w:t>
      </w:r>
      <w:proofErr w:type="spellEnd"/>
      <w:r w:rsidRPr="00D6043E">
        <w:rPr>
          <w:rFonts w:ascii="Times New Roman" w:hAnsi="Times New Roman" w:cs="Times New Roman"/>
          <w:sz w:val="24"/>
          <w:szCs w:val="24"/>
        </w:rPr>
        <w:t xml:space="preserve"> data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literature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referensi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terkait</w:t>
      </w:r>
      <w:proofErr w:type="spellEnd"/>
      <w:r>
        <w:rPr>
          <w:rFonts w:ascii="Times New Roman" w:hAnsi="Times New Roman" w:cs="Times New Roman"/>
          <w:sz w:val="24"/>
          <w:szCs w:val="24"/>
        </w:rPr>
        <w:t>.</w:t>
      </w:r>
    </w:p>
    <w:p w14:paraId="279673C5" w14:textId="3D5C076C"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E9596D9" w14:textId="1F8AF473" w:rsidR="00D6043E" w:rsidRP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Merancang</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w:t>
      </w:r>
    </w:p>
    <w:p w14:paraId="51E420B6" w14:textId="30D0B3A0"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C1C4FA2" w14:textId="77777777" w:rsidR="00D6043E" w:rsidRDefault="00D6043E" w:rsidP="00654BEE">
      <w:pPr>
        <w:pStyle w:val="ListParagraph"/>
        <w:spacing w:after="0" w:line="360" w:lineRule="auto"/>
        <w:ind w:left="426" w:firstLine="36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maka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dilanjutkan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topik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
    <w:p w14:paraId="5187BE6A" w14:textId="572A4816" w:rsidR="00D6043E" w:rsidRP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dikembangkan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bahasa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pemrograman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kotlin</w:t>
      </w:r>
      <w:proofErr w:type="spellEnd"/>
      <w:r w:rsidRPr="00D6043E">
        <w:rPr>
          <w:rFonts w:ascii="Times New Roman" w:hAnsi="Times New Roman" w:cs="Times New Roman"/>
          <w:sz w:val="24"/>
          <w:szCs w:val="24"/>
        </w:rPr>
        <w:t xml:space="preserve">. Hasil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adalah</w:t>
      </w:r>
      <w:proofErr w:type="spellEnd"/>
      <w:r w:rsidRPr="00D6043E">
        <w:rPr>
          <w:rFonts w:ascii="Times New Roman" w:hAnsi="Times New Roman" w:cs="Times New Roman"/>
          <w:sz w:val="24"/>
          <w:szCs w:val="24"/>
        </w:rPr>
        <w:t xml:space="preserve"> framework yang </w:t>
      </w:r>
      <w:proofErr w:type="spellStart"/>
      <w:r w:rsidRPr="00D6043E">
        <w:rPr>
          <w:rFonts w:ascii="Times New Roman" w:hAnsi="Times New Roman" w:cs="Times New Roman"/>
          <w:sz w:val="24"/>
          <w:szCs w:val="24"/>
        </w:rPr>
        <w:t>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digunakan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w:t>
      </w:r>
      <w:proofErr w:type="spellEnd"/>
      <w:r w:rsidRPr="00D6043E">
        <w:rPr>
          <w:rFonts w:ascii="Times New Roman" w:hAnsi="Times New Roman" w:cs="Times New Roman"/>
          <w:sz w:val="24"/>
          <w:szCs w:val="24"/>
        </w:rPr>
        <w:t xml:space="preserve"> android lain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mengembangkan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w:t>
      </w:r>
    </w:p>
    <w:p w14:paraId="37C7BF48" w14:textId="5506C825"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p>
    <w:p w14:paraId="07801174" w14:textId="77777777" w:rsid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tujuan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menguji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efisiensi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waktu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pembuatan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serta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membuktikan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rancangan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sesuai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diimplementasikan</w:t>
      </w:r>
      <w:proofErr w:type="spellEnd"/>
      <w:r w:rsidRPr="00D6043E">
        <w:rPr>
          <w:rFonts w:ascii="Times New Roman" w:hAnsi="Times New Roman" w:cs="Times New Roman"/>
          <w:sz w:val="24"/>
          <w:szCs w:val="24"/>
        </w:rPr>
        <w:t xml:space="preserve">. </w:t>
      </w:r>
    </w:p>
    <w:p w14:paraId="00391813" w14:textId="35332E32" w:rsidR="00D6043E" w:rsidRPr="00D6043E" w:rsidRDefault="00D6043E" w:rsidP="00654BEE">
      <w:pPr>
        <w:pStyle w:val="ListParagraph"/>
        <w:spacing w:after="0" w:line="360" w:lineRule="auto"/>
        <w:ind w:left="426" w:firstLine="360"/>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studi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kasus</w:t>
      </w:r>
      <w:proofErr w:type="spellEnd"/>
      <w:r w:rsidRPr="00D6043E">
        <w:rPr>
          <w:rFonts w:ascii="Times New Roman" w:hAnsi="Times New Roman" w:cs="Times New Roman"/>
          <w:sz w:val="24"/>
          <w:szCs w:val="24"/>
        </w:rPr>
        <w:t xml:space="preserve"> pada programmer android </w:t>
      </w:r>
      <w:proofErr w:type="spellStart"/>
      <w:r w:rsidRPr="00D6043E">
        <w:rPr>
          <w:rFonts w:ascii="Times New Roman" w:hAnsi="Times New Roman" w:cs="Times New Roman"/>
          <w:sz w:val="24"/>
          <w:szCs w:val="24"/>
        </w:rPr>
        <w:t>pemula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hingga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tingkat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ahli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dengan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mencoba</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hasil</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implementasi</w:t>
      </w:r>
      <w:proofErr w:type="spellEnd"/>
      <w:r w:rsidRPr="00D6043E">
        <w:rPr>
          <w:rFonts w:ascii="Times New Roman" w:hAnsi="Times New Roman" w:cs="Times New Roman"/>
          <w:sz w:val="24"/>
          <w:szCs w:val="24"/>
        </w:rPr>
        <w:t xml:space="preserve">. 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lanjut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memperbaiki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dibuat</w:t>
      </w:r>
      <w:proofErr w:type="spellEnd"/>
      <w:r w:rsidRPr="00D6043E">
        <w:rPr>
          <w:rFonts w:ascii="Times New Roman" w:hAnsi="Times New Roman" w:cs="Times New Roman"/>
          <w:sz w:val="24"/>
          <w:szCs w:val="24"/>
        </w:rPr>
        <w:t>.</w:t>
      </w:r>
    </w:p>
    <w:p w14:paraId="24538764" w14:textId="2214B4F4" w:rsidR="00D6043E" w:rsidRDefault="00D6043E" w:rsidP="00062AA8">
      <w:pPr>
        <w:pStyle w:val="ListParagraph"/>
        <w:numPr>
          <w:ilvl w:val="0"/>
          <w:numId w:val="28"/>
        </w:numPr>
        <w:spacing w:after="0" w:line="360" w:lineRule="auto"/>
        <w:ind w:left="426"/>
        <w:jc w:val="both"/>
        <w:rPr>
          <w:rFonts w:ascii="Times New Roman" w:hAnsi="Times New Roman" w:cs="Times New Roman"/>
          <w:sz w:val="24"/>
          <w:szCs w:val="24"/>
        </w:rPr>
      </w:pP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Kesimpulan dan </w:t>
      </w:r>
      <w:proofErr w:type="spellStart"/>
      <w:r w:rsidRPr="00D6043E">
        <w:rPr>
          <w:rFonts w:ascii="Times New Roman" w:hAnsi="Times New Roman" w:cs="Times New Roman"/>
          <w:sz w:val="24"/>
          <w:szCs w:val="24"/>
        </w:rPr>
        <w:t>Penulisan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p>
    <w:p w14:paraId="14201D4B" w14:textId="783A4A23" w:rsidR="00C7103E" w:rsidRDefault="00D6043E" w:rsidP="00C7103E">
      <w:pPr>
        <w:pStyle w:val="ListParagraph"/>
        <w:spacing w:after="0" w:line="360" w:lineRule="auto"/>
        <w:ind w:left="426" w:firstLine="360"/>
        <w:jc w:val="both"/>
        <w:rPr>
          <w:rFonts w:ascii="Times New Roman" w:hAnsi="Times New Roman" w:cs="Times New Roman"/>
          <w:sz w:val="24"/>
          <w:szCs w:val="24"/>
        </w:rPr>
      </w:pPr>
      <w:r w:rsidRPr="00D6043E">
        <w:rPr>
          <w:rFonts w:ascii="Times New Roman" w:hAnsi="Times New Roman" w:cs="Times New Roman"/>
          <w:sz w:val="24"/>
          <w:szCs w:val="24"/>
        </w:rPr>
        <w:t xml:space="preserve">Setelah </w:t>
      </w:r>
      <w:proofErr w:type="spellStart"/>
      <w:r w:rsidRPr="00D6043E">
        <w:rPr>
          <w:rFonts w:ascii="Times New Roman" w:hAnsi="Times New Roman" w:cs="Times New Roman"/>
          <w:sz w:val="24"/>
          <w:szCs w:val="24"/>
        </w:rPr>
        <w:t>pengujian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selesai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analisis</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terlebih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dahulu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sebelum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akhirnya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menarik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dari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sistem</w:t>
      </w:r>
      <w:proofErr w:type="spellEnd"/>
      <w:r w:rsidRPr="00D6043E">
        <w:rPr>
          <w:rFonts w:ascii="Times New Roman" w:hAnsi="Times New Roman" w:cs="Times New Roman"/>
          <w:sz w:val="24"/>
          <w:szCs w:val="24"/>
        </w:rPr>
        <w:t xml:space="preserve"> yang </w:t>
      </w:r>
      <w:proofErr w:type="spellStart"/>
      <w:r w:rsidRPr="00D6043E">
        <w:rPr>
          <w:rFonts w:ascii="Times New Roman" w:hAnsi="Times New Roman" w:cs="Times New Roman"/>
          <w:sz w:val="24"/>
          <w:szCs w:val="24"/>
        </w:rPr>
        <w:t>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dibangun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apakah</w:t>
      </w:r>
      <w:proofErr w:type="spellEnd"/>
      <w:r w:rsidRPr="00D6043E">
        <w:rPr>
          <w:rFonts w:ascii="Times New Roman" w:hAnsi="Times New Roman" w:cs="Times New Roman"/>
          <w:sz w:val="24"/>
          <w:szCs w:val="24"/>
        </w:rPr>
        <w:t xml:space="preserve"> framework </w:t>
      </w:r>
      <w:proofErr w:type="spellStart"/>
      <w:r w:rsidRPr="00D6043E">
        <w:rPr>
          <w:rFonts w:ascii="Times New Roman" w:hAnsi="Times New Roman" w:cs="Times New Roman"/>
          <w:sz w:val="24"/>
          <w:szCs w:val="24"/>
        </w:rPr>
        <w:t>ini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mempermudah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dalam</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pengembangan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aplikasi</w:t>
      </w:r>
      <w:proofErr w:type="spellEnd"/>
      <w:r w:rsidRPr="00D6043E">
        <w:rPr>
          <w:rFonts w:ascii="Times New Roman" w:hAnsi="Times New Roman" w:cs="Times New Roman"/>
          <w:sz w:val="24"/>
          <w:szCs w:val="24"/>
        </w:rPr>
        <w:t xml:space="preserve"> android </w:t>
      </w:r>
      <w:proofErr w:type="spellStart"/>
      <w:r w:rsidRPr="00D6043E">
        <w:rPr>
          <w:rFonts w:ascii="Times New Roman" w:hAnsi="Times New Roman" w:cs="Times New Roman"/>
          <w:sz w:val="24"/>
          <w:szCs w:val="24"/>
        </w:rPr>
        <w:t>seputar</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permasalahan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gizi</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setelah</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penarikan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kesimpulan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kemudian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dilakukan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tahap</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akhir</w:t>
      </w:r>
      <w:proofErr w:type="spellEnd"/>
      <w:r w:rsidRPr="00D6043E">
        <w:rPr>
          <w:rFonts w:ascii="Times New Roman" w:hAnsi="Times New Roman" w:cs="Times New Roman"/>
          <w:sz w:val="24"/>
          <w:szCs w:val="24"/>
        </w:rPr>
        <w:t xml:space="preserve"> pada </w:t>
      </w:r>
      <w:proofErr w:type="spellStart"/>
      <w:r w:rsidRPr="00D6043E">
        <w:rPr>
          <w:rFonts w:ascii="Times New Roman" w:hAnsi="Times New Roman" w:cs="Times New Roman"/>
          <w:sz w:val="24"/>
          <w:szCs w:val="24"/>
        </w:rPr>
        <w:t>penelitan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yaitu</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membuat</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laporan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secara</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keseluruhan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untuk</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menyelesaikan</w:t>
      </w:r>
      <w:proofErr w:type="spellEnd"/>
      <w:r w:rsidRPr="00D6043E">
        <w:rPr>
          <w:rFonts w:ascii="Times New Roman" w:hAnsi="Times New Roman" w:cs="Times New Roman"/>
          <w:sz w:val="24"/>
          <w:szCs w:val="24"/>
        </w:rPr>
        <w:t xml:space="preserve"> </w:t>
      </w:r>
      <w:proofErr w:type="spellStart"/>
      <w:r w:rsidRPr="00D6043E">
        <w:rPr>
          <w:rFonts w:ascii="Times New Roman" w:hAnsi="Times New Roman" w:cs="Times New Roman"/>
          <w:sz w:val="24"/>
          <w:szCs w:val="24"/>
        </w:rPr>
        <w:t>penelitian</w:t>
      </w:r>
      <w:proofErr w:type="spellEnd"/>
      <w:r w:rsidRPr="00D6043E">
        <w:rPr>
          <w:rFonts w:ascii="Times New Roman" w:hAnsi="Times New Roman" w:cs="Times New Roman"/>
          <w:sz w:val="24"/>
          <w:szCs w:val="24"/>
        </w:rPr>
        <w:t>.</w:t>
      </w:r>
    </w:p>
    <w:p w14:paraId="6F3B1932" w14:textId="363F21B6" w:rsidR="00C7103E" w:rsidRDefault="00C7103E" w:rsidP="00C7103E">
      <w:pPr>
        <w:spacing w:after="0" w:line="360" w:lineRule="auto"/>
        <w:jc w:val="both"/>
        <w:rPr>
          <w:rFonts w:ascii="Times New Roman" w:hAnsi="Times New Roman" w:cs="Times New Roman"/>
          <w:sz w:val="24"/>
          <w:szCs w:val="24"/>
        </w:rPr>
      </w:pPr>
    </w:p>
    <w:p w14:paraId="2EFD1BD5" w14:textId="28348158" w:rsidR="008B26C1" w:rsidRDefault="008B26C1" w:rsidP="00C7103E">
      <w:pPr>
        <w:spacing w:after="0" w:line="360" w:lineRule="auto"/>
        <w:jc w:val="both"/>
        <w:rPr>
          <w:rFonts w:ascii="Times New Roman" w:hAnsi="Times New Roman" w:cs="Times New Roman"/>
          <w:sz w:val="24"/>
          <w:szCs w:val="24"/>
        </w:rPr>
      </w:pPr>
    </w:p>
    <w:p w14:paraId="0152E730" w14:textId="22381220" w:rsidR="008B26C1" w:rsidRDefault="008B26C1" w:rsidP="00C7103E">
      <w:pPr>
        <w:spacing w:after="0" w:line="360" w:lineRule="auto"/>
        <w:jc w:val="both"/>
        <w:rPr>
          <w:rFonts w:ascii="Times New Roman" w:hAnsi="Times New Roman" w:cs="Times New Roman"/>
          <w:sz w:val="24"/>
          <w:szCs w:val="24"/>
        </w:rPr>
      </w:pPr>
    </w:p>
    <w:p w14:paraId="5C1C07E7" w14:textId="0D7EB5DE" w:rsidR="008B26C1" w:rsidRDefault="008B26C1" w:rsidP="00C7103E">
      <w:pPr>
        <w:spacing w:after="0" w:line="360" w:lineRule="auto"/>
        <w:jc w:val="both"/>
        <w:rPr>
          <w:rFonts w:ascii="Times New Roman" w:hAnsi="Times New Roman" w:cs="Times New Roman"/>
          <w:sz w:val="24"/>
          <w:szCs w:val="24"/>
        </w:rPr>
      </w:pPr>
    </w:p>
    <w:p w14:paraId="5113BD05" w14:textId="151123D9" w:rsidR="008B26C1" w:rsidRDefault="008B26C1" w:rsidP="00C7103E">
      <w:pPr>
        <w:spacing w:after="0" w:line="360" w:lineRule="auto"/>
        <w:jc w:val="both"/>
        <w:rPr>
          <w:rFonts w:ascii="Times New Roman" w:hAnsi="Times New Roman" w:cs="Times New Roman"/>
          <w:sz w:val="24"/>
          <w:szCs w:val="24"/>
        </w:rPr>
      </w:pPr>
    </w:p>
    <w:p w14:paraId="4D98F0E1" w14:textId="77777777" w:rsidR="008B26C1" w:rsidRPr="00C7103E" w:rsidRDefault="008B26C1" w:rsidP="00C7103E">
      <w:pPr>
        <w:spacing w:after="0" w:line="360" w:lineRule="auto"/>
        <w:jc w:val="both"/>
        <w:rPr>
          <w:rFonts w:ascii="Times New Roman" w:hAnsi="Times New Roman" w:cs="Times New Roman"/>
          <w:sz w:val="24"/>
          <w:szCs w:val="24"/>
        </w:rPr>
      </w:pPr>
    </w:p>
    <w:p w14:paraId="2435AF6C" w14:textId="40C29BDA" w:rsidR="00293D6F" w:rsidRPr="003E6D44" w:rsidRDefault="003C17F0" w:rsidP="00D6043E">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77" w:name="_Toc75487168"/>
      <w:proofErr w:type="spellStart"/>
      <w:r w:rsidRPr="003E6D44">
        <w:rPr>
          <w:rFonts w:ascii="Times New Roman" w:hAnsi="Times New Roman"/>
          <w:b/>
          <w:color w:val="auto"/>
          <w:sz w:val="28"/>
        </w:rPr>
        <w:lastRenderedPageBreak/>
        <w:t>Jadwal</w:t>
      </w:r>
      <w:proofErr w:type="spellEnd"/>
      <w:r w:rsidRPr="003E6D44">
        <w:rPr>
          <w:rFonts w:ascii="Times New Roman" w:hAnsi="Times New Roman"/>
          <w:b/>
          <w:color w:val="auto"/>
          <w:sz w:val="28"/>
        </w:rPr>
        <w:t xml:space="preserve"> </w:t>
      </w:r>
      <w:proofErr w:type="spellStart"/>
      <w:r w:rsidRPr="003E6D44">
        <w:rPr>
          <w:rFonts w:ascii="Times New Roman" w:hAnsi="Times New Roman"/>
          <w:b/>
          <w:color w:val="auto"/>
          <w:sz w:val="28"/>
        </w:rPr>
        <w:t>Kegiatan</w:t>
      </w:r>
      <w:bookmarkEnd w:id="277"/>
      <w:proofErr w:type="spellEnd"/>
    </w:p>
    <w:p w14:paraId="45D1693B" w14:textId="754A30FD" w:rsidR="00AF67F2" w:rsidRPr="003E6D44" w:rsidRDefault="00AF67F2" w:rsidP="00AF67F2">
      <w:pPr>
        <w:pStyle w:val="Caption"/>
        <w:jc w:val="center"/>
        <w:rPr>
          <w:rFonts w:cs="Times New Roman"/>
        </w:rPr>
      </w:pPr>
      <w:bookmarkStart w:id="278" w:name="_Toc75497044"/>
      <w:proofErr w:type="spellStart"/>
      <w:r w:rsidRPr="003E6D44">
        <w:rPr>
          <w:rFonts w:cs="Times New Roman"/>
        </w:rPr>
        <w:t>Tabel</w:t>
      </w:r>
      <w:proofErr w:type="spellEnd"/>
      <w:r w:rsidRPr="003E6D44">
        <w:rPr>
          <w:rFonts w:cs="Times New Roman"/>
        </w:rPr>
        <w:t xml:space="preserve"> </w:t>
      </w:r>
      <w:r w:rsidR="00687F6C">
        <w:rPr>
          <w:rFonts w:cs="Times New Roman"/>
        </w:rPr>
        <w:fldChar w:fldCharType="begin"/>
      </w:r>
      <w:r w:rsidR="00687F6C">
        <w:rPr>
          <w:rFonts w:cs="Times New Roman"/>
        </w:rPr>
        <w:instrText xml:space="preserve"> STYLEREF 1 \s </w:instrText>
      </w:r>
      <w:r w:rsidR="00687F6C">
        <w:rPr>
          <w:rFonts w:cs="Times New Roman"/>
        </w:rPr>
        <w:fldChar w:fldCharType="separate"/>
      </w:r>
      <w:r w:rsidR="00687F6C">
        <w:rPr>
          <w:rFonts w:cs="Times New Roman"/>
          <w:noProof/>
        </w:rPr>
        <w:t>1</w:t>
      </w:r>
      <w:r w:rsidR="00687F6C">
        <w:rPr>
          <w:rFonts w:cs="Times New Roman"/>
        </w:rPr>
        <w:fldChar w:fldCharType="end"/>
      </w:r>
      <w:r w:rsidR="00687F6C">
        <w:rPr>
          <w:rFonts w:cs="Times New Roman"/>
        </w:rPr>
        <w:noBreakHyphen/>
      </w:r>
      <w:r w:rsidR="00687F6C">
        <w:rPr>
          <w:rFonts w:cs="Times New Roman"/>
        </w:rPr>
        <w:fldChar w:fldCharType="begin"/>
      </w:r>
      <w:r w:rsidR="00687F6C">
        <w:rPr>
          <w:rFonts w:cs="Times New Roman"/>
        </w:rPr>
        <w:instrText xml:space="preserve"> SEQ Tabel \* ARABIC \s 1 </w:instrText>
      </w:r>
      <w:r w:rsidR="00687F6C">
        <w:rPr>
          <w:rFonts w:cs="Times New Roman"/>
        </w:rPr>
        <w:fldChar w:fldCharType="separate"/>
      </w:r>
      <w:r w:rsidR="00687F6C">
        <w:rPr>
          <w:rFonts w:cs="Times New Roman"/>
          <w:noProof/>
        </w:rPr>
        <w:t>1</w:t>
      </w:r>
      <w:r w:rsidR="00687F6C">
        <w:rPr>
          <w:rFonts w:cs="Times New Roman"/>
        </w:rPr>
        <w:fldChar w:fldCharType="end"/>
      </w:r>
      <w:r w:rsidRPr="003E6D44">
        <w:rPr>
          <w:rFonts w:cs="Times New Roman"/>
        </w:rPr>
        <w:t xml:space="preserve">. </w:t>
      </w:r>
      <w:proofErr w:type="spellStart"/>
      <w:r w:rsidRPr="003E6D44">
        <w:rPr>
          <w:rFonts w:cs="Times New Roman"/>
        </w:rPr>
        <w:t>Jadwal</w:t>
      </w:r>
      <w:proofErr w:type="spellEnd"/>
      <w:r w:rsidRPr="003E6D44">
        <w:rPr>
          <w:rFonts w:cs="Times New Roman"/>
        </w:rPr>
        <w:t xml:space="preserve"> </w:t>
      </w:r>
      <w:proofErr w:type="spellStart"/>
      <w:r w:rsidRPr="003E6D44">
        <w:rPr>
          <w:rFonts w:cs="Times New Roman"/>
        </w:rPr>
        <w:t>Kegiatan</w:t>
      </w:r>
      <w:bookmarkEnd w:id="278"/>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3E6D44" w14:paraId="1A8F5B5A" w14:textId="77777777" w:rsidTr="00C7103E">
        <w:trPr>
          <w:trHeight w:val="344"/>
        </w:trPr>
        <w:tc>
          <w:tcPr>
            <w:tcW w:w="3668" w:type="dxa"/>
            <w:vMerge w:val="restart"/>
            <w:shd w:val="clear" w:color="auto" w:fill="FFFFFF" w:themeFill="background1"/>
            <w:vAlign w:val="center"/>
          </w:tcPr>
          <w:p w14:paraId="3A978DFD" w14:textId="1B4D619B" w:rsidR="00B65250" w:rsidRPr="003E6D44" w:rsidRDefault="00B65250" w:rsidP="00C7103E">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Kegiatan</w:t>
            </w:r>
            <w:proofErr w:type="spellEnd"/>
          </w:p>
        </w:tc>
        <w:tc>
          <w:tcPr>
            <w:tcW w:w="4265" w:type="dxa"/>
            <w:gridSpan w:val="6"/>
            <w:shd w:val="clear" w:color="auto" w:fill="FFFFFF" w:themeFill="background1"/>
          </w:tcPr>
          <w:p w14:paraId="632EEEE3" w14:textId="797D7E65" w:rsidR="00B65250" w:rsidRPr="003E6D44" w:rsidRDefault="00B65250"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roofErr w:type="spellStart"/>
            <w:r w:rsidRPr="003E6D44">
              <w:rPr>
                <w:rFonts w:ascii="Times New Roman" w:hAnsi="Times New Roman" w:cs="Times New Roman"/>
                <w:b/>
                <w:sz w:val="24"/>
                <w:szCs w:val="24"/>
              </w:rPr>
              <w:t>Bulan</w:t>
            </w:r>
            <w:proofErr w:type="spellEnd"/>
            <w:r w:rsidR="001F7AC5">
              <w:rPr>
                <w:rFonts w:ascii="Times New Roman" w:hAnsi="Times New Roman" w:cs="Times New Roman"/>
                <w:b/>
                <w:sz w:val="24"/>
                <w:szCs w:val="24"/>
              </w:rPr>
              <w:t xml:space="preserve"> (2021)</w:t>
            </w:r>
          </w:p>
        </w:tc>
      </w:tr>
      <w:tr w:rsidR="00B65250" w:rsidRPr="003E6D44" w14:paraId="51CCA936" w14:textId="77777777" w:rsidTr="00654BEE">
        <w:trPr>
          <w:trHeight w:val="154"/>
        </w:trPr>
        <w:tc>
          <w:tcPr>
            <w:tcW w:w="3668" w:type="dxa"/>
            <w:vMerge/>
            <w:shd w:val="clear" w:color="auto" w:fill="FFFFFF" w:themeFill="background1"/>
          </w:tcPr>
          <w:p w14:paraId="08B039DB" w14:textId="3339AC6A" w:rsidR="00B65250" w:rsidRPr="003E6D44" w:rsidRDefault="00B65250"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2" w:type="dxa"/>
            <w:shd w:val="clear" w:color="auto" w:fill="FFFFFF" w:themeFill="background1"/>
          </w:tcPr>
          <w:p w14:paraId="6BA835D6" w14:textId="2EBC7DF3"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1</w:t>
            </w:r>
          </w:p>
        </w:tc>
        <w:tc>
          <w:tcPr>
            <w:tcW w:w="735" w:type="dxa"/>
            <w:shd w:val="clear" w:color="auto" w:fill="FFFFFF" w:themeFill="background1"/>
          </w:tcPr>
          <w:p w14:paraId="2F26442F" w14:textId="699286DA"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2</w:t>
            </w:r>
          </w:p>
        </w:tc>
        <w:tc>
          <w:tcPr>
            <w:tcW w:w="720" w:type="dxa"/>
            <w:shd w:val="clear" w:color="auto" w:fill="FFFFFF" w:themeFill="background1"/>
          </w:tcPr>
          <w:p w14:paraId="6A129936" w14:textId="4B84A172"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3</w:t>
            </w:r>
          </w:p>
        </w:tc>
        <w:tc>
          <w:tcPr>
            <w:tcW w:w="630" w:type="dxa"/>
            <w:shd w:val="clear" w:color="auto" w:fill="FFFFFF" w:themeFill="background1"/>
          </w:tcPr>
          <w:p w14:paraId="668C9A29" w14:textId="39BDBED0"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4</w:t>
            </w:r>
          </w:p>
        </w:tc>
        <w:tc>
          <w:tcPr>
            <w:tcW w:w="720" w:type="dxa"/>
            <w:shd w:val="clear" w:color="auto" w:fill="FFFFFF" w:themeFill="background1"/>
          </w:tcPr>
          <w:p w14:paraId="3B03062A" w14:textId="314BD241"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5</w:t>
            </w:r>
          </w:p>
        </w:tc>
        <w:tc>
          <w:tcPr>
            <w:tcW w:w="738" w:type="dxa"/>
            <w:shd w:val="clear" w:color="auto" w:fill="FFFFFF" w:themeFill="background1"/>
          </w:tcPr>
          <w:p w14:paraId="7E1048FA" w14:textId="2666724F" w:rsidR="00B65250" w:rsidRPr="003E6D44" w:rsidRDefault="007005B8" w:rsidP="003963B9">
            <w:pPr>
              <w:widowControl w:val="0"/>
              <w:autoSpaceDE w:val="0"/>
              <w:autoSpaceDN w:val="0"/>
              <w:adjustRightInd w:val="0"/>
              <w:spacing w:after="0" w:line="360" w:lineRule="auto"/>
              <w:contextualSpacing/>
              <w:jc w:val="center"/>
              <w:rPr>
                <w:rFonts w:ascii="Times New Roman" w:hAnsi="Times New Roman" w:cs="Times New Roman"/>
                <w:sz w:val="24"/>
                <w:szCs w:val="24"/>
                <w:lang w:val="id-ID"/>
              </w:rPr>
            </w:pPr>
            <w:r w:rsidRPr="003E6D44">
              <w:rPr>
                <w:rFonts w:ascii="Times New Roman" w:hAnsi="Times New Roman" w:cs="Times New Roman"/>
                <w:sz w:val="24"/>
                <w:szCs w:val="24"/>
                <w:lang w:val="id-ID"/>
              </w:rPr>
              <w:t>6</w:t>
            </w:r>
          </w:p>
        </w:tc>
      </w:tr>
      <w:tr w:rsidR="00552704" w:rsidRPr="003E6D44" w14:paraId="4C0B4FDD" w14:textId="77777777" w:rsidTr="00B65250">
        <w:tc>
          <w:tcPr>
            <w:tcW w:w="3668" w:type="dxa"/>
            <w:shd w:val="clear" w:color="auto" w:fill="FFFFFF" w:themeFill="background1"/>
          </w:tcPr>
          <w:p w14:paraId="33846957" w14:textId="5E9F252D"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Topik</w:t>
            </w:r>
            <w:proofErr w:type="spellEnd"/>
            <w:r w:rsidRPr="003E6D44">
              <w:rPr>
                <w:rFonts w:ascii="Times New Roman" w:hAnsi="Times New Roman" w:cs="Times New Roman"/>
                <w:sz w:val="24"/>
                <w:szCs w:val="24"/>
              </w:rPr>
              <w:t xml:space="preserve"> </w:t>
            </w:r>
          </w:p>
        </w:tc>
        <w:tc>
          <w:tcPr>
            <w:tcW w:w="722" w:type="dxa"/>
            <w:shd w:val="clear" w:color="auto" w:fill="BFBFBF" w:themeFill="background1" w:themeFillShade="BF"/>
          </w:tcPr>
          <w:p w14:paraId="79C9F79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542C0C2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38DC470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759ED81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9D431A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0C8100E0"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CF3964A" w14:textId="77777777" w:rsidTr="00B65250">
        <w:tc>
          <w:tcPr>
            <w:tcW w:w="3668" w:type="dxa"/>
            <w:shd w:val="clear" w:color="auto" w:fill="FFFFFF" w:themeFill="background1"/>
          </w:tcPr>
          <w:p w14:paraId="6903BDDB" w14:textId="1A62251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Penentuan</w:t>
            </w:r>
            <w:proofErr w:type="spellEnd"/>
            <w:r w:rsidRPr="003E6D44">
              <w:rPr>
                <w:rFonts w:ascii="Times New Roman" w:hAnsi="Times New Roman" w:cs="Times New Roman"/>
                <w:sz w:val="24"/>
                <w:szCs w:val="24"/>
              </w:rPr>
              <w:t xml:space="preserve"> </w:t>
            </w:r>
            <w:proofErr w:type="spellStart"/>
            <w:r w:rsidRPr="003E6D44">
              <w:rPr>
                <w:rFonts w:ascii="Times New Roman" w:hAnsi="Times New Roman" w:cs="Times New Roman"/>
                <w:sz w:val="24"/>
                <w:szCs w:val="24"/>
              </w:rPr>
              <w:t>Metode</w:t>
            </w:r>
            <w:proofErr w:type="spellEnd"/>
            <w:r w:rsidRPr="003E6D44">
              <w:rPr>
                <w:rFonts w:ascii="Times New Roman" w:hAnsi="Times New Roman" w:cs="Times New Roman"/>
                <w:sz w:val="24"/>
                <w:szCs w:val="24"/>
              </w:rPr>
              <w:t xml:space="preserve"> </w:t>
            </w:r>
          </w:p>
        </w:tc>
        <w:tc>
          <w:tcPr>
            <w:tcW w:w="722" w:type="dxa"/>
            <w:shd w:val="clear" w:color="auto" w:fill="FFFFFF" w:themeFill="background1"/>
          </w:tcPr>
          <w:p w14:paraId="4F975BF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BFBFBF" w:themeFill="background1" w:themeFillShade="BF"/>
          </w:tcPr>
          <w:p w14:paraId="7CAFF1A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04D6E5EC"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FFFFFF" w:themeFill="background1"/>
          </w:tcPr>
          <w:p w14:paraId="433F363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6B0FF7F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5EA938C4"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1E15C8EE" w14:textId="77777777" w:rsidTr="00B65250">
        <w:tc>
          <w:tcPr>
            <w:tcW w:w="3668" w:type="dxa"/>
            <w:shd w:val="clear" w:color="auto" w:fill="FFFFFF" w:themeFill="background1"/>
          </w:tcPr>
          <w:p w14:paraId="47D95B9D" w14:textId="42349800"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Pengumpulan</w:t>
            </w:r>
            <w:proofErr w:type="spellEnd"/>
            <w:r w:rsidRPr="003E6D44">
              <w:rPr>
                <w:rFonts w:ascii="Times New Roman" w:hAnsi="Times New Roman" w:cs="Times New Roman"/>
                <w:sz w:val="24"/>
                <w:szCs w:val="24"/>
              </w:rPr>
              <w:t xml:space="preserve"> Data</w:t>
            </w:r>
          </w:p>
        </w:tc>
        <w:tc>
          <w:tcPr>
            <w:tcW w:w="722" w:type="dxa"/>
            <w:shd w:val="clear" w:color="auto" w:fill="FFFFFF" w:themeFill="background1"/>
          </w:tcPr>
          <w:p w14:paraId="789C81D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272E970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416409A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35D35B62"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086580EB"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FFFFFF" w:themeFill="background1"/>
          </w:tcPr>
          <w:p w14:paraId="390F6155"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r w:rsidR="00552704" w:rsidRPr="003E6D44" w14:paraId="731EE841" w14:textId="77777777" w:rsidTr="00B65250">
        <w:tc>
          <w:tcPr>
            <w:tcW w:w="3668" w:type="dxa"/>
            <w:shd w:val="clear" w:color="auto" w:fill="FFFFFF" w:themeFill="background1"/>
          </w:tcPr>
          <w:p w14:paraId="44CA1E23" w14:textId="76B812E3"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E6D44">
              <w:rPr>
                <w:rFonts w:ascii="Times New Roman" w:hAnsi="Times New Roman" w:cs="Times New Roman"/>
                <w:sz w:val="24"/>
                <w:szCs w:val="24"/>
              </w:rPr>
              <w:t>Perancangan</w:t>
            </w:r>
            <w:proofErr w:type="spellEnd"/>
            <w:r w:rsidRPr="003E6D44">
              <w:rPr>
                <w:rFonts w:ascii="Times New Roman" w:hAnsi="Times New Roman" w:cs="Times New Roman"/>
                <w:sz w:val="24"/>
                <w:szCs w:val="24"/>
              </w:rPr>
              <w:t xml:space="preserve"> System</w:t>
            </w:r>
          </w:p>
        </w:tc>
        <w:tc>
          <w:tcPr>
            <w:tcW w:w="722" w:type="dxa"/>
            <w:shd w:val="clear" w:color="auto" w:fill="FFFFFF" w:themeFill="background1"/>
          </w:tcPr>
          <w:p w14:paraId="18F31017"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5" w:type="dxa"/>
            <w:shd w:val="clear" w:color="auto" w:fill="FFFFFF" w:themeFill="background1"/>
          </w:tcPr>
          <w:p w14:paraId="3FBD00FF"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FFFFFF" w:themeFill="background1"/>
          </w:tcPr>
          <w:p w14:paraId="50DC0AC8"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630" w:type="dxa"/>
            <w:shd w:val="clear" w:color="auto" w:fill="BFBFBF" w:themeFill="background1" w:themeFillShade="BF"/>
          </w:tcPr>
          <w:p w14:paraId="249673D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20" w:type="dxa"/>
            <w:shd w:val="clear" w:color="auto" w:fill="BFBFBF" w:themeFill="background1" w:themeFillShade="BF"/>
          </w:tcPr>
          <w:p w14:paraId="3AE61EF9"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c>
          <w:tcPr>
            <w:tcW w:w="738" w:type="dxa"/>
            <w:shd w:val="clear" w:color="auto" w:fill="BFBFBF" w:themeFill="background1" w:themeFillShade="BF"/>
          </w:tcPr>
          <w:p w14:paraId="293F0E93" w14:textId="77777777" w:rsidR="00552704" w:rsidRPr="003E6D44" w:rsidRDefault="00552704"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tc>
      </w:tr>
    </w:tbl>
    <w:p w14:paraId="59D22AD9" w14:textId="6EC2ABD5" w:rsidR="008B26C1" w:rsidRDefault="008B26C1" w:rsidP="008B26C1">
      <w:pPr>
        <w:rPr>
          <w:rFonts w:ascii="Times New Roman" w:hAnsi="Times New Roman"/>
          <w:b/>
        </w:rPr>
      </w:pPr>
      <w:bookmarkStart w:id="279" w:name="_Toc466580946"/>
    </w:p>
    <w:p w14:paraId="3D4704E3" w14:textId="19AB06B5" w:rsidR="008B26C1" w:rsidRDefault="008B26C1" w:rsidP="008B26C1"/>
    <w:p w14:paraId="512D1CF4" w14:textId="4ABC9641" w:rsidR="00D57EC7" w:rsidRDefault="00D57EC7" w:rsidP="008B26C1"/>
    <w:p w14:paraId="3FDD1EBE" w14:textId="20F144C7" w:rsidR="00D57EC7" w:rsidRDefault="00D57EC7" w:rsidP="008B26C1"/>
    <w:p w14:paraId="62E85364" w14:textId="05D42003" w:rsidR="00D57EC7" w:rsidRDefault="00D57EC7" w:rsidP="008B26C1"/>
    <w:p w14:paraId="35DCD028" w14:textId="732A69CB" w:rsidR="00D57EC7" w:rsidRDefault="00D57EC7" w:rsidP="008B26C1"/>
    <w:p w14:paraId="3D2973BA" w14:textId="7A497E75" w:rsidR="00D57EC7" w:rsidRDefault="00D57EC7" w:rsidP="008B26C1"/>
    <w:p w14:paraId="7085512D" w14:textId="45882328" w:rsidR="00D57EC7" w:rsidRDefault="00D57EC7" w:rsidP="008B26C1"/>
    <w:p w14:paraId="12B9A075" w14:textId="764D63B2" w:rsidR="00D57EC7" w:rsidRDefault="00D57EC7" w:rsidP="008B26C1"/>
    <w:p w14:paraId="11F6908A" w14:textId="3B13AEC3" w:rsidR="00D57EC7" w:rsidRDefault="00D57EC7" w:rsidP="008B26C1"/>
    <w:p w14:paraId="7D244441" w14:textId="735B7483" w:rsidR="00D57EC7" w:rsidRDefault="00D57EC7" w:rsidP="008B26C1"/>
    <w:p w14:paraId="1691AC05" w14:textId="6D80FAFA" w:rsidR="00D57EC7" w:rsidRDefault="00D57EC7" w:rsidP="008B26C1"/>
    <w:p w14:paraId="08294DBF" w14:textId="339854DB" w:rsidR="00D57EC7" w:rsidRDefault="00D57EC7" w:rsidP="008B26C1"/>
    <w:p w14:paraId="75FC1F6F" w14:textId="644EE945" w:rsidR="00D57EC7" w:rsidRDefault="00D57EC7" w:rsidP="008B26C1"/>
    <w:p w14:paraId="4257F753" w14:textId="43B7FD46" w:rsidR="00D57EC7" w:rsidRDefault="00D57EC7" w:rsidP="008B26C1"/>
    <w:p w14:paraId="047C4345" w14:textId="2E2D6391" w:rsidR="00D57EC7" w:rsidRDefault="00D57EC7" w:rsidP="008B26C1"/>
    <w:p w14:paraId="1E517FAE" w14:textId="379BED0F" w:rsidR="00D57EC7" w:rsidRDefault="00D57EC7" w:rsidP="008B26C1"/>
    <w:p w14:paraId="73E230C9" w14:textId="47769524" w:rsidR="00D57EC7" w:rsidRDefault="00D57EC7" w:rsidP="008B26C1"/>
    <w:p w14:paraId="2B446550" w14:textId="79EF82BA" w:rsidR="00D57EC7" w:rsidRDefault="00D57EC7" w:rsidP="008B26C1"/>
    <w:p w14:paraId="3FD828BE" w14:textId="795B1981" w:rsidR="00D57EC7" w:rsidRDefault="00D57EC7" w:rsidP="008B26C1"/>
    <w:p w14:paraId="36EE584F" w14:textId="77777777" w:rsidR="00F96161" w:rsidRPr="008B26C1" w:rsidRDefault="00F96161" w:rsidP="008B26C1"/>
    <w:p w14:paraId="0B38E74E" w14:textId="64B48319" w:rsidR="007D3878" w:rsidRPr="003E6D44" w:rsidRDefault="00031F15" w:rsidP="003E6D44">
      <w:pPr>
        <w:pStyle w:val="Heading1"/>
        <w:numPr>
          <w:ilvl w:val="0"/>
          <w:numId w:val="1"/>
        </w:numPr>
        <w:spacing w:before="0" w:line="360" w:lineRule="auto"/>
        <w:contextualSpacing/>
        <w:rPr>
          <w:rFonts w:ascii="Times New Roman" w:hAnsi="Times New Roman"/>
          <w:b/>
          <w:color w:val="auto"/>
        </w:rPr>
      </w:pPr>
      <w:bookmarkStart w:id="280" w:name="_Toc75487169"/>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279"/>
      <w:bookmarkEnd w:id="280"/>
    </w:p>
    <w:p w14:paraId="064228E2" w14:textId="15906C2C" w:rsidR="00213CEA" w:rsidRPr="00E72565" w:rsidRDefault="00E72565" w:rsidP="003E6D44">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81" w:name="_Toc75487170"/>
      <w:commentRangeStart w:id="282"/>
      <w:proofErr w:type="spellStart"/>
      <w:r>
        <w:rPr>
          <w:rStyle w:val="highlight"/>
          <w:rFonts w:ascii="Times New Roman" w:hAnsi="Times New Roman" w:cs="Times New Roman"/>
          <w:b/>
          <w:bCs/>
          <w:sz w:val="28"/>
          <w:szCs w:val="28"/>
        </w:rPr>
        <w:t>Gizi</w:t>
      </w:r>
      <w:bookmarkEnd w:id="281"/>
      <w:commentRangeEnd w:id="282"/>
      <w:proofErr w:type="spellEnd"/>
      <w:r w:rsidR="007A0D94">
        <w:rPr>
          <w:rStyle w:val="CommentReference"/>
        </w:rPr>
        <w:commentReference w:id="282"/>
      </w:r>
    </w:p>
    <w:p w14:paraId="1D75B2FD" w14:textId="3A26F1F2" w:rsidR="004A7EA6" w:rsidRDefault="00E72565" w:rsidP="003E6D44">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adalah</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aspek</w:t>
      </w:r>
      <w:proofErr w:type="spellEnd"/>
      <w:r w:rsidRPr="00276BF6">
        <w:rPr>
          <w:rStyle w:val="highlight"/>
          <w:rFonts w:ascii="Times New Roman" w:hAnsi="Times New Roman" w:cs="Times New Roman"/>
          <w:sz w:val="24"/>
          <w:szCs w:val="24"/>
        </w:rPr>
        <w:t xml:space="preserve"> yang </w:t>
      </w:r>
      <w:proofErr w:type="spellStart"/>
      <w:r w:rsidRPr="00276BF6">
        <w:rPr>
          <w:rStyle w:val="highlight"/>
          <w:rFonts w:ascii="Times New Roman" w:hAnsi="Times New Roman" w:cs="Times New Roman"/>
          <w:sz w:val="24"/>
          <w:szCs w:val="24"/>
        </w:rPr>
        <w:t>berhubungan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dengan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fungsi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dasar</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zat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gizi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tersebut</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yaitu</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menghasilkan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energi</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pertumbuhan</w:t>
      </w:r>
      <w:proofErr w:type="spellEnd"/>
      <w:r w:rsidRPr="00276BF6">
        <w:rPr>
          <w:rStyle w:val="highlight"/>
          <w:rFonts w:ascii="Times New Roman" w:hAnsi="Times New Roman" w:cs="Times New Roman"/>
          <w:sz w:val="24"/>
          <w:szCs w:val="24"/>
        </w:rPr>
        <w:t xml:space="preserve"> dan </w:t>
      </w:r>
      <w:proofErr w:type="spellStart"/>
      <w:r w:rsidRPr="00276BF6">
        <w:rPr>
          <w:rStyle w:val="highlight"/>
          <w:rFonts w:ascii="Times New Roman" w:hAnsi="Times New Roman" w:cs="Times New Roman"/>
          <w:sz w:val="24"/>
          <w:szCs w:val="24"/>
        </w:rPr>
        <w:t>pemeliharaaan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jaringan</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serta</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mengatur</w:t>
      </w:r>
      <w:proofErr w:type="spellEnd"/>
      <w:r w:rsidRPr="00276BF6">
        <w:rPr>
          <w:rStyle w:val="highlight"/>
          <w:rFonts w:ascii="Times New Roman" w:hAnsi="Times New Roman" w:cs="Times New Roman"/>
          <w:sz w:val="24"/>
          <w:szCs w:val="24"/>
        </w:rPr>
        <w:t xml:space="preserve"> proses </w:t>
      </w:r>
      <w:proofErr w:type="spellStart"/>
      <w:r w:rsidRPr="00276BF6">
        <w:rPr>
          <w:rStyle w:val="highlight"/>
          <w:rFonts w:ascii="Times New Roman" w:hAnsi="Times New Roman" w:cs="Times New Roman"/>
          <w:sz w:val="24"/>
          <w:szCs w:val="24"/>
        </w:rPr>
        <w:t>metabolisme</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dalam</w:t>
      </w:r>
      <w:proofErr w:type="spellEnd"/>
      <w:r w:rsidRPr="00276BF6">
        <w:rPr>
          <w:rStyle w:val="highlight"/>
          <w:rFonts w:ascii="Times New Roman" w:hAnsi="Times New Roman" w:cs="Times New Roman"/>
          <w:sz w:val="24"/>
          <w:szCs w:val="24"/>
        </w:rPr>
        <w:t xml:space="preserve"> </w:t>
      </w:r>
      <w:proofErr w:type="spellStart"/>
      <w:r w:rsidRPr="00276BF6">
        <w:rPr>
          <w:rStyle w:val="highlight"/>
          <w:rFonts w:ascii="Times New Roman" w:hAnsi="Times New Roman" w:cs="Times New Roman"/>
          <w:sz w:val="24"/>
          <w:szCs w:val="24"/>
        </w:rPr>
        <w:t>tubuh</w:t>
      </w:r>
      <w:proofErr w:type="spellEnd"/>
      <w:r w:rsidRPr="00213CEA">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22013475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Mar16 \l 1033 </w:instrText>
          </w:r>
          <w:r>
            <w:rPr>
              <w:rStyle w:val="highlight"/>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Dapat</w:t>
      </w:r>
      <w:proofErr w:type="spellEnd"/>
      <w:r>
        <w:rPr>
          <w:rStyle w:val="highlight"/>
          <w:rFonts w:ascii="Times New Roman" w:hAnsi="Times New Roman" w:cs="Times New Roman"/>
          <w:sz w:val="24"/>
          <w:szCs w:val="24"/>
        </w:rPr>
        <w:t xml:space="preserve"> juga di </w:t>
      </w:r>
      <w:proofErr w:type="spellStart"/>
      <w:r>
        <w:rPr>
          <w:rStyle w:val="highlight"/>
          <w:rFonts w:ascii="Times New Roman" w:hAnsi="Times New Roman" w:cs="Times New Roman"/>
          <w:sz w:val="24"/>
          <w:szCs w:val="24"/>
        </w:rPr>
        <w:t>definisikan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w:t>
      </w:r>
      <w:r w:rsidRPr="00213CEA">
        <w:rPr>
          <w:rStyle w:val="highlight"/>
          <w:rFonts w:ascii="Times New Roman" w:hAnsi="Times New Roman" w:cs="Times New Roman"/>
          <w:sz w:val="24"/>
          <w:szCs w:val="24"/>
        </w:rPr>
        <w:t>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sdt>
        <w:sdtPr>
          <w:rPr>
            <w:rStyle w:val="highlight"/>
            <w:rFonts w:ascii="Times New Roman" w:hAnsi="Times New Roman" w:cs="Times New Roman"/>
            <w:sz w:val="24"/>
            <w:szCs w:val="24"/>
          </w:rPr>
          <w:id w:val="-143127479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[12]</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
    <w:p w14:paraId="72549281" w14:textId="075AF90F" w:rsidR="00E72565" w:rsidRDefault="004A7EA6" w:rsidP="00BF515F">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t>P</w:t>
      </w:r>
      <w:r w:rsidR="00E72565" w:rsidRPr="008F3310">
        <w:rPr>
          <w:rStyle w:val="highlight"/>
          <w:rFonts w:ascii="Times New Roman" w:hAnsi="Times New Roman" w:cs="Times New Roman"/>
          <w:sz w:val="24"/>
          <w:szCs w:val="24"/>
        </w:rPr>
        <w:t>engertian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w:t>
      </w:r>
      <w:r w:rsidR="00E72565" w:rsidRPr="008F3310">
        <w:rPr>
          <w:rStyle w:val="highlight"/>
          <w:rFonts w:ascii="Times New Roman" w:hAnsi="Times New Roman" w:cs="Times New Roman"/>
          <w:sz w:val="24"/>
          <w:szCs w:val="24"/>
        </w:rPr>
        <w:t>lmu</w:t>
      </w:r>
      <w:proofErr w:type="spellEnd"/>
      <w:r w:rsidR="00E72565" w:rsidRPr="008F3310">
        <w:rPr>
          <w:rStyle w:val="highlight"/>
          <w:rFonts w:ascii="Times New Roman" w:hAnsi="Times New Roman" w:cs="Times New Roman"/>
          <w:sz w:val="24"/>
          <w:szCs w:val="24"/>
        </w:rPr>
        <w:t xml:space="preserve"> y</w:t>
      </w:r>
      <w:r w:rsidR="00E72565">
        <w:rPr>
          <w:rStyle w:val="highlight"/>
          <w:rFonts w:ascii="Times New Roman" w:hAnsi="Times New Roman" w:cs="Times New Roman"/>
          <w:sz w:val="24"/>
          <w:szCs w:val="24"/>
        </w:rPr>
        <w:t>ang</w:t>
      </w:r>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mempelajari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segala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sesuatu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tentang</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hubungannya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kesehatan</w:t>
      </w:r>
      <w:proofErr w:type="spellEnd"/>
      <w:r w:rsidR="00E72565" w:rsidRPr="008F3310">
        <w:rPr>
          <w:rStyle w:val="highlight"/>
          <w:rFonts w:ascii="Times New Roman" w:hAnsi="Times New Roman" w:cs="Times New Roman"/>
          <w:sz w:val="24"/>
          <w:szCs w:val="24"/>
        </w:rPr>
        <w:t xml:space="preserve"> optimal. </w:t>
      </w:r>
      <w:r w:rsidR="00E72565">
        <w:rPr>
          <w:rStyle w:val="highlight"/>
          <w:rFonts w:ascii="Times New Roman" w:hAnsi="Times New Roman" w:cs="Times New Roman"/>
          <w:sz w:val="24"/>
          <w:szCs w:val="24"/>
        </w:rPr>
        <w:t xml:space="preserve">Ruang </w:t>
      </w:r>
      <w:proofErr w:type="spellStart"/>
      <w:r w:rsidR="00E72565" w:rsidRPr="008F3310">
        <w:rPr>
          <w:rStyle w:val="highlight"/>
          <w:rFonts w:ascii="Times New Roman" w:hAnsi="Times New Roman" w:cs="Times New Roman"/>
          <w:sz w:val="24"/>
          <w:szCs w:val="24"/>
        </w:rPr>
        <w:t>lingkup</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konsumsi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pangan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cara-cara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pemanfaatan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makanan</w:t>
      </w:r>
      <w:proofErr w:type="spellEnd"/>
      <w:r w:rsidR="00E72565" w:rsidRPr="008F3310">
        <w:rPr>
          <w:rStyle w:val="highlight"/>
          <w:rFonts w:ascii="Times New Roman" w:hAnsi="Times New Roman" w:cs="Times New Roman"/>
          <w:sz w:val="24"/>
          <w:szCs w:val="24"/>
        </w:rPr>
        <w:t xml:space="preserve"> oleh </w:t>
      </w:r>
      <w:proofErr w:type="spellStart"/>
      <w:r w:rsidR="00E72565" w:rsidRPr="008F3310">
        <w:rPr>
          <w:rStyle w:val="highlight"/>
          <w:rFonts w:ascii="Times New Roman" w:hAnsi="Times New Roman" w:cs="Times New Roman"/>
          <w:sz w:val="24"/>
          <w:szCs w:val="24"/>
        </w:rPr>
        <w:t>tubuh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baik</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dalam</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keadaan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sehat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maupun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sakit</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Sedangkan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yang </w:t>
      </w:r>
      <w:proofErr w:type="spellStart"/>
      <w:r w:rsidR="00E72565" w:rsidRPr="008F3310">
        <w:rPr>
          <w:rStyle w:val="highlight"/>
          <w:rFonts w:ascii="Times New Roman" w:hAnsi="Times New Roman" w:cs="Times New Roman"/>
          <w:sz w:val="24"/>
          <w:szCs w:val="24"/>
        </w:rPr>
        <w:t>berkaitan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dengan</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ilmu</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gizi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adalah</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Biokimia</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Biologi</w:t>
      </w:r>
      <w:proofErr w:type="spellEnd"/>
      <w:r w:rsidR="00E72565" w:rsidRPr="008F3310">
        <w:rPr>
          <w:rStyle w:val="highlight"/>
          <w:rFonts w:ascii="Times New Roman" w:hAnsi="Times New Roman" w:cs="Times New Roman"/>
          <w:sz w:val="24"/>
          <w:szCs w:val="24"/>
        </w:rPr>
        <w:t xml:space="preserve">, </w:t>
      </w:r>
      <w:proofErr w:type="spellStart"/>
      <w:r w:rsidR="00E72565" w:rsidRPr="008F3310">
        <w:rPr>
          <w:rStyle w:val="highlight"/>
          <w:rFonts w:ascii="Times New Roman" w:hAnsi="Times New Roman" w:cs="Times New Roman"/>
          <w:sz w:val="24"/>
          <w:szCs w:val="24"/>
        </w:rPr>
        <w:t>Fisiologi</w:t>
      </w:r>
      <w:proofErr w:type="spellEnd"/>
      <w:r w:rsidR="00E72565" w:rsidRPr="008F3310">
        <w:rPr>
          <w:rStyle w:val="highlight"/>
          <w:rFonts w:ascii="Times New Roman" w:hAnsi="Times New Roman" w:cs="Times New Roman"/>
          <w:sz w:val="24"/>
          <w:szCs w:val="24"/>
        </w:rPr>
        <w:t xml:space="preserve">, dan </w:t>
      </w:r>
      <w:proofErr w:type="spellStart"/>
      <w:r w:rsidR="00E72565" w:rsidRPr="008F3310">
        <w:rPr>
          <w:rStyle w:val="highlight"/>
          <w:rFonts w:ascii="Times New Roman" w:hAnsi="Times New Roman" w:cs="Times New Roman"/>
          <w:sz w:val="24"/>
          <w:szCs w:val="24"/>
        </w:rPr>
        <w:t>Patologi</w:t>
      </w:r>
      <w:proofErr w:type="spellEnd"/>
      <w:sdt>
        <w:sdtPr>
          <w:rPr>
            <w:rStyle w:val="highlight"/>
            <w:rFonts w:ascii="Times New Roman" w:hAnsi="Times New Roman" w:cs="Times New Roman"/>
            <w:sz w:val="24"/>
            <w:szCs w:val="24"/>
          </w:rPr>
          <w:id w:val="894467870"/>
          <w:citation/>
        </w:sdtPr>
        <w:sdtEndPr>
          <w:rPr>
            <w:rStyle w:val="highlight"/>
          </w:rPr>
        </w:sdtEndPr>
        <w:sdtContent>
          <w:r w:rsidR="00E72565">
            <w:rPr>
              <w:rStyle w:val="highlight"/>
              <w:rFonts w:ascii="Times New Roman" w:hAnsi="Times New Roman" w:cs="Times New Roman"/>
              <w:sz w:val="24"/>
              <w:szCs w:val="24"/>
            </w:rPr>
            <w:fldChar w:fldCharType="begin"/>
          </w:r>
          <w:r w:rsidR="00E72565">
            <w:rPr>
              <w:rStyle w:val="highlight"/>
              <w:rFonts w:ascii="Times New Roman" w:hAnsi="Times New Roman" w:cs="Times New Roman"/>
              <w:sz w:val="24"/>
              <w:szCs w:val="24"/>
            </w:rPr>
            <w:instrText xml:space="preserve"> CITATION Mar16 \l 1033 </w:instrText>
          </w:r>
          <w:r w:rsidR="00E72565">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[2]</w:t>
          </w:r>
          <w:r w:rsidR="00E72565">
            <w:rPr>
              <w:rStyle w:val="highlight"/>
              <w:rFonts w:ascii="Times New Roman" w:hAnsi="Times New Roman" w:cs="Times New Roman"/>
              <w:sz w:val="24"/>
              <w:szCs w:val="24"/>
            </w:rPr>
            <w:fldChar w:fldCharType="end"/>
          </w:r>
        </w:sdtContent>
      </w:sdt>
      <w:r w:rsidR="00BF515F">
        <w:rPr>
          <w:rStyle w:val="highlight"/>
          <w:rFonts w:ascii="Times New Roman" w:hAnsi="Times New Roman" w:cs="Times New Roman"/>
          <w:sz w:val="24"/>
          <w:szCs w:val="24"/>
        </w:rPr>
        <w:t>.</w:t>
      </w:r>
    </w:p>
    <w:p w14:paraId="3399F76D" w14:textId="77777777" w:rsidR="00BF515F" w:rsidRPr="0085773B" w:rsidRDefault="00BF515F" w:rsidP="00BF515F">
      <w:pPr>
        <w:spacing w:after="0" w:line="360" w:lineRule="auto"/>
        <w:ind w:firstLine="567"/>
        <w:jc w:val="both"/>
        <w:rPr>
          <w:rStyle w:val="highlight"/>
          <w:rFonts w:ascii="Times New Roman" w:hAnsi="Times New Roman" w:cs="Times New Roman"/>
          <w:sz w:val="24"/>
          <w:szCs w:val="24"/>
        </w:rPr>
      </w:pPr>
    </w:p>
    <w:p w14:paraId="2B17510E" w14:textId="1F2ACDAB" w:rsidR="00E72565" w:rsidRPr="00E72565" w:rsidRDefault="00E72565"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83" w:name="_Toc75487171"/>
      <w:proofErr w:type="spellStart"/>
      <w:r>
        <w:rPr>
          <w:rStyle w:val="highlight"/>
          <w:rFonts w:ascii="Times New Roman" w:hAnsi="Times New Roman" w:cs="Times New Roman"/>
          <w:b/>
          <w:bCs/>
          <w:sz w:val="28"/>
          <w:szCs w:val="28"/>
          <w:lang w:val="id-ID"/>
        </w:rPr>
        <w:t>Framework</w:t>
      </w:r>
      <w:bookmarkEnd w:id="283"/>
      <w:proofErr w:type="spellEnd"/>
    </w:p>
    <w:p w14:paraId="68A5BFAE" w14:textId="3AF92E48" w:rsidR="00E72565" w:rsidRPr="0085773B" w:rsidRDefault="00E72565" w:rsidP="00E72565">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94032314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p>
    <w:p w14:paraId="1EA87535" w14:textId="3E862792" w:rsidR="00BE0394" w:rsidRDefault="00E72565" w:rsidP="007D0ADC">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89284846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Ada20 \l 1057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lang w:val="id-ID"/>
            </w:rPr>
            <w:t xml:space="preserve"> </w:t>
          </w:r>
          <w:r w:rsidR="002353E9" w:rsidRPr="002353E9">
            <w:rPr>
              <w:rFonts w:ascii="Times New Roman" w:hAnsi="Times New Roman" w:cs="Times New Roman"/>
              <w:noProof/>
              <w:sz w:val="24"/>
              <w:szCs w:val="24"/>
              <w:lang w:val="id-ID"/>
            </w:rPr>
            <w:t>[13]</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74897756"/>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6081046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Pan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[15]</w:t>
          </w:r>
          <w:r>
            <w:rPr>
              <w:rStyle w:val="highlight"/>
              <w:rFonts w:ascii="Times New Roman" w:hAnsi="Times New Roman" w:cs="Times New Roman"/>
              <w:sz w:val="24"/>
              <w:szCs w:val="24"/>
            </w:rPr>
            <w:fldChar w:fldCharType="end"/>
          </w:r>
        </w:sdtContent>
      </w:sdt>
      <w:r w:rsidR="00687F6C">
        <w:rPr>
          <w:rStyle w:val="highlight"/>
          <w:rFonts w:ascii="Times New Roman" w:hAnsi="Times New Roman" w:cs="Times New Roman"/>
          <w:sz w:val="24"/>
          <w:szCs w:val="24"/>
        </w:rPr>
        <w:t>.</w:t>
      </w:r>
    </w:p>
    <w:p w14:paraId="01D93BA5" w14:textId="633540A6" w:rsidR="00687F6C" w:rsidRDefault="00687F6C" w:rsidP="00687F6C">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327141" wp14:editId="0430E7B2">
            <wp:extent cx="5036820" cy="1739265"/>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6820" cy="1739265"/>
                    </a:xfrm>
                    <a:prstGeom prst="rect">
                      <a:avLst/>
                    </a:prstGeom>
                  </pic:spPr>
                </pic:pic>
              </a:graphicData>
            </a:graphic>
          </wp:inline>
        </w:drawing>
      </w:r>
    </w:p>
    <w:p w14:paraId="0CFE07DC" w14:textId="02263077" w:rsidR="00687F6C" w:rsidRDefault="00616BB1" w:rsidP="00616BB1">
      <w:pPr>
        <w:pStyle w:val="Caption"/>
        <w:jc w:val="center"/>
        <w:rPr>
          <w:rStyle w:val="highlight"/>
          <w:rFonts w:cs="Times New Roman"/>
          <w:sz w:val="24"/>
          <w:szCs w:val="24"/>
        </w:rPr>
      </w:pPr>
      <w:bookmarkStart w:id="284" w:name="_Toc75498307"/>
      <w:r>
        <w:t xml:space="preserve">Gambar </w:t>
      </w:r>
      <w:fldSimple w:instr=" STYLEREF 1 \s ">
        <w:r>
          <w:rPr>
            <w:noProof/>
          </w:rPr>
          <w:t>2</w:t>
        </w:r>
      </w:fldSimple>
      <w:r>
        <w:t>–</w:t>
      </w:r>
      <w:fldSimple w:instr=" SEQ Gambar \* ARABIC \s 1 ">
        <w:r>
          <w:rPr>
            <w:noProof/>
          </w:rPr>
          <w:t>1</w:t>
        </w:r>
      </w:fldSimple>
      <w:r>
        <w:t xml:space="preserve">. Alur </w:t>
      </w:r>
      <w:proofErr w:type="spellStart"/>
      <w:r>
        <w:t>Kerja</w:t>
      </w:r>
      <w:proofErr w:type="spellEnd"/>
      <w:r>
        <w:t xml:space="preserve"> Framework CodeIgniter</w:t>
      </w:r>
      <w:bookmarkEnd w:id="284"/>
    </w:p>
    <w:p w14:paraId="380FC096" w14:textId="5295084E" w:rsidR="00687F6C" w:rsidRPr="00687F6C" w:rsidRDefault="00687F6C" w:rsidP="00687F6C">
      <w:pPr>
        <w:spacing w:after="0" w:line="360" w:lineRule="auto"/>
        <w:ind w:firstLine="567"/>
        <w:jc w:val="both"/>
        <w:rPr>
          <w:rStyle w:val="highlight"/>
          <w:rFonts w:ascii="Times New Roman" w:hAnsi="Times New Roman" w:cs="Times New Roman"/>
          <w:sz w:val="24"/>
          <w:szCs w:val="24"/>
        </w:rPr>
      </w:pPr>
      <w:proofErr w:type="spellStart"/>
      <w:r>
        <w:rPr>
          <w:rStyle w:val="highlight"/>
          <w:rFonts w:ascii="Times New Roman" w:hAnsi="Times New Roman" w:cs="Times New Roman"/>
          <w:sz w:val="24"/>
          <w:szCs w:val="24"/>
        </w:rPr>
        <w:lastRenderedPageBreak/>
        <w:t>Penulis</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menampilkan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sebagai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contoh</w:t>
      </w:r>
      <w:proofErr w:type="spellEnd"/>
      <w:r>
        <w:rPr>
          <w:rStyle w:val="highlight"/>
          <w:rFonts w:ascii="Times New Roman" w:hAnsi="Times New Roman" w:cs="Times New Roman"/>
          <w:sz w:val="24"/>
          <w:szCs w:val="24"/>
        </w:rPr>
        <w:t>.</w:t>
      </w:r>
      <w:r w:rsidRPr="00687F6C">
        <w:t xml:space="preserve"> </w:t>
      </w: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 application network yang </w:t>
      </w:r>
      <w:proofErr w:type="spellStart"/>
      <w:r w:rsidRPr="00687F6C">
        <w:rPr>
          <w:rStyle w:val="highlight"/>
          <w:rFonts w:ascii="Times New Roman" w:hAnsi="Times New Roman" w:cs="Times New Roman"/>
          <w:sz w:val="24"/>
          <w:szCs w:val="24"/>
        </w:rPr>
        <w:t>bersifat</w:t>
      </w:r>
      <w:proofErr w:type="spellEnd"/>
      <w:r w:rsidRPr="00687F6C">
        <w:rPr>
          <w:rStyle w:val="highlight"/>
          <w:rFonts w:ascii="Times New Roman" w:hAnsi="Times New Roman" w:cs="Times New Roman"/>
          <w:sz w:val="24"/>
          <w:szCs w:val="24"/>
        </w:rPr>
        <w:t xml:space="preserve"> </w:t>
      </w:r>
      <w:r w:rsidRPr="00687F6C">
        <w:rPr>
          <w:rStyle w:val="highlight"/>
          <w:rFonts w:ascii="Times New Roman" w:hAnsi="Times New Roman" w:cs="Times New Roman"/>
          <w:i/>
          <w:iCs/>
          <w:sz w:val="24"/>
          <w:szCs w:val="24"/>
        </w:rPr>
        <w:t>opensource</w:t>
      </w:r>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digunakan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php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3036629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p>
    <w:p w14:paraId="6ACB1FDA" w14:textId="75E6B359" w:rsidR="00687F6C" w:rsidRDefault="00687F6C" w:rsidP="00687F6C">
      <w:pPr>
        <w:spacing w:after="0" w:line="360" w:lineRule="auto"/>
        <w:ind w:firstLine="567"/>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CodeIgniter </w:t>
      </w:r>
      <w:proofErr w:type="spellStart"/>
      <w:r w:rsidRPr="00687F6C">
        <w:rPr>
          <w:rStyle w:val="highlight"/>
          <w:rFonts w:ascii="Times New Roman" w:hAnsi="Times New Roman" w:cs="Times New Roman"/>
          <w:sz w:val="24"/>
          <w:szCs w:val="24"/>
        </w:rPr>
        <w:t>menjadi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framework PHP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model MVC (Model, View, Controller)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membangun</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dinamis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menggunakan</w:t>
      </w:r>
      <w:proofErr w:type="spellEnd"/>
      <w:r w:rsidRPr="00687F6C">
        <w:rPr>
          <w:rStyle w:val="highlight"/>
          <w:rFonts w:ascii="Times New Roman" w:hAnsi="Times New Roman" w:cs="Times New Roman"/>
          <w:sz w:val="24"/>
          <w:szCs w:val="24"/>
        </w:rPr>
        <w:t xml:space="preserve"> PHP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mempercepat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pengembang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aplikasi</w:t>
      </w:r>
      <w:proofErr w:type="spellEnd"/>
      <w:r w:rsidRPr="00687F6C">
        <w:rPr>
          <w:rStyle w:val="highlight"/>
          <w:rFonts w:ascii="Times New Roman" w:hAnsi="Times New Roman" w:cs="Times New Roman"/>
          <w:sz w:val="24"/>
          <w:szCs w:val="24"/>
        </w:rPr>
        <w:t xml:space="preserve"> web. </w:t>
      </w:r>
      <w:proofErr w:type="spellStart"/>
      <w:r w:rsidRPr="00687F6C">
        <w:rPr>
          <w:rStyle w:val="highlight"/>
          <w:rFonts w:ascii="Times New Roman" w:hAnsi="Times New Roman" w:cs="Times New Roman"/>
          <w:sz w:val="24"/>
          <w:szCs w:val="24"/>
        </w:rPr>
        <w:t>Selain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ringan</w:t>
      </w:r>
      <w:proofErr w:type="spellEnd"/>
      <w:r w:rsidRPr="00687F6C">
        <w:rPr>
          <w:rStyle w:val="highlight"/>
          <w:rFonts w:ascii="Times New Roman" w:hAnsi="Times New Roman" w:cs="Times New Roman"/>
          <w:sz w:val="24"/>
          <w:szCs w:val="24"/>
        </w:rPr>
        <w:t xml:space="preserve"> dan </w:t>
      </w:r>
      <w:proofErr w:type="spellStart"/>
      <w:r w:rsidRPr="00687F6C">
        <w:rPr>
          <w:rStyle w:val="highlight"/>
          <w:rFonts w:ascii="Times New Roman" w:hAnsi="Times New Roman" w:cs="Times New Roman"/>
          <w:sz w:val="24"/>
          <w:szCs w:val="24"/>
        </w:rPr>
        <w:t>cepat</w:t>
      </w:r>
      <w:proofErr w:type="spellEnd"/>
      <w:sdt>
        <w:sdtPr>
          <w:rPr>
            <w:rStyle w:val="highlight"/>
            <w:rFonts w:ascii="Times New Roman" w:hAnsi="Times New Roman" w:cs="Times New Roman"/>
            <w:sz w:val="24"/>
            <w:szCs w:val="24"/>
          </w:rPr>
          <w:id w:val="-204566690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Berikut</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penjelasan</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dari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gambar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alur</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kerja</w:t>
      </w:r>
      <w:proofErr w:type="spellEnd"/>
      <w:r>
        <w:rPr>
          <w:rStyle w:val="highlight"/>
          <w:rFonts w:ascii="Times New Roman" w:hAnsi="Times New Roman" w:cs="Times New Roman"/>
          <w:sz w:val="24"/>
          <w:szCs w:val="24"/>
        </w:rPr>
        <w:t xml:space="preserve"> framework </w:t>
      </w:r>
      <w:proofErr w:type="spellStart"/>
      <w:r>
        <w:rPr>
          <w:rStyle w:val="highlight"/>
          <w:rFonts w:ascii="Times New Roman" w:hAnsi="Times New Roman" w:cs="Times New Roman"/>
          <w:sz w:val="24"/>
          <w:szCs w:val="24"/>
        </w:rPr>
        <w:t>codeigniter</w:t>
      </w:r>
      <w:proofErr w:type="spellEnd"/>
      <w:r>
        <w:rPr>
          <w:rStyle w:val="highlight"/>
          <w:rFonts w:ascii="Times New Roman" w:hAnsi="Times New Roman" w:cs="Times New Roman"/>
          <w:sz w:val="24"/>
          <w:szCs w:val="24"/>
        </w:rPr>
        <w:t>:</w:t>
      </w:r>
    </w:p>
    <w:p w14:paraId="1062CC05" w14:textId="0F575AB1"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Index.php</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disini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berfungsi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sebagai</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pertama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dibaca</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683557289"/>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39399A4F" w14:textId="5F18D04E"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The Router: Router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memeriksa</w:t>
      </w:r>
      <w:proofErr w:type="spellEnd"/>
      <w:r w:rsidRPr="00687F6C">
        <w:rPr>
          <w:rStyle w:val="highlight"/>
          <w:rFonts w:ascii="Times New Roman" w:hAnsi="Times New Roman" w:cs="Times New Roman"/>
          <w:sz w:val="24"/>
          <w:szCs w:val="24"/>
        </w:rPr>
        <w:t xml:space="preserve"> HTTP request </w:t>
      </w:r>
      <w:proofErr w:type="spellStart"/>
      <w:r w:rsidRPr="00687F6C">
        <w:rPr>
          <w:rStyle w:val="highlight"/>
          <w:rFonts w:ascii="Times New Roman" w:hAnsi="Times New Roman" w:cs="Times New Roman"/>
          <w:sz w:val="24"/>
          <w:szCs w:val="24"/>
        </w:rPr>
        <w:t>untuk</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menentukan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hal</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w:t>
      </w:r>
      <w:sdt>
        <w:sdtPr>
          <w:rPr>
            <w:rStyle w:val="highlight"/>
            <w:rFonts w:ascii="Times New Roman" w:hAnsi="Times New Roman" w:cs="Times New Roman"/>
            <w:sz w:val="24"/>
            <w:szCs w:val="24"/>
          </w:rPr>
          <w:id w:val="-84670673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1E18EE8" w14:textId="457CB187"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Cache File: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terdapat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w:t>
      </w:r>
      <w:proofErr w:type="spellStart"/>
      <w:r w:rsidRPr="00687F6C">
        <w:rPr>
          <w:rStyle w:val="highlight"/>
          <w:rFonts w:ascii="Times New Roman" w:hAnsi="Times New Roman" w:cs="Times New Roman"/>
          <w:sz w:val="24"/>
          <w:szCs w:val="24"/>
        </w:rPr>
        <w:t>tersebut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langsung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dikirim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File cache </w:t>
      </w:r>
      <w:proofErr w:type="spellStart"/>
      <w:r w:rsidRPr="00687F6C">
        <w:rPr>
          <w:rStyle w:val="highlight"/>
          <w:rFonts w:ascii="Times New Roman" w:hAnsi="Times New Roman" w:cs="Times New Roman"/>
          <w:sz w:val="24"/>
          <w:szCs w:val="24"/>
        </w:rPr>
        <w:t>inilah</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sebuah</w:t>
      </w:r>
      <w:proofErr w:type="spellEnd"/>
      <w:r w:rsidRPr="00687F6C">
        <w:rPr>
          <w:rStyle w:val="highlight"/>
          <w:rFonts w:ascii="Times New Roman" w:hAnsi="Times New Roman" w:cs="Times New Roman"/>
          <w:sz w:val="24"/>
          <w:szCs w:val="24"/>
        </w:rPr>
        <w:t xml:space="preserve"> website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di </w:t>
      </w:r>
      <w:proofErr w:type="spellStart"/>
      <w:r w:rsidRPr="00687F6C">
        <w:rPr>
          <w:rStyle w:val="highlight"/>
          <w:rFonts w:ascii="Times New Roman" w:hAnsi="Times New Roman" w:cs="Times New Roman"/>
          <w:sz w:val="24"/>
          <w:szCs w:val="24"/>
        </w:rPr>
        <w:t>buka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dengan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cepat</w:t>
      </w:r>
      <w:proofErr w:type="spellEnd"/>
      <w:r w:rsidRPr="00687F6C">
        <w:rPr>
          <w:rStyle w:val="highlight"/>
          <w:rFonts w:ascii="Times New Roman" w:hAnsi="Times New Roman" w:cs="Times New Roman"/>
          <w:sz w:val="24"/>
          <w:szCs w:val="24"/>
        </w:rPr>
        <w:t xml:space="preserve">. Cache file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melewati</w:t>
      </w:r>
      <w:proofErr w:type="spellEnd"/>
      <w:r w:rsidRPr="00687F6C">
        <w:rPr>
          <w:rStyle w:val="highlight"/>
          <w:rFonts w:ascii="Times New Roman" w:hAnsi="Times New Roman" w:cs="Times New Roman"/>
          <w:sz w:val="24"/>
          <w:szCs w:val="24"/>
        </w:rPr>
        <w:t xml:space="preserve"> proses yang </w:t>
      </w:r>
      <w:proofErr w:type="spellStart"/>
      <w:r w:rsidRPr="00687F6C">
        <w:rPr>
          <w:rStyle w:val="highlight"/>
          <w:rFonts w:ascii="Times New Roman" w:hAnsi="Times New Roman" w:cs="Times New Roman"/>
          <w:sz w:val="24"/>
          <w:szCs w:val="24"/>
        </w:rPr>
        <w:t>sebenarnya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harus</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oleh program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30847110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75343BAF" w14:textId="72EC1D05"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Security: </w:t>
      </w:r>
      <w:proofErr w:type="spellStart"/>
      <w:r w:rsidRPr="00687F6C">
        <w:rPr>
          <w:rStyle w:val="highlight"/>
          <w:rFonts w:ascii="Times New Roman" w:hAnsi="Times New Roman" w:cs="Times New Roman"/>
          <w:sz w:val="24"/>
          <w:szCs w:val="24"/>
        </w:rPr>
        <w:t>Sebelum</w:t>
      </w:r>
      <w:proofErr w:type="spellEnd"/>
      <w:r w:rsidRPr="00687F6C">
        <w:rPr>
          <w:rStyle w:val="highlight"/>
          <w:rFonts w:ascii="Times New Roman" w:hAnsi="Times New Roman" w:cs="Times New Roman"/>
          <w:sz w:val="24"/>
          <w:szCs w:val="24"/>
        </w:rPr>
        <w:t xml:space="preserve"> file controller di load </w:t>
      </w:r>
      <w:proofErr w:type="spellStart"/>
      <w:r w:rsidRPr="00687F6C">
        <w:rPr>
          <w:rStyle w:val="highlight"/>
          <w:rFonts w:ascii="Times New Roman" w:hAnsi="Times New Roman" w:cs="Times New Roman"/>
          <w:sz w:val="24"/>
          <w:szCs w:val="24"/>
        </w:rPr>
        <w:t>keseluruhan</w:t>
      </w:r>
      <w:proofErr w:type="spellEnd"/>
      <w:r w:rsidRPr="00687F6C">
        <w:rPr>
          <w:rStyle w:val="highlight"/>
          <w:rFonts w:ascii="Times New Roman" w:hAnsi="Times New Roman" w:cs="Times New Roman"/>
          <w:sz w:val="24"/>
          <w:szCs w:val="24"/>
        </w:rPr>
        <w:t xml:space="preserve">, HTTP request dan data yang </w:t>
      </w:r>
      <w:proofErr w:type="spellStart"/>
      <w:r w:rsidRPr="00687F6C">
        <w:rPr>
          <w:rStyle w:val="highlight"/>
          <w:rFonts w:ascii="Times New Roman" w:hAnsi="Times New Roman" w:cs="Times New Roman"/>
          <w:sz w:val="24"/>
          <w:szCs w:val="24"/>
        </w:rPr>
        <w:t>disubmit</w:t>
      </w:r>
      <w:proofErr w:type="spellEnd"/>
      <w:r w:rsidRPr="00687F6C">
        <w:rPr>
          <w:rStyle w:val="highlight"/>
          <w:rFonts w:ascii="Times New Roman" w:hAnsi="Times New Roman" w:cs="Times New Roman"/>
          <w:sz w:val="24"/>
          <w:szCs w:val="24"/>
        </w:rPr>
        <w:t xml:space="preserve"> oleh user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disaring</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terlebih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dahulu</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melalui</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fasilitas</w:t>
      </w:r>
      <w:proofErr w:type="spellEnd"/>
      <w:r w:rsidRPr="00687F6C">
        <w:rPr>
          <w:rStyle w:val="highlight"/>
          <w:rFonts w:ascii="Times New Roman" w:hAnsi="Times New Roman" w:cs="Times New Roman"/>
          <w:sz w:val="24"/>
          <w:szCs w:val="24"/>
        </w:rPr>
        <w:t xml:space="preserve"> security yang </w:t>
      </w:r>
      <w:proofErr w:type="spellStart"/>
      <w:r w:rsidRPr="00687F6C">
        <w:rPr>
          <w:rStyle w:val="highlight"/>
          <w:rFonts w:ascii="Times New Roman" w:hAnsi="Times New Roman" w:cs="Times New Roman"/>
          <w:sz w:val="24"/>
          <w:szCs w:val="24"/>
        </w:rPr>
        <w:t>dimiliki</w:t>
      </w:r>
      <w:proofErr w:type="spellEnd"/>
      <w:r w:rsidRPr="00687F6C">
        <w:rPr>
          <w:rStyle w:val="highlight"/>
          <w:rFonts w:ascii="Times New Roman" w:hAnsi="Times New Roman" w:cs="Times New Roman"/>
          <w:sz w:val="24"/>
          <w:szCs w:val="24"/>
        </w:rPr>
        <w:t xml:space="preserve"> oleh </w:t>
      </w:r>
      <w:proofErr w:type="spellStart"/>
      <w:r w:rsidRPr="00687F6C">
        <w:rPr>
          <w:rStyle w:val="highlight"/>
          <w:rFonts w:ascii="Times New Roman" w:hAnsi="Times New Roman" w:cs="Times New Roman"/>
          <w:sz w:val="24"/>
          <w:szCs w:val="24"/>
        </w:rPr>
        <w:t>codeigniter</w:t>
      </w:r>
      <w:proofErr w:type="spellEnd"/>
      <w:sdt>
        <w:sdtPr>
          <w:rPr>
            <w:rStyle w:val="highlight"/>
            <w:rFonts w:ascii="Times New Roman" w:hAnsi="Times New Roman" w:cs="Times New Roman"/>
            <w:sz w:val="24"/>
            <w:szCs w:val="24"/>
          </w:rPr>
          <w:id w:val="-1518307901"/>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FE2ADDE" w14:textId="3EBF8D72" w:rsidR="00687F6C" w:rsidRPr="00687F6C" w:rsidRDefault="00687F6C" w:rsidP="00687F6C">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Controller: Controller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membuka</w:t>
      </w:r>
      <w:proofErr w:type="spellEnd"/>
      <w:r w:rsidRPr="00687F6C">
        <w:rPr>
          <w:rStyle w:val="highlight"/>
          <w:rFonts w:ascii="Times New Roman" w:hAnsi="Times New Roman" w:cs="Times New Roman"/>
          <w:sz w:val="24"/>
          <w:szCs w:val="24"/>
        </w:rPr>
        <w:t xml:space="preserve"> file model, core libraries, helper dan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resources yang </w:t>
      </w:r>
      <w:proofErr w:type="spellStart"/>
      <w:r w:rsidRPr="00687F6C">
        <w:rPr>
          <w:rStyle w:val="highlight"/>
          <w:rFonts w:ascii="Times New Roman" w:hAnsi="Times New Roman" w:cs="Times New Roman"/>
          <w:sz w:val="24"/>
          <w:szCs w:val="24"/>
        </w:rPr>
        <w:t>dibutuhkan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program </w:t>
      </w:r>
      <w:proofErr w:type="spellStart"/>
      <w:r w:rsidRPr="00687F6C">
        <w:rPr>
          <w:rStyle w:val="highlight"/>
          <w:rFonts w:ascii="Times New Roman" w:hAnsi="Times New Roman" w:cs="Times New Roman"/>
          <w:sz w:val="24"/>
          <w:szCs w:val="24"/>
        </w:rPr>
        <w:t>tersebut</w:t>
      </w:r>
      <w:proofErr w:type="spellEnd"/>
      <w:sdt>
        <w:sdtPr>
          <w:rPr>
            <w:rStyle w:val="highlight"/>
            <w:rFonts w:ascii="Times New Roman" w:hAnsi="Times New Roman" w:cs="Times New Roman"/>
            <w:sz w:val="24"/>
            <w:szCs w:val="24"/>
          </w:rPr>
          <w:id w:val="-258377412"/>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0BF02465" w14:textId="61F077D6" w:rsidR="007E4E9A" w:rsidRDefault="00687F6C" w:rsidP="006540B1">
      <w:pPr>
        <w:pStyle w:val="ListParagraph"/>
        <w:numPr>
          <w:ilvl w:val="0"/>
          <w:numId w:val="37"/>
        </w:numPr>
        <w:spacing w:after="0" w:line="360" w:lineRule="auto"/>
        <w:ind w:left="426" w:hanging="426"/>
        <w:jc w:val="both"/>
        <w:rPr>
          <w:rStyle w:val="highlight"/>
          <w:rFonts w:ascii="Times New Roman" w:hAnsi="Times New Roman" w:cs="Times New Roman"/>
          <w:sz w:val="24"/>
          <w:szCs w:val="24"/>
        </w:rPr>
      </w:pPr>
      <w:r w:rsidRPr="00687F6C">
        <w:rPr>
          <w:rStyle w:val="highlight"/>
          <w:rFonts w:ascii="Times New Roman" w:hAnsi="Times New Roman" w:cs="Times New Roman"/>
          <w:sz w:val="24"/>
          <w:szCs w:val="24"/>
        </w:rPr>
        <w:t xml:space="preserve">View: Hal yang </w:t>
      </w:r>
      <w:proofErr w:type="spellStart"/>
      <w:r w:rsidRPr="00687F6C">
        <w:rPr>
          <w:rStyle w:val="highlight"/>
          <w:rFonts w:ascii="Times New Roman" w:hAnsi="Times New Roman" w:cs="Times New Roman"/>
          <w:sz w:val="24"/>
          <w:szCs w:val="24"/>
        </w:rPr>
        <w:t>terakhir</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dilakukan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adalah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membaca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semua</w:t>
      </w:r>
      <w:proofErr w:type="spellEnd"/>
      <w:r w:rsidRPr="00687F6C">
        <w:rPr>
          <w:rStyle w:val="highlight"/>
          <w:rFonts w:ascii="Times New Roman" w:hAnsi="Times New Roman" w:cs="Times New Roman"/>
          <w:sz w:val="24"/>
          <w:szCs w:val="24"/>
        </w:rPr>
        <w:t xml:space="preserve"> program yang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dalam</w:t>
      </w:r>
      <w:proofErr w:type="spellEnd"/>
      <w:r w:rsidRPr="00687F6C">
        <w:rPr>
          <w:rStyle w:val="highlight"/>
          <w:rFonts w:ascii="Times New Roman" w:hAnsi="Times New Roman" w:cs="Times New Roman"/>
          <w:sz w:val="24"/>
          <w:szCs w:val="24"/>
        </w:rPr>
        <w:t xml:space="preserve"> view file dan </w:t>
      </w:r>
      <w:proofErr w:type="spellStart"/>
      <w:r w:rsidRPr="00687F6C">
        <w:rPr>
          <w:rStyle w:val="highlight"/>
          <w:rFonts w:ascii="Times New Roman" w:hAnsi="Times New Roman" w:cs="Times New Roman"/>
          <w:sz w:val="24"/>
          <w:szCs w:val="24"/>
        </w:rPr>
        <w:t>mengirimkannya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ke</w:t>
      </w:r>
      <w:proofErr w:type="spellEnd"/>
      <w:r w:rsidRPr="00687F6C">
        <w:rPr>
          <w:rStyle w:val="highlight"/>
          <w:rFonts w:ascii="Times New Roman" w:hAnsi="Times New Roman" w:cs="Times New Roman"/>
          <w:sz w:val="24"/>
          <w:szCs w:val="24"/>
        </w:rPr>
        <w:t xml:space="preserve"> browser </w:t>
      </w:r>
      <w:proofErr w:type="spellStart"/>
      <w:r w:rsidRPr="00687F6C">
        <w:rPr>
          <w:rStyle w:val="highlight"/>
          <w:rFonts w:ascii="Times New Roman" w:hAnsi="Times New Roman" w:cs="Times New Roman"/>
          <w:sz w:val="24"/>
          <w:szCs w:val="24"/>
        </w:rPr>
        <w:t>supaya</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dapat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dilihat</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Apabila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r w:rsidRPr="00687F6C">
        <w:rPr>
          <w:rStyle w:val="highlight"/>
          <w:rFonts w:ascii="Times New Roman" w:hAnsi="Times New Roman" w:cs="Times New Roman"/>
          <w:sz w:val="24"/>
          <w:szCs w:val="24"/>
        </w:rPr>
        <w:t xml:space="preserve"> yang di “cache” </w:t>
      </w:r>
      <w:proofErr w:type="spellStart"/>
      <w:r w:rsidRPr="00687F6C">
        <w:rPr>
          <w:rStyle w:val="highlight"/>
          <w:rFonts w:ascii="Times New Roman" w:hAnsi="Times New Roman" w:cs="Times New Roman"/>
          <w:sz w:val="24"/>
          <w:szCs w:val="24"/>
        </w:rPr>
        <w:t>maka</w:t>
      </w:r>
      <w:proofErr w:type="spellEnd"/>
      <w:r w:rsidRPr="00687F6C">
        <w:rPr>
          <w:rStyle w:val="highlight"/>
          <w:rFonts w:ascii="Times New Roman" w:hAnsi="Times New Roman" w:cs="Times New Roman"/>
          <w:sz w:val="24"/>
          <w:szCs w:val="24"/>
        </w:rPr>
        <w:t xml:space="preserve"> file view </w:t>
      </w:r>
      <w:proofErr w:type="spellStart"/>
      <w:r w:rsidRPr="00687F6C">
        <w:rPr>
          <w:rStyle w:val="highlight"/>
          <w:rFonts w:ascii="Times New Roman" w:hAnsi="Times New Roman" w:cs="Times New Roman"/>
          <w:sz w:val="24"/>
          <w:szCs w:val="24"/>
        </w:rPr>
        <w:t>baru</w:t>
      </w:r>
      <w:proofErr w:type="spellEnd"/>
      <w:r w:rsidRPr="00687F6C">
        <w:rPr>
          <w:rStyle w:val="highlight"/>
          <w:rFonts w:ascii="Times New Roman" w:hAnsi="Times New Roman" w:cs="Times New Roman"/>
          <w:sz w:val="24"/>
          <w:szCs w:val="24"/>
        </w:rPr>
        <w:t xml:space="preserve"> yang </w:t>
      </w:r>
      <w:proofErr w:type="spellStart"/>
      <w:r w:rsidRPr="00687F6C">
        <w:rPr>
          <w:rStyle w:val="highlight"/>
          <w:rFonts w:ascii="Times New Roman" w:hAnsi="Times New Roman" w:cs="Times New Roman"/>
          <w:sz w:val="24"/>
          <w:szCs w:val="24"/>
        </w:rPr>
        <w:t>belum</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ter</w:t>
      </w:r>
      <w:proofErr w:type="spellEnd"/>
      <w:r w:rsidRPr="00687F6C">
        <w:rPr>
          <w:rStyle w:val="highlight"/>
          <w:rFonts w:ascii="Times New Roman" w:hAnsi="Times New Roman" w:cs="Times New Roman"/>
          <w:sz w:val="24"/>
          <w:szCs w:val="24"/>
        </w:rPr>
        <w:t xml:space="preserve">-cache </w:t>
      </w:r>
      <w:proofErr w:type="spellStart"/>
      <w:r w:rsidRPr="00687F6C">
        <w:rPr>
          <w:rStyle w:val="highlight"/>
          <w:rFonts w:ascii="Times New Roman" w:hAnsi="Times New Roman" w:cs="Times New Roman"/>
          <w:sz w:val="24"/>
          <w:szCs w:val="24"/>
        </w:rPr>
        <w:t>akan</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mengupdate</w:t>
      </w:r>
      <w:proofErr w:type="spellEnd"/>
      <w:r w:rsidRPr="00687F6C">
        <w:rPr>
          <w:rStyle w:val="highlight"/>
          <w:rFonts w:ascii="Times New Roman" w:hAnsi="Times New Roman" w:cs="Times New Roman"/>
          <w:sz w:val="24"/>
          <w:szCs w:val="24"/>
        </w:rPr>
        <w:t xml:space="preserve"> file view yang </w:t>
      </w:r>
      <w:proofErr w:type="spellStart"/>
      <w:r w:rsidRPr="00687F6C">
        <w:rPr>
          <w:rStyle w:val="highlight"/>
          <w:rFonts w:ascii="Times New Roman" w:hAnsi="Times New Roman" w:cs="Times New Roman"/>
          <w:sz w:val="24"/>
          <w:szCs w:val="24"/>
        </w:rPr>
        <w:t>sudah</w:t>
      </w:r>
      <w:proofErr w:type="spellEnd"/>
      <w:r w:rsidRPr="00687F6C">
        <w:rPr>
          <w:rStyle w:val="highlight"/>
          <w:rFonts w:ascii="Times New Roman" w:hAnsi="Times New Roman" w:cs="Times New Roman"/>
          <w:sz w:val="24"/>
          <w:szCs w:val="24"/>
        </w:rPr>
        <w:t xml:space="preserve"> </w:t>
      </w:r>
      <w:proofErr w:type="spellStart"/>
      <w:r w:rsidRPr="00687F6C">
        <w:rPr>
          <w:rStyle w:val="highlight"/>
          <w:rFonts w:ascii="Times New Roman" w:hAnsi="Times New Roman" w:cs="Times New Roman"/>
          <w:sz w:val="24"/>
          <w:szCs w:val="24"/>
        </w:rPr>
        <w:t>ada</w:t>
      </w:r>
      <w:proofErr w:type="spellEnd"/>
      <w:sdt>
        <w:sdtPr>
          <w:rPr>
            <w:rStyle w:val="highlight"/>
            <w:rFonts w:ascii="Times New Roman" w:hAnsi="Times New Roman" w:cs="Times New Roman"/>
            <w:sz w:val="24"/>
            <w:szCs w:val="24"/>
          </w:rPr>
          <w:id w:val="-112276938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IDC21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[16]</w:t>
          </w:r>
          <w:r>
            <w:rPr>
              <w:rStyle w:val="highlight"/>
              <w:rFonts w:ascii="Times New Roman" w:hAnsi="Times New Roman" w:cs="Times New Roman"/>
              <w:sz w:val="24"/>
              <w:szCs w:val="24"/>
            </w:rPr>
            <w:fldChar w:fldCharType="end"/>
          </w:r>
        </w:sdtContent>
      </w:sdt>
      <w:r w:rsidRPr="00687F6C">
        <w:rPr>
          <w:rStyle w:val="highlight"/>
          <w:rFonts w:ascii="Times New Roman" w:hAnsi="Times New Roman" w:cs="Times New Roman"/>
          <w:sz w:val="24"/>
          <w:szCs w:val="24"/>
        </w:rPr>
        <w:t>.</w:t>
      </w:r>
    </w:p>
    <w:p w14:paraId="61323DF5" w14:textId="77777777" w:rsidR="006540B1" w:rsidRPr="006540B1" w:rsidRDefault="006540B1" w:rsidP="006540B1">
      <w:pPr>
        <w:pStyle w:val="ListParagraph"/>
        <w:spacing w:after="0" w:line="360" w:lineRule="auto"/>
        <w:ind w:left="426"/>
        <w:jc w:val="both"/>
        <w:rPr>
          <w:rStyle w:val="highlight"/>
          <w:rFonts w:ascii="Times New Roman" w:hAnsi="Times New Roman" w:cs="Times New Roman"/>
          <w:sz w:val="24"/>
          <w:szCs w:val="24"/>
        </w:rPr>
      </w:pPr>
    </w:p>
    <w:p w14:paraId="7E8D335B" w14:textId="28564DFA" w:rsidR="007E4E9A" w:rsidRPr="00810842" w:rsidRDefault="00213CEA"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85" w:name="_Toc75487172"/>
      <w:r>
        <w:rPr>
          <w:rStyle w:val="highlight"/>
          <w:rFonts w:ascii="Times New Roman" w:hAnsi="Times New Roman" w:cs="Times New Roman"/>
          <w:b/>
          <w:bCs/>
          <w:sz w:val="28"/>
          <w:szCs w:val="28"/>
          <w:lang w:val="id-ID"/>
        </w:rPr>
        <w:t>MVVM</w:t>
      </w:r>
      <w:bookmarkEnd w:id="285"/>
    </w:p>
    <w:p w14:paraId="3A29B934" w14:textId="2251D33A" w:rsidR="007E4E9A" w:rsidRPr="00FA3496" w:rsidRDefault="007E4E9A" w:rsidP="00810842">
      <w:pPr>
        <w:spacing w:after="0" w:line="360" w:lineRule="auto"/>
        <w:ind w:firstLine="567"/>
        <w:jc w:val="both"/>
        <w:rPr>
          <w:rFonts w:ascii="Times New Roman" w:hAnsi="Times New Roman" w:cs="Times New Roman"/>
          <w:sz w:val="24"/>
          <w:szCs w:val="24"/>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Pr>
          <w:rFonts w:ascii="Times New Roman" w:hAnsi="Times New Roman" w:cs="Times New Roman"/>
          <w:sz w:val="24"/>
          <w:szCs w:val="24"/>
        </w:rPr>
        <w:t xml:space="preserve"> </w:t>
      </w:r>
      <w:r w:rsidRPr="007F4BA0">
        <w:rPr>
          <w:rFonts w:ascii="Times New Roman" w:hAnsi="Times New Roman" w:cs="Times New Roman"/>
          <w:sz w:val="24"/>
          <w:szCs w:val="24"/>
          <w:lang w:val="id-ID"/>
        </w:rPr>
        <w:t>MVVM adalah varian modern 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sdt>
        <w:sdtPr>
          <w:rPr>
            <w:rFonts w:ascii="Times New Roman" w:hAnsi="Times New Roman" w:cs="Times New Roman"/>
            <w:sz w:val="24"/>
            <w:szCs w:val="24"/>
            <w:lang w:val="id-ID"/>
          </w:rPr>
          <w:id w:val="-1270157685"/>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2353E9" w:rsidRPr="002353E9">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r w:rsidR="00FA3496">
        <w:rPr>
          <w:rFonts w:ascii="Times New Roman" w:hAnsi="Times New Roman" w:cs="Times New Roman"/>
          <w:sz w:val="24"/>
          <w:szCs w:val="24"/>
        </w:rPr>
        <w:t>.</w:t>
      </w:r>
    </w:p>
    <w:p w14:paraId="16CAD631" w14:textId="77777777" w:rsidR="007E4E9A" w:rsidRDefault="007E4E9A" w:rsidP="007E4E9A">
      <w:pPr>
        <w:spacing w:after="0" w:line="360" w:lineRule="auto"/>
        <w:jc w:val="both"/>
        <w:rPr>
          <w:rFonts w:ascii="Times New Roman" w:hAnsi="Times New Roman" w:cs="Times New Roman"/>
          <w:sz w:val="24"/>
          <w:szCs w:val="24"/>
          <w:lang w:val="id-ID"/>
        </w:rPr>
      </w:pPr>
    </w:p>
    <w:p w14:paraId="5E8622CE" w14:textId="7F9740C7" w:rsidR="007E4E9A" w:rsidRDefault="007E4E9A" w:rsidP="007E4E9A">
      <w:pPr>
        <w:spacing w:after="0" w:line="360" w:lineRule="auto"/>
        <w:jc w:val="center"/>
        <w:rPr>
          <w:rFonts w:ascii="Times New Roman" w:hAnsi="Times New Roman" w:cs="Times New Roman"/>
          <w:sz w:val="24"/>
          <w:szCs w:val="24"/>
          <w:lang w:val="id-ID"/>
        </w:rPr>
      </w:pPr>
      <w:r>
        <w:rPr>
          <w:rFonts w:ascii="Times New Roman" w:hAnsi="Times New Roman" w:cs="Times New Roman"/>
          <w:b/>
          <w:bCs/>
          <w:noProof/>
          <w:sz w:val="28"/>
          <w:szCs w:val="28"/>
        </w:rPr>
        <w:drawing>
          <wp:inline distT="0" distB="0" distL="0" distR="0" wp14:anchorId="5B38989E" wp14:editId="2543D63E">
            <wp:extent cx="38481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48100" cy="1473200"/>
                    </a:xfrm>
                    <a:prstGeom prst="rect">
                      <a:avLst/>
                    </a:prstGeom>
                  </pic:spPr>
                </pic:pic>
              </a:graphicData>
            </a:graphic>
          </wp:inline>
        </w:drawing>
      </w:r>
    </w:p>
    <w:p w14:paraId="6547E218" w14:textId="72F90427" w:rsidR="007E4E9A" w:rsidRDefault="007E4E9A" w:rsidP="007E4E9A">
      <w:pPr>
        <w:pStyle w:val="Caption"/>
        <w:jc w:val="center"/>
      </w:pPr>
      <w:bookmarkStart w:id="286" w:name="_Toc75498308"/>
      <w:r>
        <w:t xml:space="preserve">Gambar </w:t>
      </w:r>
      <w:fldSimple w:instr=" STYLEREF 1 \s ">
        <w:r w:rsidR="00616BB1">
          <w:rPr>
            <w:noProof/>
          </w:rPr>
          <w:t>2</w:t>
        </w:r>
      </w:fldSimple>
      <w:r w:rsidR="00616BB1">
        <w:t>–</w:t>
      </w:r>
      <w:fldSimple w:instr=" SEQ Gambar \* ARABIC \s 1 ">
        <w:r w:rsidR="00616BB1">
          <w:rPr>
            <w:noProof/>
          </w:rPr>
          <w:t>2</w:t>
        </w:r>
      </w:fldSimple>
      <w:r w:rsidR="00337873">
        <w:rPr>
          <w:noProof/>
        </w:rPr>
        <w:t>.</w:t>
      </w:r>
      <w:r>
        <w:t xml:space="preserve"> Proses MVVM</w:t>
      </w:r>
      <w:bookmarkEnd w:id="286"/>
    </w:p>
    <w:p w14:paraId="689D08E7" w14:textId="77777777" w:rsidR="007E4E9A" w:rsidRPr="007F4BA0" w:rsidRDefault="007E4E9A" w:rsidP="007E4E9A">
      <w:pPr>
        <w:spacing w:after="0" w:line="360" w:lineRule="auto"/>
        <w:jc w:val="both"/>
        <w:rPr>
          <w:rFonts w:ascii="Times New Roman" w:hAnsi="Times New Roman" w:cs="Times New Roman"/>
          <w:sz w:val="24"/>
          <w:szCs w:val="24"/>
          <w:lang w:val="id-ID"/>
        </w:rPr>
      </w:pPr>
    </w:p>
    <w:p w14:paraId="5AF228DA"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1716223E"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472C5F58" w14:textId="77777777" w:rsidR="007E4E9A"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0C527D00" w14:textId="77777777" w:rsidR="007E4E9A" w:rsidRPr="007F4BA0" w:rsidRDefault="007E4E9A" w:rsidP="007E4E9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53922E28" w14:textId="77777777" w:rsidR="007E4E9A" w:rsidRPr="007F4BA0" w:rsidRDefault="007E4E9A" w:rsidP="007E4E9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2A01A779" w14:textId="55547E3F" w:rsidR="007E4E9A" w:rsidRDefault="007E4E9A" w:rsidP="007E4E9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598560871"/>
          <w:citation/>
        </w:sdtPr>
        <w:sdtEndPr/>
        <w:sdtContent>
          <w:r w:rsidR="00FA3496">
            <w:rPr>
              <w:rFonts w:ascii="Times New Roman" w:hAnsi="Times New Roman" w:cs="Times New Roman"/>
              <w:sz w:val="24"/>
              <w:szCs w:val="24"/>
              <w:lang w:val="id-ID"/>
            </w:rPr>
            <w:fldChar w:fldCharType="begin"/>
          </w:r>
          <w:r w:rsidR="00FA3496">
            <w:rPr>
              <w:rFonts w:ascii="Times New Roman" w:hAnsi="Times New Roman" w:cs="Times New Roman"/>
              <w:sz w:val="24"/>
              <w:szCs w:val="24"/>
            </w:rPr>
            <w:instrText xml:space="preserve"> CITATION Ari19 \l 1033 </w:instrText>
          </w:r>
          <w:r w:rsidR="00FA3496">
            <w:rPr>
              <w:rFonts w:ascii="Times New Roman" w:hAnsi="Times New Roman" w:cs="Times New Roman"/>
              <w:sz w:val="24"/>
              <w:szCs w:val="24"/>
              <w:lang w:val="id-ID"/>
            </w:rPr>
            <w:fldChar w:fldCharType="separate"/>
          </w:r>
          <w:r w:rsidR="002353E9" w:rsidRPr="002353E9">
            <w:rPr>
              <w:rFonts w:ascii="Times New Roman" w:hAnsi="Times New Roman" w:cs="Times New Roman"/>
              <w:noProof/>
              <w:sz w:val="24"/>
              <w:szCs w:val="24"/>
            </w:rPr>
            <w:t>[14]</w:t>
          </w:r>
          <w:r w:rsidR="00FA3496">
            <w:rPr>
              <w:rFonts w:ascii="Times New Roman" w:hAnsi="Times New Roman" w:cs="Times New Roman"/>
              <w:sz w:val="24"/>
              <w:szCs w:val="24"/>
              <w:lang w:val="id-ID"/>
            </w:rPr>
            <w:fldChar w:fldCharType="end"/>
          </w:r>
        </w:sdtContent>
      </w:sdt>
    </w:p>
    <w:p w14:paraId="1E813976" w14:textId="53DD5E71" w:rsidR="007E4E9A" w:rsidRDefault="007E4E9A" w:rsidP="007E4E9A">
      <w:pPr>
        <w:spacing w:after="0" w:line="360" w:lineRule="auto"/>
        <w:rPr>
          <w:rStyle w:val="highlight"/>
          <w:rFonts w:ascii="Times New Roman" w:hAnsi="Times New Roman" w:cs="Times New Roman"/>
          <w:b/>
          <w:bCs/>
          <w:sz w:val="28"/>
          <w:szCs w:val="28"/>
        </w:rPr>
      </w:pPr>
    </w:p>
    <w:p w14:paraId="70F71171" w14:textId="48A191D1" w:rsidR="00810842" w:rsidRPr="00687F6C" w:rsidRDefault="00810842" w:rsidP="00810842">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87" w:name="_Toc75487173"/>
      <w:r w:rsidRPr="00687F6C">
        <w:rPr>
          <w:rStyle w:val="highlight"/>
          <w:rFonts w:ascii="Times New Roman" w:hAnsi="Times New Roman" w:cs="Times New Roman"/>
          <w:b/>
          <w:bCs/>
          <w:sz w:val="28"/>
          <w:szCs w:val="28"/>
        </w:rPr>
        <w:t xml:space="preserve">Android </w:t>
      </w:r>
      <w:proofErr w:type="spellStart"/>
      <w:r w:rsidRPr="00687F6C">
        <w:rPr>
          <w:rStyle w:val="highlight"/>
          <w:rFonts w:ascii="Times New Roman" w:hAnsi="Times New Roman" w:cs="Times New Roman"/>
          <w:b/>
          <w:bCs/>
          <w:sz w:val="28"/>
          <w:szCs w:val="28"/>
        </w:rPr>
        <w:t>Arsitektur</w:t>
      </w:r>
      <w:proofErr w:type="spellEnd"/>
      <w:r w:rsidRPr="00687F6C">
        <w:rPr>
          <w:rStyle w:val="highlight"/>
          <w:rFonts w:ascii="Times New Roman" w:hAnsi="Times New Roman" w:cs="Times New Roman"/>
          <w:b/>
          <w:bCs/>
          <w:sz w:val="28"/>
          <w:szCs w:val="28"/>
        </w:rPr>
        <w:t xml:space="preserve"> Component</w:t>
      </w:r>
      <w:bookmarkEnd w:id="287"/>
    </w:p>
    <w:p w14:paraId="0A25634F" w14:textId="157395D3"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kumpulan</w:t>
      </w:r>
      <w:proofErr w:type="spellEnd"/>
      <w:r w:rsidRPr="00810842">
        <w:rPr>
          <w:rStyle w:val="highlight"/>
          <w:rFonts w:ascii="Times New Roman" w:hAnsi="Times New Roman" w:cs="Times New Roman"/>
          <w:sz w:val="24"/>
          <w:szCs w:val="24"/>
        </w:rPr>
        <w:t xml:space="preserve"> library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membantu</w:t>
      </w:r>
      <w:proofErr w:type="spellEnd"/>
      <w:r w:rsidRPr="00810842">
        <w:rPr>
          <w:rStyle w:val="highlight"/>
          <w:rFonts w:ascii="Times New Roman" w:hAnsi="Times New Roman" w:cs="Times New Roman"/>
          <w:sz w:val="24"/>
          <w:szCs w:val="24"/>
        </w:rPr>
        <w:t xml:space="preserve"> Anda </w:t>
      </w:r>
      <w:proofErr w:type="spellStart"/>
      <w:r w:rsidRPr="00810842">
        <w:rPr>
          <w:rStyle w:val="highlight"/>
          <w:rFonts w:ascii="Times New Roman" w:hAnsi="Times New Roman" w:cs="Times New Roman"/>
          <w:sz w:val="24"/>
          <w:szCs w:val="24"/>
        </w:rPr>
        <w:t>mendesain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aplikasi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tangguh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diuji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mudah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pemeliharaannya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Dimulai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class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mengelola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siklus</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UI dan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persistensi</w:t>
      </w:r>
      <w:proofErr w:type="spellEnd"/>
      <w:r w:rsidRPr="00810842">
        <w:rPr>
          <w:rStyle w:val="highlight"/>
          <w:rFonts w:ascii="Times New Roman" w:hAnsi="Times New Roman" w:cs="Times New Roman"/>
          <w:sz w:val="24"/>
          <w:szCs w:val="24"/>
        </w:rPr>
        <w:t xml:space="preserve"> data.</w:t>
      </w:r>
      <w:sdt>
        <w:sdtPr>
          <w:rPr>
            <w:rStyle w:val="highlight"/>
            <w:rFonts w:ascii="Times New Roman" w:hAnsi="Times New Roman" w:cs="Times New Roman"/>
            <w:sz w:val="24"/>
            <w:szCs w:val="24"/>
          </w:rPr>
          <w:id w:val="-52694536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p>
    <w:p w14:paraId="123AC793" w14:textId="2993DE2D" w:rsidR="00810842" w:rsidRPr="00810842" w:rsidRDefault="00810842" w:rsidP="00810842">
      <w:pPr>
        <w:spacing w:line="360" w:lineRule="auto"/>
        <w:ind w:firstLine="567"/>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lastRenderedPageBreak/>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memahami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apa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tim</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usulkan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harus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mengetahui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karena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merekalah</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melakukan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pengangkatan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kita</w:t>
      </w:r>
      <w:proofErr w:type="spellEnd"/>
      <w:r w:rsidRPr="00810842">
        <w:rPr>
          <w:rStyle w:val="highlight"/>
          <w:rFonts w:ascii="Times New Roman" w:hAnsi="Times New Roman" w:cs="Times New Roman"/>
          <w:sz w:val="24"/>
          <w:szCs w:val="24"/>
        </w:rPr>
        <w:t xml:space="preserve">.  Ada </w:t>
      </w:r>
      <w:proofErr w:type="spellStart"/>
      <w:r w:rsidRPr="00810842">
        <w:rPr>
          <w:rStyle w:val="highlight"/>
          <w:rFonts w:ascii="Times New Roman" w:hAnsi="Times New Roman" w:cs="Times New Roman"/>
          <w:sz w:val="24"/>
          <w:szCs w:val="24"/>
        </w:rPr>
        <w:t>empat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masing-masing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spesifik</w:t>
      </w:r>
      <w:proofErr w:type="spellEnd"/>
      <w:r w:rsidRPr="00810842">
        <w:rPr>
          <w:rStyle w:val="highlight"/>
          <w:rFonts w:ascii="Times New Roman" w:hAnsi="Times New Roman" w:cs="Times New Roman"/>
          <w:sz w:val="24"/>
          <w:szCs w:val="24"/>
        </w:rPr>
        <w:t xml:space="preserve"> Room,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dan Lifecycle.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bagian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sendiri</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bekerja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menciptakan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arsitektur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kokoh</w:t>
      </w:r>
      <w:proofErr w:type="spellEnd"/>
      <w:r w:rsidRPr="00810842">
        <w:rPr>
          <w:rStyle w:val="highlight"/>
          <w:rFonts w:ascii="Times New Roman" w:hAnsi="Times New Roman" w:cs="Times New Roman"/>
          <w:sz w:val="24"/>
          <w:szCs w:val="24"/>
        </w:rPr>
        <w:t xml:space="preserve">.  </w:t>
      </w:r>
      <w:sdt>
        <w:sdtPr>
          <w:rPr>
            <w:rStyle w:val="highlight"/>
            <w:rFonts w:ascii="Times New Roman" w:hAnsi="Times New Roman" w:cs="Times New Roman"/>
            <w:sz w:val="24"/>
            <w:szCs w:val="24"/>
          </w:rPr>
          <w:id w:val="-1937739897"/>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Dev21 \l 1033 </w:instrText>
          </w:r>
          <w:r>
            <w:rPr>
              <w:rStyle w:val="highlight"/>
              <w:rFonts w:ascii="Times New Roman" w:hAnsi="Times New Roman" w:cs="Times New Roman"/>
              <w:sz w:val="24"/>
              <w:szCs w:val="24"/>
            </w:rPr>
            <w:fldChar w:fldCharType="separate"/>
          </w:r>
          <w:r w:rsidR="002353E9" w:rsidRPr="002353E9">
            <w:rPr>
              <w:rFonts w:ascii="Times New Roman" w:hAnsi="Times New Roman" w:cs="Times New Roman"/>
              <w:noProof/>
              <w:sz w:val="24"/>
              <w:szCs w:val="24"/>
            </w:rPr>
            <w:t>[17]</w:t>
          </w:r>
          <w:r>
            <w:rPr>
              <w:rStyle w:val="highlight"/>
              <w:rFonts w:ascii="Times New Roman" w:hAnsi="Times New Roman" w:cs="Times New Roman"/>
              <w:sz w:val="24"/>
              <w:szCs w:val="24"/>
            </w:rPr>
            <w:fldChar w:fldCharType="end"/>
          </w:r>
        </w:sdtContent>
      </w:sdt>
      <w:sdt>
        <w:sdtPr>
          <w:rPr>
            <w:rStyle w:val="highlight"/>
            <w:rFonts w:ascii="Times New Roman" w:hAnsi="Times New Roman" w:cs="Times New Roman"/>
            <w:sz w:val="24"/>
            <w:szCs w:val="24"/>
          </w:rPr>
          <w:id w:val="1220948233"/>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p>
    <w:p w14:paraId="6CB3D191" w14:textId="514D0628" w:rsidR="00810842" w:rsidRDefault="00810842" w:rsidP="00810842">
      <w:pPr>
        <w:spacing w:line="360" w:lineRule="auto"/>
        <w:ind w:firstLine="567"/>
        <w:jc w:val="center"/>
        <w:rPr>
          <w:rStyle w:val="highlight"/>
          <w:rFonts w:ascii="Times New Roman" w:hAnsi="Times New Roman" w:cs="Times New Roman"/>
          <w:sz w:val="24"/>
          <w:szCs w:val="24"/>
        </w:rPr>
      </w:pPr>
      <w:r w:rsidRPr="00810842">
        <w:rPr>
          <w:rFonts w:ascii="Times New Roman" w:hAnsi="Times New Roman" w:cs="Times New Roman"/>
          <w:noProof/>
          <w:sz w:val="24"/>
          <w:szCs w:val="24"/>
        </w:rPr>
        <w:drawing>
          <wp:inline distT="0" distB="0" distL="0" distR="0" wp14:anchorId="4BE4F61A" wp14:editId="7EE3253D">
            <wp:extent cx="4798143" cy="3598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806542" cy="3604906"/>
                    </a:xfrm>
                    <a:prstGeom prst="rect">
                      <a:avLst/>
                    </a:prstGeom>
                  </pic:spPr>
                </pic:pic>
              </a:graphicData>
            </a:graphic>
          </wp:inline>
        </w:drawing>
      </w:r>
    </w:p>
    <w:p w14:paraId="556D6146" w14:textId="5FC1FCBE" w:rsidR="00810842" w:rsidRPr="00810842" w:rsidRDefault="00810842" w:rsidP="000A7AC6">
      <w:pPr>
        <w:pStyle w:val="Caption"/>
        <w:jc w:val="center"/>
        <w:rPr>
          <w:rStyle w:val="highlight"/>
          <w:rFonts w:cs="Times New Roman"/>
          <w:sz w:val="24"/>
          <w:szCs w:val="24"/>
        </w:rPr>
      </w:pPr>
      <w:bookmarkStart w:id="288" w:name="_Toc75498309"/>
      <w:r>
        <w:t xml:space="preserve">Gambar </w:t>
      </w:r>
      <w:fldSimple w:instr=" STYLEREF 1 \s ">
        <w:r w:rsidR="00616BB1">
          <w:rPr>
            <w:noProof/>
          </w:rPr>
          <w:t>2</w:t>
        </w:r>
      </w:fldSimple>
      <w:r w:rsidR="00616BB1">
        <w:t>–</w:t>
      </w:r>
      <w:fldSimple w:instr=" SEQ Gambar \* ARABIC \s 1 ">
        <w:r w:rsidR="00616BB1">
          <w:rPr>
            <w:noProof/>
          </w:rPr>
          <w:t>3</w:t>
        </w:r>
      </w:fldSimple>
      <w:r w:rsidR="00337873">
        <w:rPr>
          <w:noProof/>
        </w:rPr>
        <w:t>.</w:t>
      </w:r>
      <w:r>
        <w:t xml:space="preserve"> Android </w:t>
      </w:r>
      <w:proofErr w:type="spellStart"/>
      <w:r>
        <w:t>Arsitektur</w:t>
      </w:r>
      <w:proofErr w:type="spellEnd"/>
      <w:r>
        <w:t xml:space="preserve"> </w:t>
      </w:r>
      <w:proofErr w:type="spellStart"/>
      <w:r>
        <w:t>Komponen</w:t>
      </w:r>
      <w:bookmarkEnd w:id="288"/>
      <w:proofErr w:type="spellEnd"/>
    </w:p>
    <w:p w14:paraId="77A97EED" w14:textId="1C801D09"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Activity dan Fragment </w:t>
      </w:r>
      <w:proofErr w:type="spellStart"/>
      <w:r w:rsidRPr="00810842">
        <w:rPr>
          <w:rStyle w:val="highlight"/>
          <w:rFonts w:ascii="Times New Roman" w:hAnsi="Times New Roman" w:cs="Times New Roman"/>
          <w:sz w:val="24"/>
          <w:szCs w:val="24"/>
        </w:rPr>
        <w:t>mewakili</w:t>
      </w:r>
      <w:proofErr w:type="spellEnd"/>
      <w:r w:rsidRPr="00810842">
        <w:rPr>
          <w:rStyle w:val="highlight"/>
          <w:rFonts w:ascii="Times New Roman" w:hAnsi="Times New Roman" w:cs="Times New Roman"/>
          <w:sz w:val="24"/>
          <w:szCs w:val="24"/>
        </w:rPr>
        <w:t xml:space="preserve"> View layer, yang </w:t>
      </w:r>
      <w:proofErr w:type="spellStart"/>
      <w:r w:rsidRPr="00810842">
        <w:rPr>
          <w:rStyle w:val="highlight"/>
          <w:rFonts w:ascii="Times New Roman" w:hAnsi="Times New Roman" w:cs="Times New Roman"/>
          <w:sz w:val="24"/>
          <w:szCs w:val="24"/>
        </w:rPr>
        <w:t>tidak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berhubungan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logika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bisnis</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operasi</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kompleks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hanya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mengonfigurasi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interaksi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pengguna</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pengamatan</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menunjukkan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elemen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diambil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1074654825"/>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Ari19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[14]</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C773339" w14:textId="20DCBC81"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keadaan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Lifecycle, </w:t>
      </w:r>
      <w:proofErr w:type="spellStart"/>
      <w:r w:rsidRPr="00810842">
        <w:rPr>
          <w:rStyle w:val="highlight"/>
          <w:rFonts w:ascii="Times New Roman" w:hAnsi="Times New Roman" w:cs="Times New Roman"/>
          <w:sz w:val="24"/>
          <w:szCs w:val="24"/>
        </w:rPr>
        <w:t>menjaga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konsistensi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selama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perubahan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konfigurasi</w:t>
      </w:r>
      <w:proofErr w:type="spellEnd"/>
      <w:r w:rsidRPr="00810842">
        <w:rPr>
          <w:rStyle w:val="highlight"/>
          <w:rFonts w:ascii="Times New Roman" w:hAnsi="Times New Roman" w:cs="Times New Roman"/>
          <w:sz w:val="24"/>
          <w:szCs w:val="24"/>
        </w:rPr>
        <w:t xml:space="preserve"> dan lifecycle events Android </w:t>
      </w:r>
      <w:proofErr w:type="spellStart"/>
      <w:r w:rsidRPr="00810842">
        <w:rPr>
          <w:rStyle w:val="highlight"/>
          <w:rFonts w:ascii="Times New Roman" w:hAnsi="Times New Roman" w:cs="Times New Roman"/>
          <w:sz w:val="24"/>
          <w:szCs w:val="24"/>
        </w:rPr>
        <w:t>lainnya</w:t>
      </w:r>
      <w:proofErr w:type="spellEnd"/>
      <w:r w:rsidRPr="00810842">
        <w:rPr>
          <w:rStyle w:val="highlight"/>
          <w:rFonts w:ascii="Times New Roman" w:hAnsi="Times New Roman" w:cs="Times New Roman"/>
          <w:sz w:val="24"/>
          <w:szCs w:val="24"/>
        </w:rPr>
        <w:t xml:space="preserve">. Hal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juga </w:t>
      </w:r>
      <w:proofErr w:type="spellStart"/>
      <w:r w:rsidRPr="00810842">
        <w:rPr>
          <w:rStyle w:val="highlight"/>
          <w:rFonts w:ascii="Times New Roman" w:hAnsi="Times New Roman" w:cs="Times New Roman"/>
          <w:sz w:val="24"/>
          <w:szCs w:val="24"/>
        </w:rPr>
        <w:t>dituntut</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tampilan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Repository, yang </w:t>
      </w:r>
      <w:proofErr w:type="spellStart"/>
      <w:r w:rsidRPr="00810842">
        <w:rPr>
          <w:rStyle w:val="highlight"/>
          <w:rFonts w:ascii="Times New Roman" w:hAnsi="Times New Roman" w:cs="Times New Roman"/>
          <w:sz w:val="24"/>
          <w:szCs w:val="24"/>
        </w:rPr>
        <w:t>disediakan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sebagai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diamati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Penting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dipahami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bahwa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pernah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merujuk</w:t>
      </w:r>
      <w:proofErr w:type="spellEnd"/>
      <w:r w:rsidRPr="00810842">
        <w:rPr>
          <w:rStyle w:val="highlight"/>
          <w:rFonts w:ascii="Times New Roman" w:hAnsi="Times New Roman" w:cs="Times New Roman"/>
          <w:sz w:val="24"/>
          <w:szCs w:val="24"/>
        </w:rPr>
        <w:t xml:space="preserve"> View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dan update data </w:t>
      </w:r>
      <w:proofErr w:type="spellStart"/>
      <w:r w:rsidRPr="00810842">
        <w:rPr>
          <w:rStyle w:val="highlight"/>
          <w:rFonts w:ascii="Times New Roman" w:hAnsi="Times New Roman" w:cs="Times New Roman"/>
          <w:sz w:val="24"/>
          <w:szCs w:val="24"/>
        </w:rPr>
        <w:t>selalu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dilakukan</w:t>
      </w:r>
      <w:proofErr w:type="spellEnd"/>
      <w:r w:rsidRPr="00810842">
        <w:rPr>
          <w:rStyle w:val="highlight"/>
          <w:rFonts w:ascii="Times New Roman" w:hAnsi="Times New Roman" w:cs="Times New Roman"/>
          <w:sz w:val="24"/>
          <w:szCs w:val="24"/>
        </w:rPr>
        <w:t xml:space="preserve"> oleh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kesatuan</w:t>
      </w:r>
      <w:proofErr w:type="spellEnd"/>
      <w:sdt>
        <w:sdtPr>
          <w:rPr>
            <w:rStyle w:val="highlight"/>
            <w:rFonts w:ascii="Times New Roman" w:hAnsi="Times New Roman" w:cs="Times New Roman"/>
            <w:sz w:val="24"/>
            <w:szCs w:val="24"/>
          </w:rPr>
          <w:id w:val="-1087531980"/>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3F4E58D" w14:textId="0F624CE9"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lastRenderedPageBreak/>
        <w:t xml:space="preserve">Repository </w:t>
      </w:r>
      <w:proofErr w:type="spellStart"/>
      <w:r w:rsidRPr="00810842">
        <w:rPr>
          <w:rStyle w:val="highlight"/>
          <w:rFonts w:ascii="Times New Roman" w:hAnsi="Times New Roman" w:cs="Times New Roman"/>
          <w:sz w:val="24"/>
          <w:szCs w:val="24"/>
        </w:rPr>
        <w:t>bukan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komponen</w:t>
      </w:r>
      <w:proofErr w:type="spellEnd"/>
      <w:r w:rsidRPr="00810842">
        <w:rPr>
          <w:rStyle w:val="highlight"/>
          <w:rFonts w:ascii="Times New Roman" w:hAnsi="Times New Roman" w:cs="Times New Roman"/>
          <w:sz w:val="24"/>
          <w:szCs w:val="24"/>
        </w:rPr>
        <w:t xml:space="preserve"> Android </w:t>
      </w:r>
      <w:proofErr w:type="spellStart"/>
      <w:r w:rsidRPr="00810842">
        <w:rPr>
          <w:rStyle w:val="highlight"/>
          <w:rFonts w:ascii="Times New Roman" w:hAnsi="Times New Roman" w:cs="Times New Roman"/>
          <w:sz w:val="24"/>
          <w:szCs w:val="24"/>
        </w:rPr>
        <w:t>khusus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kelas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sederhana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tanpa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implementasi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tertentu</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bertanggung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jawab</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mengambil</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sumber</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dari</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ke</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layanan</w:t>
      </w:r>
      <w:proofErr w:type="spellEnd"/>
      <w:r w:rsidRPr="00810842">
        <w:rPr>
          <w:rStyle w:val="highlight"/>
          <w:rFonts w:ascii="Times New Roman" w:hAnsi="Times New Roman" w:cs="Times New Roman"/>
          <w:sz w:val="24"/>
          <w:szCs w:val="24"/>
        </w:rPr>
        <w:t xml:space="preserve"> web.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menangani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semua</w:t>
      </w:r>
      <w:proofErr w:type="spellEnd"/>
      <w:r w:rsidRPr="00810842">
        <w:rPr>
          <w:rStyle w:val="highlight"/>
          <w:rFonts w:ascii="Times New Roman" w:hAnsi="Times New Roman" w:cs="Times New Roman"/>
          <w:sz w:val="24"/>
          <w:szCs w:val="24"/>
        </w:rPr>
        <w:t xml:space="preserve"> data </w:t>
      </w:r>
      <w:proofErr w:type="spellStart"/>
      <w:r w:rsidRPr="00810842">
        <w:rPr>
          <w:rStyle w:val="highlight"/>
          <w:rFonts w:ascii="Times New Roman" w:hAnsi="Times New Roman" w:cs="Times New Roman"/>
          <w:sz w:val="24"/>
          <w:szCs w:val="24"/>
        </w:rPr>
        <w:t>ini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umumnya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mengubahnya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menjadi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r w:rsidRPr="00810842">
        <w:rPr>
          <w:rStyle w:val="highlight"/>
          <w:rFonts w:ascii="Times New Roman" w:hAnsi="Times New Roman" w:cs="Times New Roman"/>
          <w:sz w:val="24"/>
          <w:szCs w:val="24"/>
        </w:rPr>
        <w:t xml:space="preserve"> dan </w:t>
      </w:r>
      <w:proofErr w:type="spellStart"/>
      <w:r w:rsidRPr="00810842">
        <w:rPr>
          <w:rStyle w:val="highlight"/>
          <w:rFonts w:ascii="Times New Roman" w:hAnsi="Times New Roman" w:cs="Times New Roman"/>
          <w:sz w:val="24"/>
          <w:szCs w:val="24"/>
        </w:rPr>
        <w:t>membuat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mereka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tersedia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untuk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ViewModel</w:t>
      </w:r>
      <w:proofErr w:type="spellEnd"/>
      <w:sdt>
        <w:sdtPr>
          <w:rPr>
            <w:rStyle w:val="highlight"/>
            <w:rFonts w:ascii="Times New Roman" w:hAnsi="Times New Roman" w:cs="Times New Roman"/>
            <w:sz w:val="24"/>
            <w:szCs w:val="24"/>
          </w:rPr>
          <w:id w:val="207870642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4FC67463" w14:textId="03C006C1" w:rsidR="00810842" w:rsidRPr="00810842" w:rsidRDefault="00810842" w:rsidP="000A7AC6">
      <w:pPr>
        <w:pStyle w:val="ListParagraph"/>
        <w:numPr>
          <w:ilvl w:val="0"/>
          <w:numId w:val="27"/>
        </w:numPr>
        <w:spacing w:after="0" w:line="360" w:lineRule="auto"/>
        <w:jc w:val="both"/>
        <w:rPr>
          <w:rStyle w:val="highlight"/>
          <w:rFonts w:ascii="Times New Roman" w:hAnsi="Times New Roman" w:cs="Times New Roman"/>
          <w:sz w:val="24"/>
          <w:szCs w:val="24"/>
        </w:rPr>
      </w:pPr>
      <w:r w:rsidRPr="00810842">
        <w:rPr>
          <w:rStyle w:val="highlight"/>
          <w:rFonts w:ascii="Times New Roman" w:hAnsi="Times New Roman" w:cs="Times New Roman"/>
          <w:sz w:val="24"/>
          <w:szCs w:val="24"/>
        </w:rPr>
        <w:t xml:space="preserve">Database Room </w:t>
      </w:r>
      <w:proofErr w:type="spellStart"/>
      <w:r w:rsidRPr="00810842">
        <w:rPr>
          <w:rStyle w:val="highlight"/>
          <w:rFonts w:ascii="Times New Roman" w:hAnsi="Times New Roman" w:cs="Times New Roman"/>
          <w:sz w:val="24"/>
          <w:szCs w:val="24"/>
        </w:rPr>
        <w:t>adalah</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perpustakaan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pemetaan</w:t>
      </w:r>
      <w:proofErr w:type="spellEnd"/>
      <w:r w:rsidRPr="00810842">
        <w:rPr>
          <w:rStyle w:val="highlight"/>
          <w:rFonts w:ascii="Times New Roman" w:hAnsi="Times New Roman" w:cs="Times New Roman"/>
          <w:sz w:val="24"/>
          <w:szCs w:val="24"/>
        </w:rPr>
        <w:t xml:space="preserve"> SQLite yang </w:t>
      </w:r>
      <w:proofErr w:type="spellStart"/>
      <w:r w:rsidRPr="00810842">
        <w:rPr>
          <w:rStyle w:val="highlight"/>
          <w:rFonts w:ascii="Times New Roman" w:hAnsi="Times New Roman" w:cs="Times New Roman"/>
          <w:sz w:val="24"/>
          <w:szCs w:val="24"/>
        </w:rPr>
        <w:t>memfasilitasi</w:t>
      </w:r>
      <w:proofErr w:type="spellEnd"/>
      <w:r w:rsidRPr="00810842">
        <w:rPr>
          <w:rStyle w:val="highlight"/>
          <w:rFonts w:ascii="Times New Roman" w:hAnsi="Times New Roman" w:cs="Times New Roman"/>
          <w:sz w:val="24"/>
          <w:szCs w:val="24"/>
        </w:rPr>
        <w:t xml:space="preserve"> proses </w:t>
      </w:r>
      <w:proofErr w:type="spellStart"/>
      <w:r w:rsidRPr="00810842">
        <w:rPr>
          <w:rStyle w:val="highlight"/>
          <w:rFonts w:ascii="Times New Roman" w:hAnsi="Times New Roman" w:cs="Times New Roman"/>
          <w:sz w:val="24"/>
          <w:szCs w:val="24"/>
        </w:rPr>
        <w:t>berurusan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database. </w:t>
      </w:r>
      <w:proofErr w:type="spellStart"/>
      <w:r w:rsidRPr="00810842">
        <w:rPr>
          <w:rStyle w:val="highlight"/>
          <w:rFonts w:ascii="Times New Roman" w:hAnsi="Times New Roman" w:cs="Times New Roman"/>
          <w:sz w:val="24"/>
          <w:szCs w:val="24"/>
        </w:rPr>
        <w:t>Secara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otomatis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menulis</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satu</w:t>
      </w:r>
      <w:proofErr w:type="spellEnd"/>
      <w:r w:rsidRPr="00810842">
        <w:rPr>
          <w:rStyle w:val="highlight"/>
          <w:rFonts w:ascii="Times New Roman" w:hAnsi="Times New Roman" w:cs="Times New Roman"/>
          <w:sz w:val="24"/>
          <w:szCs w:val="24"/>
        </w:rPr>
        <w:t xml:space="preserve"> ton boilerplate, </w:t>
      </w:r>
      <w:proofErr w:type="spellStart"/>
      <w:r w:rsidRPr="00810842">
        <w:rPr>
          <w:rStyle w:val="highlight"/>
          <w:rFonts w:ascii="Times New Roman" w:hAnsi="Times New Roman" w:cs="Times New Roman"/>
          <w:sz w:val="24"/>
          <w:szCs w:val="24"/>
        </w:rPr>
        <w:t>memeriksa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kesalahan</w:t>
      </w:r>
      <w:proofErr w:type="spellEnd"/>
      <w:r w:rsidRPr="00810842">
        <w:rPr>
          <w:rStyle w:val="highlight"/>
          <w:rFonts w:ascii="Times New Roman" w:hAnsi="Times New Roman" w:cs="Times New Roman"/>
          <w:sz w:val="24"/>
          <w:szCs w:val="24"/>
        </w:rPr>
        <w:t xml:space="preserve"> pada </w:t>
      </w:r>
      <w:proofErr w:type="spellStart"/>
      <w:r w:rsidRPr="00810842">
        <w:rPr>
          <w:rStyle w:val="highlight"/>
          <w:rFonts w:ascii="Times New Roman" w:hAnsi="Times New Roman" w:cs="Times New Roman"/>
          <w:sz w:val="24"/>
          <w:szCs w:val="24"/>
        </w:rPr>
        <w:t>waktu</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kompilasi</w:t>
      </w:r>
      <w:proofErr w:type="spellEnd"/>
      <w:r w:rsidRPr="00810842">
        <w:rPr>
          <w:rStyle w:val="highlight"/>
          <w:rFonts w:ascii="Times New Roman" w:hAnsi="Times New Roman" w:cs="Times New Roman"/>
          <w:sz w:val="24"/>
          <w:szCs w:val="24"/>
        </w:rPr>
        <w:t xml:space="preserve">, dan yang </w:t>
      </w:r>
      <w:proofErr w:type="spellStart"/>
      <w:r w:rsidRPr="00810842">
        <w:rPr>
          <w:rStyle w:val="highlight"/>
          <w:rFonts w:ascii="Times New Roman" w:hAnsi="Times New Roman" w:cs="Times New Roman"/>
          <w:sz w:val="24"/>
          <w:szCs w:val="24"/>
        </w:rPr>
        <w:t>terbaik</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ia</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dapat</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langsung</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mengembalikan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kueri</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dengan</w:t>
      </w:r>
      <w:proofErr w:type="spellEnd"/>
      <w:r w:rsidRPr="00810842">
        <w:rPr>
          <w:rStyle w:val="highlight"/>
          <w:rFonts w:ascii="Times New Roman" w:hAnsi="Times New Roman" w:cs="Times New Roman"/>
          <w:sz w:val="24"/>
          <w:szCs w:val="24"/>
        </w:rPr>
        <w:t xml:space="preserve"> </w:t>
      </w:r>
      <w:proofErr w:type="spellStart"/>
      <w:r w:rsidRPr="00810842">
        <w:rPr>
          <w:rStyle w:val="highlight"/>
          <w:rFonts w:ascii="Times New Roman" w:hAnsi="Times New Roman" w:cs="Times New Roman"/>
          <w:sz w:val="24"/>
          <w:szCs w:val="24"/>
        </w:rPr>
        <w:t>LiveData</w:t>
      </w:r>
      <w:proofErr w:type="spellEnd"/>
      <w:r w:rsidRPr="00810842">
        <w:rPr>
          <w:rStyle w:val="highlight"/>
          <w:rFonts w:ascii="Times New Roman" w:hAnsi="Times New Roman" w:cs="Times New Roman"/>
          <w:sz w:val="24"/>
          <w:szCs w:val="24"/>
        </w:rPr>
        <w:t xml:space="preserve"> yang </w:t>
      </w:r>
      <w:proofErr w:type="spellStart"/>
      <w:r w:rsidRPr="00810842">
        <w:rPr>
          <w:rStyle w:val="highlight"/>
          <w:rFonts w:ascii="Times New Roman" w:hAnsi="Times New Roman" w:cs="Times New Roman"/>
          <w:sz w:val="24"/>
          <w:szCs w:val="24"/>
        </w:rPr>
        <w:t>tampak</w:t>
      </w:r>
      <w:proofErr w:type="spellEnd"/>
      <w:sdt>
        <w:sdtPr>
          <w:rPr>
            <w:rStyle w:val="highlight"/>
            <w:rFonts w:ascii="Times New Roman" w:hAnsi="Times New Roman" w:cs="Times New Roman"/>
            <w:sz w:val="24"/>
            <w:szCs w:val="24"/>
          </w:rPr>
          <w:id w:val="729120448"/>
          <w:citation/>
        </w:sdtPr>
        <w:sdtEndPr>
          <w:rPr>
            <w:rStyle w:val="highlight"/>
          </w:rPr>
        </w:sdtEnd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rPr>
            <w:instrText xml:space="preserve"> CITATION Cod21 \l 1033 </w:instrText>
          </w:r>
          <w:r>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[18]</w:t>
          </w:r>
          <w:r>
            <w:rPr>
              <w:rStyle w:val="highlight"/>
              <w:rFonts w:ascii="Times New Roman" w:hAnsi="Times New Roman" w:cs="Times New Roman"/>
              <w:sz w:val="24"/>
              <w:szCs w:val="24"/>
            </w:rPr>
            <w:fldChar w:fldCharType="end"/>
          </w:r>
        </w:sdtContent>
      </w:sdt>
      <w:r>
        <w:rPr>
          <w:rStyle w:val="highlight"/>
          <w:rFonts w:ascii="Times New Roman" w:hAnsi="Times New Roman" w:cs="Times New Roman"/>
          <w:sz w:val="24"/>
          <w:szCs w:val="24"/>
        </w:rPr>
        <w:t>.</w:t>
      </w:r>
    </w:p>
    <w:p w14:paraId="3142F67E" w14:textId="77777777" w:rsidR="00810842" w:rsidRPr="007E4E9A" w:rsidRDefault="00810842" w:rsidP="007E4E9A">
      <w:pPr>
        <w:spacing w:after="0" w:line="360" w:lineRule="auto"/>
        <w:rPr>
          <w:rStyle w:val="highlight"/>
          <w:rFonts w:ascii="Times New Roman" w:hAnsi="Times New Roman" w:cs="Times New Roman"/>
          <w:b/>
          <w:bCs/>
          <w:sz w:val="28"/>
          <w:szCs w:val="28"/>
        </w:rPr>
      </w:pPr>
    </w:p>
    <w:p w14:paraId="2CBBF05C" w14:textId="17EE6F40" w:rsidR="00AA2CA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89" w:name="_Toc75487174"/>
      <w:r>
        <w:rPr>
          <w:rStyle w:val="highlight"/>
          <w:rFonts w:ascii="Times New Roman" w:hAnsi="Times New Roman" w:cs="Times New Roman"/>
          <w:b/>
          <w:bCs/>
          <w:sz w:val="28"/>
          <w:szCs w:val="28"/>
        </w:rPr>
        <w:t>Design Thinking</w:t>
      </w:r>
      <w:bookmarkEnd w:id="289"/>
    </w:p>
    <w:p w14:paraId="5C6A4DD4" w14:textId="47FEC551" w:rsidR="00437668"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proses </w:t>
      </w:r>
      <w:proofErr w:type="spellStart"/>
      <w:r w:rsidRPr="00437668">
        <w:rPr>
          <w:rStyle w:val="highlight"/>
          <w:rFonts w:ascii="Times New Roman" w:hAnsi="Times New Roman" w:cs="Times New Roman"/>
          <w:sz w:val="24"/>
          <w:szCs w:val="24"/>
        </w:rPr>
        <w:t>berulang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dimana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berusaha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memahami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pengguna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menantang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asumsi</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mendefinisikan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kembali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upaya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mengidentifikasi</w:t>
      </w:r>
      <w:proofErr w:type="spellEnd"/>
      <w:r w:rsidRPr="00437668">
        <w:rPr>
          <w:rStyle w:val="highlight"/>
          <w:rFonts w:ascii="Times New Roman" w:hAnsi="Times New Roman" w:cs="Times New Roman"/>
          <w:sz w:val="24"/>
          <w:szCs w:val="24"/>
        </w:rPr>
        <w:t xml:space="preserve"> strategi dan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alternatif</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mungkin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terlihat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tingkat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awal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pemahaman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kita</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saat</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sama</w:t>
      </w:r>
      <w:proofErr w:type="spellEnd"/>
      <w:r w:rsidRPr="00437668">
        <w:rPr>
          <w:rStyle w:val="highlight"/>
          <w:rFonts w:ascii="Times New Roman" w:hAnsi="Times New Roman" w:cs="Times New Roman"/>
          <w:sz w:val="24"/>
          <w:szCs w:val="24"/>
        </w:rPr>
        <w:t xml:space="preserve">, Design Thinking </w:t>
      </w:r>
      <w:proofErr w:type="spellStart"/>
      <w:r w:rsidRPr="00437668">
        <w:rPr>
          <w:rStyle w:val="highlight"/>
          <w:rFonts w:ascii="Times New Roman" w:hAnsi="Times New Roman" w:cs="Times New Roman"/>
          <w:sz w:val="24"/>
          <w:szCs w:val="24"/>
        </w:rPr>
        <w:t>menyediakan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berbasis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solusi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untuk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menyelesaikan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Ini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adalah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berpikir</w:t>
      </w:r>
      <w:proofErr w:type="spellEnd"/>
      <w:r w:rsidRPr="00437668">
        <w:rPr>
          <w:rStyle w:val="highlight"/>
          <w:rFonts w:ascii="Times New Roman" w:hAnsi="Times New Roman" w:cs="Times New Roman"/>
          <w:sz w:val="24"/>
          <w:szCs w:val="24"/>
        </w:rPr>
        <w:t xml:space="preserve"> dan </w:t>
      </w:r>
      <w:proofErr w:type="spellStart"/>
      <w:r w:rsidRPr="00437668">
        <w:rPr>
          <w:rStyle w:val="highlight"/>
          <w:rFonts w:ascii="Times New Roman" w:hAnsi="Times New Roman" w:cs="Times New Roman"/>
          <w:sz w:val="24"/>
          <w:szCs w:val="24"/>
        </w:rPr>
        <w:t>bekerja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serta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kumpulan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metode</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w:t>
      </w:r>
    </w:p>
    <w:p w14:paraId="13E48E31" w14:textId="53DF419C" w:rsidR="00D57EC7" w:rsidRDefault="00D57EC7" w:rsidP="00D57EC7">
      <w:pPr>
        <w:spacing w:after="0" w:line="360" w:lineRule="auto"/>
        <w:jc w:val="center"/>
        <w:rPr>
          <w:rStyle w:val="highligh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F570D" wp14:editId="69433F46">
            <wp:extent cx="5036820" cy="27965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6820" cy="2796540"/>
                    </a:xfrm>
                    <a:prstGeom prst="rect">
                      <a:avLst/>
                    </a:prstGeom>
                  </pic:spPr>
                </pic:pic>
              </a:graphicData>
            </a:graphic>
          </wp:inline>
        </w:drawing>
      </w:r>
    </w:p>
    <w:p w14:paraId="36E4EE11" w14:textId="223656D0" w:rsidR="00D57EC7" w:rsidRPr="00437668" w:rsidRDefault="00D57EC7" w:rsidP="00D57EC7">
      <w:pPr>
        <w:pStyle w:val="Caption"/>
        <w:jc w:val="center"/>
        <w:rPr>
          <w:rStyle w:val="highlight"/>
          <w:rFonts w:cs="Times New Roman"/>
          <w:sz w:val="24"/>
          <w:szCs w:val="24"/>
        </w:rPr>
      </w:pPr>
      <w:bookmarkStart w:id="290" w:name="_Toc75498310"/>
      <w:r>
        <w:t xml:space="preserve">Gambar </w:t>
      </w:r>
      <w:fldSimple w:instr=" STYLEREF 1 \s ">
        <w:r w:rsidR="00616BB1">
          <w:rPr>
            <w:noProof/>
          </w:rPr>
          <w:t>2</w:t>
        </w:r>
      </w:fldSimple>
      <w:r w:rsidR="00616BB1">
        <w:t>–</w:t>
      </w:r>
      <w:fldSimple w:instr=" SEQ Gambar \* ARABIC \s 1 ">
        <w:r w:rsidR="00616BB1">
          <w:rPr>
            <w:noProof/>
          </w:rPr>
          <w:t>4</w:t>
        </w:r>
      </w:fldSimple>
      <w:r>
        <w:t>. Design Thinking Step</w:t>
      </w:r>
      <w:bookmarkEnd w:id="290"/>
    </w:p>
    <w:p w14:paraId="06E75AB0" w14:textId="77777777" w:rsidR="00D57EC7" w:rsidRDefault="00437668" w:rsidP="00437668">
      <w:pPr>
        <w:spacing w:after="0" w:line="360" w:lineRule="auto"/>
        <w:ind w:firstLine="567"/>
        <w:jc w:val="both"/>
        <w:rPr>
          <w:rStyle w:val="highlight"/>
          <w:rFonts w:ascii="Times New Roman" w:hAnsi="Times New Roman" w:cs="Times New Roman"/>
          <w:sz w:val="24"/>
          <w:szCs w:val="24"/>
        </w:rPr>
      </w:pPr>
      <w:r w:rsidRPr="00D57EC7">
        <w:rPr>
          <w:rStyle w:val="highlight"/>
          <w:rFonts w:ascii="Times New Roman" w:hAnsi="Times New Roman" w:cs="Times New Roman"/>
          <w:i/>
          <w:iCs/>
          <w:sz w:val="24"/>
          <w:szCs w:val="24"/>
        </w:rPr>
        <w:t>Design Thinking</w:t>
      </w:r>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sangat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berguna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mengatasi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masalah-masalah</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jelas</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atau</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tidak</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dikenal</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melakukan</w:t>
      </w:r>
      <w:proofErr w:type="spellEnd"/>
      <w:r w:rsidRPr="00437668">
        <w:rPr>
          <w:rStyle w:val="highlight"/>
          <w:rFonts w:ascii="Times New Roman" w:hAnsi="Times New Roman" w:cs="Times New Roman"/>
          <w:sz w:val="24"/>
          <w:szCs w:val="24"/>
        </w:rPr>
        <w:t xml:space="preserve"> reframing </w:t>
      </w:r>
      <w:proofErr w:type="spellStart"/>
      <w:r w:rsidRPr="00437668">
        <w:rPr>
          <w:rStyle w:val="highlight"/>
          <w:rFonts w:ascii="Times New Roman" w:hAnsi="Times New Roman" w:cs="Times New Roman"/>
          <w:sz w:val="24"/>
          <w:szCs w:val="24"/>
        </w:rPr>
        <w:t>masalah</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dengan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cara-</w:t>
      </w:r>
      <w:r w:rsidRPr="00437668">
        <w:rPr>
          <w:rStyle w:val="highlight"/>
          <w:rFonts w:ascii="Times New Roman" w:hAnsi="Times New Roman" w:cs="Times New Roman"/>
          <w:sz w:val="24"/>
          <w:szCs w:val="24"/>
        </w:rPr>
        <w:lastRenderedPageBreak/>
        <w:t>cara</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berpusat</w:t>
      </w:r>
      <w:proofErr w:type="spellEnd"/>
      <w:r w:rsidRPr="00437668">
        <w:rPr>
          <w:rStyle w:val="highlight"/>
          <w:rFonts w:ascii="Times New Roman" w:hAnsi="Times New Roman" w:cs="Times New Roman"/>
          <w:sz w:val="24"/>
          <w:szCs w:val="24"/>
        </w:rPr>
        <w:t xml:space="preserve"> pada </w:t>
      </w:r>
      <w:proofErr w:type="spellStart"/>
      <w:r w:rsidRPr="00437668">
        <w:rPr>
          <w:rStyle w:val="highlight"/>
          <w:rFonts w:ascii="Times New Roman" w:hAnsi="Times New Roman" w:cs="Times New Roman"/>
          <w:sz w:val="24"/>
          <w:szCs w:val="24"/>
        </w:rPr>
        <w:t>manusia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menciptakan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banyak</w:t>
      </w:r>
      <w:proofErr w:type="spellEnd"/>
      <w:r w:rsidRPr="00437668">
        <w:rPr>
          <w:rStyle w:val="highlight"/>
          <w:rFonts w:ascii="Times New Roman" w:hAnsi="Times New Roman" w:cs="Times New Roman"/>
          <w:sz w:val="24"/>
          <w:szCs w:val="24"/>
        </w:rPr>
        <w:t xml:space="preserve"> ide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brainstorming, dan </w:t>
      </w:r>
      <w:proofErr w:type="spellStart"/>
      <w:r w:rsidRPr="00437668">
        <w:rPr>
          <w:rStyle w:val="highlight"/>
          <w:rFonts w:ascii="Times New Roman" w:hAnsi="Times New Roman" w:cs="Times New Roman"/>
          <w:sz w:val="24"/>
          <w:szCs w:val="24"/>
        </w:rPr>
        <w:t>mengadopsi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pendekatan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langsung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dalam</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pembuatan</w:t>
      </w:r>
      <w:proofErr w:type="spellEnd"/>
      <w:r w:rsidRPr="00437668">
        <w:rPr>
          <w:rStyle w:val="highlight"/>
          <w:rFonts w:ascii="Times New Roman" w:hAnsi="Times New Roman" w:cs="Times New Roman"/>
          <w:sz w:val="24"/>
          <w:szCs w:val="24"/>
        </w:rPr>
        <w:t xml:space="preserve"> prototype dan testing. </w:t>
      </w:r>
    </w:p>
    <w:p w14:paraId="2ACFB41F" w14:textId="711D982F" w:rsidR="00D57EC7" w:rsidRDefault="00437668" w:rsidP="00D57EC7">
      <w:pPr>
        <w:spacing w:after="0" w:line="360" w:lineRule="auto"/>
        <w:ind w:firstLine="567"/>
        <w:jc w:val="both"/>
        <w:rPr>
          <w:rStyle w:val="highlight"/>
          <w:rFonts w:ascii="Times New Roman" w:hAnsi="Times New Roman" w:cs="Times New Roman"/>
          <w:sz w:val="24"/>
          <w:szCs w:val="24"/>
        </w:rPr>
      </w:pPr>
      <w:r w:rsidRPr="00437668">
        <w:rPr>
          <w:rStyle w:val="highlight"/>
          <w:rFonts w:ascii="Times New Roman" w:hAnsi="Times New Roman" w:cs="Times New Roman"/>
          <w:sz w:val="24"/>
          <w:szCs w:val="24"/>
        </w:rPr>
        <w:t xml:space="preserve">Design Thinking juga </w:t>
      </w:r>
      <w:proofErr w:type="spellStart"/>
      <w:r w:rsidRPr="00437668">
        <w:rPr>
          <w:rStyle w:val="highlight"/>
          <w:rFonts w:ascii="Times New Roman" w:hAnsi="Times New Roman" w:cs="Times New Roman"/>
          <w:sz w:val="24"/>
          <w:szCs w:val="24"/>
        </w:rPr>
        <w:t>melibatkan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eksperimen</w:t>
      </w:r>
      <w:proofErr w:type="spellEnd"/>
      <w:r w:rsidRPr="00437668">
        <w:rPr>
          <w:rStyle w:val="highlight"/>
          <w:rFonts w:ascii="Times New Roman" w:hAnsi="Times New Roman" w:cs="Times New Roman"/>
          <w:sz w:val="24"/>
          <w:szCs w:val="24"/>
        </w:rPr>
        <w:t xml:space="preserve"> yang </w:t>
      </w:r>
      <w:proofErr w:type="spellStart"/>
      <w:r w:rsidRPr="00437668">
        <w:rPr>
          <w:rStyle w:val="highlight"/>
          <w:rFonts w:ascii="Times New Roman" w:hAnsi="Times New Roman" w:cs="Times New Roman"/>
          <w:sz w:val="24"/>
          <w:szCs w:val="24"/>
        </w:rPr>
        <w:t>sedang</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berjalan</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sketsa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membuat</w:t>
      </w:r>
      <w:proofErr w:type="spellEnd"/>
      <w:r w:rsidRPr="00437668">
        <w:rPr>
          <w:rStyle w:val="highlight"/>
          <w:rFonts w:ascii="Times New Roman" w:hAnsi="Times New Roman" w:cs="Times New Roman"/>
          <w:sz w:val="24"/>
          <w:szCs w:val="24"/>
        </w:rPr>
        <w:t xml:space="preserve"> prototype, testing, dan </w:t>
      </w:r>
      <w:proofErr w:type="spellStart"/>
      <w:r w:rsidRPr="00437668">
        <w:rPr>
          <w:rStyle w:val="highlight"/>
          <w:rFonts w:ascii="Times New Roman" w:hAnsi="Times New Roman" w:cs="Times New Roman"/>
          <w:sz w:val="24"/>
          <w:szCs w:val="24"/>
        </w:rPr>
        <w:t>mencoba</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berbagai</w:t>
      </w:r>
      <w:proofErr w:type="spellEnd"/>
      <w:r w:rsidRPr="00437668">
        <w:rPr>
          <w:rStyle w:val="highlight"/>
          <w:rFonts w:ascii="Times New Roman" w:hAnsi="Times New Roman" w:cs="Times New Roman"/>
          <w:sz w:val="24"/>
          <w:szCs w:val="24"/>
        </w:rPr>
        <w:t xml:space="preserve"> </w:t>
      </w:r>
      <w:proofErr w:type="spellStart"/>
      <w:r w:rsidRPr="00437668">
        <w:rPr>
          <w:rStyle w:val="highlight"/>
          <w:rFonts w:ascii="Times New Roman" w:hAnsi="Times New Roman" w:cs="Times New Roman"/>
          <w:sz w:val="24"/>
          <w:szCs w:val="24"/>
        </w:rPr>
        <w:t>konsep</w:t>
      </w:r>
      <w:proofErr w:type="spellEnd"/>
      <w:r w:rsidRPr="00437668">
        <w:rPr>
          <w:rStyle w:val="highlight"/>
          <w:rFonts w:ascii="Times New Roman" w:hAnsi="Times New Roman" w:cs="Times New Roman"/>
          <w:sz w:val="24"/>
          <w:szCs w:val="24"/>
        </w:rPr>
        <w:t xml:space="preserve"> dan ide.</w:t>
      </w:r>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Berikut</w:t>
      </w:r>
      <w:proofErr w:type="spellEnd"/>
      <w:r w:rsidR="00D57EC7">
        <w:rPr>
          <w:rStyle w:val="highlight"/>
          <w:rFonts w:ascii="Times New Roman" w:hAnsi="Times New Roman" w:cs="Times New Roman"/>
          <w:sz w:val="24"/>
          <w:szCs w:val="24"/>
        </w:rPr>
        <w:t xml:space="preserve"> </w:t>
      </w:r>
      <w:proofErr w:type="spellStart"/>
      <w:r w:rsidR="00D57EC7">
        <w:rPr>
          <w:rStyle w:val="highlight"/>
          <w:rFonts w:ascii="Times New Roman" w:hAnsi="Times New Roman" w:cs="Times New Roman"/>
          <w:sz w:val="24"/>
          <w:szCs w:val="24"/>
        </w:rPr>
        <w:t>t</w:t>
      </w:r>
      <w:r w:rsidR="00D57EC7" w:rsidRPr="00D57EC7">
        <w:rPr>
          <w:rStyle w:val="highlight"/>
          <w:rFonts w:ascii="Times New Roman" w:hAnsi="Times New Roman" w:cs="Times New Roman"/>
          <w:sz w:val="24"/>
          <w:szCs w:val="24"/>
        </w:rPr>
        <w:t>ahapan</w:t>
      </w:r>
      <w:proofErr w:type="spellEnd"/>
      <w:r w:rsidR="00D57EC7" w:rsidRPr="00D57EC7">
        <w:rPr>
          <w:rStyle w:val="highlight"/>
          <w:rFonts w:ascii="Times New Roman" w:hAnsi="Times New Roman" w:cs="Times New Roman"/>
          <w:sz w:val="24"/>
          <w:szCs w:val="24"/>
        </w:rPr>
        <w:t xml:space="preserve"> </w:t>
      </w:r>
      <w:proofErr w:type="spellStart"/>
      <w:r w:rsidR="00D57EC7" w:rsidRPr="00D57EC7">
        <w:rPr>
          <w:rStyle w:val="highlight"/>
          <w:rFonts w:ascii="Times New Roman" w:hAnsi="Times New Roman" w:cs="Times New Roman"/>
          <w:sz w:val="24"/>
          <w:szCs w:val="24"/>
        </w:rPr>
        <w:t>dalam</w:t>
      </w:r>
      <w:proofErr w:type="spellEnd"/>
      <w:r w:rsidR="00D57EC7" w:rsidRPr="00D57EC7">
        <w:rPr>
          <w:rStyle w:val="highlight"/>
          <w:rFonts w:ascii="Times New Roman" w:hAnsi="Times New Roman" w:cs="Times New Roman"/>
          <w:sz w:val="24"/>
          <w:szCs w:val="24"/>
        </w:rPr>
        <w:t xml:space="preserve"> </w:t>
      </w:r>
      <w:r w:rsidR="00D57EC7">
        <w:rPr>
          <w:rStyle w:val="highlight"/>
          <w:rFonts w:ascii="Times New Roman" w:hAnsi="Times New Roman" w:cs="Times New Roman"/>
          <w:sz w:val="24"/>
          <w:szCs w:val="24"/>
        </w:rPr>
        <w:t>p</w:t>
      </w:r>
      <w:r w:rsidR="00D57EC7" w:rsidRPr="00D57EC7">
        <w:rPr>
          <w:rStyle w:val="highlight"/>
          <w:rFonts w:ascii="Times New Roman" w:hAnsi="Times New Roman" w:cs="Times New Roman"/>
          <w:sz w:val="24"/>
          <w:szCs w:val="24"/>
        </w:rPr>
        <w:t xml:space="preserve">roses </w:t>
      </w:r>
      <w:r w:rsidR="00D57EC7" w:rsidRPr="00D57EC7">
        <w:rPr>
          <w:rStyle w:val="highlight"/>
          <w:rFonts w:ascii="Times New Roman" w:hAnsi="Times New Roman" w:cs="Times New Roman"/>
          <w:i/>
          <w:iCs/>
          <w:sz w:val="24"/>
          <w:szCs w:val="24"/>
        </w:rPr>
        <w:t>Design Thinking</w:t>
      </w:r>
      <w:r w:rsidR="00D57EC7">
        <w:rPr>
          <w:rStyle w:val="highlight"/>
          <w:rFonts w:ascii="Times New Roman" w:hAnsi="Times New Roman" w:cs="Times New Roman"/>
          <w:sz w:val="24"/>
          <w:szCs w:val="24"/>
        </w:rPr>
        <w:t xml:space="preserve">: </w:t>
      </w:r>
    </w:p>
    <w:p w14:paraId="6C607423" w14:textId="2BDE89FA"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proofErr w:type="spellStart"/>
      <w:r w:rsidRPr="00D57EC7">
        <w:rPr>
          <w:rStyle w:val="highlight"/>
          <w:rFonts w:ascii="Times New Roman" w:hAnsi="Times New Roman" w:cs="Times New Roman"/>
          <w:i/>
          <w:iCs/>
          <w:sz w:val="24"/>
          <w:szCs w:val="24"/>
        </w:rPr>
        <w:t>Empathise</w:t>
      </w:r>
      <w:proofErr w:type="spellEnd"/>
      <w:r>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ini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berfungsi</w:t>
      </w:r>
      <w:proofErr w:type="spellEnd"/>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pemahaman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empatik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dicoba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diselesaikan</w:t>
      </w:r>
      <w:proofErr w:type="spellEnd"/>
      <w:r w:rsidRPr="00D57EC7">
        <w:rPr>
          <w:rStyle w:val="highlight"/>
          <w:rFonts w:ascii="Times New Roman" w:hAnsi="Times New Roman" w:cs="Times New Roman"/>
          <w:i/>
          <w:iCs/>
          <w:sz w:val="24"/>
          <w:szCs w:val="24"/>
        </w:rPr>
        <w:t>. Design Thinking</w:t>
      </w:r>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empati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pemikir</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desain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mengesampingkan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asumsi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dunia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mendapatkan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wawasan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tentang</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kebutuhan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mereka</w:t>
      </w:r>
      <w:proofErr w:type="spellEnd"/>
      <w:sdt>
        <w:sdtPr>
          <w:rPr>
            <w:rStyle w:val="highlight"/>
            <w:rFonts w:ascii="Times New Roman" w:hAnsi="Times New Roman" w:cs="Times New Roman"/>
            <w:sz w:val="24"/>
            <w:szCs w:val="24"/>
          </w:rPr>
          <w:id w:val="-108668697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7D137DC1" w14:textId="75686DE2"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Define</w:t>
      </w:r>
      <w:r>
        <w:rPr>
          <w:rStyle w:val="highlight"/>
          <w:rFonts w:ascii="Times New Roman" w:hAnsi="Times New Roman" w:cs="Times New Roman"/>
          <w:sz w:val="24"/>
          <w:szCs w:val="24"/>
        </w:rPr>
        <w:t xml:space="preserve">, </w:t>
      </w:r>
      <w:proofErr w:type="spellStart"/>
      <w:r>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mengumpulkan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informasi</w:t>
      </w:r>
      <w:proofErr w:type="spellEnd"/>
      <w:r w:rsidRPr="00D57EC7">
        <w:rPr>
          <w:rStyle w:val="highlight"/>
          <w:rFonts w:ascii="Times New Roman" w:hAnsi="Times New Roman" w:cs="Times New Roman"/>
          <w:sz w:val="24"/>
          <w:szCs w:val="24"/>
        </w:rPr>
        <w:t xml:space="preserve"> yang </w:t>
      </w:r>
      <w:proofErr w:type="spellStart"/>
      <w:r w:rsidRPr="00D57EC7">
        <w:rPr>
          <w:rStyle w:val="highlight"/>
          <w:rFonts w:ascii="Times New Roman" w:hAnsi="Times New Roman" w:cs="Times New Roman"/>
          <w:sz w:val="24"/>
          <w:szCs w:val="24"/>
        </w:rPr>
        <w:t>telah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kita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buat</w:t>
      </w:r>
      <w:proofErr w:type="spellEnd"/>
      <w:r w:rsidRPr="00D57EC7">
        <w:rPr>
          <w:rStyle w:val="highlight"/>
          <w:rFonts w:ascii="Times New Roman" w:hAnsi="Times New Roman" w:cs="Times New Roman"/>
          <w:sz w:val="24"/>
          <w:szCs w:val="24"/>
        </w:rPr>
        <w:t xml:space="preserve"> dan </w:t>
      </w:r>
      <w:proofErr w:type="spellStart"/>
      <w:r w:rsidRPr="00D57EC7">
        <w:rPr>
          <w:rStyle w:val="highlight"/>
          <w:rFonts w:ascii="Times New Roman" w:hAnsi="Times New Roman" w:cs="Times New Roman"/>
          <w:sz w:val="24"/>
          <w:szCs w:val="24"/>
        </w:rPr>
        <w:t>kumpulkan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selama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tahap</w:t>
      </w:r>
      <w:proofErr w:type="spellEnd"/>
      <w:r w:rsidRPr="00D57EC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Empathise</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memungkinkan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pengguna</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untuk</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menyelesaikan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masalah</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sendiri</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dengan</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tingkat</w:t>
      </w:r>
      <w:proofErr w:type="spellEnd"/>
      <w:r w:rsidRPr="00D57EC7">
        <w:rPr>
          <w:rStyle w:val="highlight"/>
          <w:rFonts w:ascii="Times New Roman" w:hAnsi="Times New Roman" w:cs="Times New Roman"/>
          <w:sz w:val="24"/>
          <w:szCs w:val="24"/>
        </w:rPr>
        <w:t xml:space="preserve"> </w:t>
      </w:r>
      <w:proofErr w:type="spellStart"/>
      <w:r w:rsidRPr="00D57EC7">
        <w:rPr>
          <w:rStyle w:val="highlight"/>
          <w:rFonts w:ascii="Times New Roman" w:hAnsi="Times New Roman" w:cs="Times New Roman"/>
          <w:sz w:val="24"/>
          <w:szCs w:val="24"/>
        </w:rPr>
        <w:t>kesulitan</w:t>
      </w:r>
      <w:proofErr w:type="spellEnd"/>
      <w:r w:rsidRPr="00D57EC7">
        <w:rPr>
          <w:rStyle w:val="highlight"/>
          <w:rFonts w:ascii="Times New Roman" w:hAnsi="Times New Roman" w:cs="Times New Roman"/>
          <w:sz w:val="24"/>
          <w:szCs w:val="24"/>
        </w:rPr>
        <w:t xml:space="preserve"> minimal</w:t>
      </w:r>
      <w:sdt>
        <w:sdtPr>
          <w:rPr>
            <w:rStyle w:val="highlight"/>
            <w:rFonts w:ascii="Times New Roman" w:hAnsi="Times New Roman" w:cs="Times New Roman"/>
            <w:sz w:val="24"/>
            <w:szCs w:val="24"/>
          </w:rPr>
          <w:id w:val="-340236209"/>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Pr="00D57EC7">
        <w:rPr>
          <w:rStyle w:val="highlight"/>
          <w:rFonts w:ascii="Times New Roman" w:hAnsi="Times New Roman" w:cs="Times New Roman"/>
          <w:sz w:val="24"/>
          <w:szCs w:val="24"/>
        </w:rPr>
        <w:t>.</w:t>
      </w:r>
    </w:p>
    <w:p w14:paraId="3E33FD14" w14:textId="7A4B572F"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Ideate</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desainer</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siap</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mulai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menghasilkan</w:t>
      </w:r>
      <w:proofErr w:type="spellEnd"/>
      <w:r w:rsidRPr="00AF71F7">
        <w:rPr>
          <w:rStyle w:val="highlight"/>
          <w:rFonts w:ascii="Times New Roman" w:hAnsi="Times New Roman" w:cs="Times New Roman"/>
          <w:sz w:val="24"/>
          <w:szCs w:val="24"/>
        </w:rPr>
        <w:t xml:space="preserve"> ide, Ada </w:t>
      </w:r>
      <w:proofErr w:type="spellStart"/>
      <w:r w:rsidRPr="00AF71F7">
        <w:rPr>
          <w:rStyle w:val="highlight"/>
          <w:rFonts w:ascii="Times New Roman" w:hAnsi="Times New Roman" w:cs="Times New Roman"/>
          <w:sz w:val="24"/>
          <w:szCs w:val="24"/>
        </w:rPr>
        <w:t>ratusan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teknik</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Ideation</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seperti</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Brainstorm</w:t>
      </w:r>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i/>
          <w:iCs/>
          <w:sz w:val="24"/>
          <w:szCs w:val="24"/>
        </w:rPr>
        <w:t>Brainwrite</w:t>
      </w:r>
      <w:proofErr w:type="spellEnd"/>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Worst</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Possible</w:t>
      </w:r>
      <w:r w:rsidRPr="00AF71F7">
        <w:rPr>
          <w:rStyle w:val="highlight"/>
          <w:rFonts w:ascii="Times New Roman" w:hAnsi="Times New Roman" w:cs="Times New Roman"/>
          <w:sz w:val="24"/>
          <w:szCs w:val="24"/>
        </w:rPr>
        <w:t xml:space="preserve"> </w:t>
      </w:r>
      <w:r w:rsidRPr="00AF71F7">
        <w:rPr>
          <w:rStyle w:val="highlight"/>
          <w:rFonts w:ascii="Times New Roman" w:hAnsi="Times New Roman" w:cs="Times New Roman"/>
          <w:i/>
          <w:iCs/>
          <w:sz w:val="24"/>
          <w:szCs w:val="24"/>
        </w:rPr>
        <w:t>Idea</w:t>
      </w:r>
      <w:r w:rsidRPr="00AF71F7">
        <w:rPr>
          <w:rStyle w:val="highlight"/>
          <w:rFonts w:ascii="Times New Roman" w:hAnsi="Times New Roman" w:cs="Times New Roman"/>
          <w:sz w:val="24"/>
          <w:szCs w:val="24"/>
        </w:rPr>
        <w:t xml:space="preserve">, dan </w:t>
      </w:r>
      <w:r w:rsidRPr="00AF71F7">
        <w:rPr>
          <w:rStyle w:val="highlight"/>
          <w:rFonts w:ascii="Times New Roman" w:hAnsi="Times New Roman" w:cs="Times New Roman"/>
          <w:i/>
          <w:iCs/>
          <w:sz w:val="24"/>
          <w:szCs w:val="24"/>
        </w:rPr>
        <w:t>SCRAMPER</w:t>
      </w:r>
      <w:r w:rsidRPr="00AF71F7">
        <w:rPr>
          <w:rStyle w:val="highlight"/>
          <w:rFonts w:ascii="Times New Roman" w:hAnsi="Times New Roman" w:cs="Times New Roman"/>
          <w:sz w:val="24"/>
          <w:szCs w:val="24"/>
        </w:rPr>
        <w:t xml:space="preserve">, </w:t>
      </w:r>
      <w:proofErr w:type="spellStart"/>
      <w:r w:rsidR="00AF71F7">
        <w:rPr>
          <w:rStyle w:val="highlight"/>
          <w:rFonts w:ascii="Times New Roman" w:hAnsi="Times New Roman" w:cs="Times New Roman"/>
          <w:sz w:val="24"/>
          <w:szCs w:val="24"/>
        </w:rPr>
        <w:t>p</w:t>
      </w:r>
      <w:r w:rsidRPr="00AF71F7">
        <w:rPr>
          <w:rStyle w:val="highlight"/>
          <w:rFonts w:ascii="Times New Roman" w:hAnsi="Times New Roman" w:cs="Times New Roman"/>
          <w:sz w:val="24"/>
          <w:szCs w:val="24"/>
        </w:rPr>
        <w:t>enting</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untuk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mendapatkan</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sebanyak</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mungkin</w:t>
      </w:r>
      <w:proofErr w:type="spellEnd"/>
      <w:r w:rsidRPr="00AF71F7">
        <w:rPr>
          <w:rStyle w:val="highlight"/>
          <w:rFonts w:ascii="Times New Roman" w:hAnsi="Times New Roman" w:cs="Times New Roman"/>
          <w:sz w:val="24"/>
          <w:szCs w:val="24"/>
        </w:rPr>
        <w:t xml:space="preserve"> ide </w:t>
      </w:r>
      <w:proofErr w:type="spellStart"/>
      <w:r w:rsidRPr="00AF71F7">
        <w:rPr>
          <w:rStyle w:val="highlight"/>
          <w:rFonts w:ascii="Times New Roman" w:hAnsi="Times New Roman" w:cs="Times New Roman"/>
          <w:sz w:val="24"/>
          <w:szCs w:val="24"/>
        </w:rPr>
        <w:t>atau</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solusi</w:t>
      </w:r>
      <w:proofErr w:type="spellEnd"/>
      <w:r w:rsidRPr="00AF71F7">
        <w:rPr>
          <w:rStyle w:val="highlight"/>
          <w:rFonts w:ascii="Times New Roman" w:hAnsi="Times New Roman" w:cs="Times New Roman"/>
          <w:sz w:val="24"/>
          <w:szCs w:val="24"/>
        </w:rPr>
        <w:t xml:space="preserve"> </w:t>
      </w:r>
      <w:proofErr w:type="spellStart"/>
      <w:r w:rsidRPr="00AF71F7">
        <w:rPr>
          <w:rStyle w:val="highlight"/>
          <w:rFonts w:ascii="Times New Roman" w:hAnsi="Times New Roman" w:cs="Times New Roman"/>
          <w:sz w:val="24"/>
          <w:szCs w:val="24"/>
        </w:rPr>
        <w:t>masalah</w:t>
      </w:r>
      <w:proofErr w:type="spellEnd"/>
      <w:sdt>
        <w:sdtPr>
          <w:rPr>
            <w:rStyle w:val="highlight"/>
            <w:rFonts w:ascii="Times New Roman" w:hAnsi="Times New Roman" w:cs="Times New Roman"/>
            <w:sz w:val="24"/>
            <w:szCs w:val="24"/>
          </w:rPr>
          <w:id w:val="-1879618774"/>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Pr="00AF71F7">
        <w:rPr>
          <w:rStyle w:val="highlight"/>
          <w:rFonts w:ascii="Times New Roman" w:hAnsi="Times New Roman" w:cs="Times New Roman"/>
          <w:sz w:val="24"/>
          <w:szCs w:val="24"/>
        </w:rPr>
        <w:t>.</w:t>
      </w:r>
    </w:p>
    <w:p w14:paraId="499CC113" w14:textId="1CB61C08" w:rsidR="00D57EC7" w:rsidRPr="00AF71F7" w:rsidRDefault="00D57EC7" w:rsidP="00AF71F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AF71F7">
        <w:rPr>
          <w:rStyle w:val="highlight"/>
          <w:rFonts w:ascii="Times New Roman" w:hAnsi="Times New Roman" w:cs="Times New Roman"/>
          <w:i/>
          <w:iCs/>
          <w:sz w:val="24"/>
          <w:szCs w:val="24"/>
        </w:rPr>
        <w:t>Prototype</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eksperimental</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tujuannya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untuk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setiap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masalah</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tiga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pertama</w:t>
      </w:r>
      <w:proofErr w:type="spellEnd"/>
      <w:r w:rsidR="00AF71F7" w:rsidRPr="00AF71F7">
        <w:rPr>
          <w:rStyle w:val="highlight"/>
          <w:rFonts w:ascii="Times New Roman" w:hAnsi="Times New Roman" w:cs="Times New Roman"/>
          <w:sz w:val="24"/>
          <w:szCs w:val="24"/>
        </w:rPr>
        <w:t xml:space="preserve">. Solusi </w:t>
      </w:r>
      <w:proofErr w:type="spellStart"/>
      <w:r w:rsidR="00AF71F7" w:rsidRPr="00AF71F7">
        <w:rPr>
          <w:rStyle w:val="highlight"/>
          <w:rFonts w:ascii="Times New Roman" w:hAnsi="Times New Roman" w:cs="Times New Roman"/>
          <w:sz w:val="24"/>
          <w:szCs w:val="24"/>
        </w:rPr>
        <w:t>diimplementasikan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dalam</w:t>
      </w:r>
      <w:proofErr w:type="spellEnd"/>
      <w:r w:rsidR="00AF71F7" w:rsidRPr="00AF71F7">
        <w:rPr>
          <w:rStyle w:val="highlight"/>
          <w:rFonts w:ascii="Times New Roman" w:hAnsi="Times New Roman" w:cs="Times New Roman"/>
          <w:sz w:val="24"/>
          <w:szCs w:val="24"/>
        </w:rPr>
        <w:t xml:space="preserve"> prototype, dan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per </w:t>
      </w:r>
      <w:proofErr w:type="spellStart"/>
      <w:r w:rsidR="00AF71F7" w:rsidRPr="00AF71F7">
        <w:rPr>
          <w:rStyle w:val="highlight"/>
          <w:rFonts w:ascii="Times New Roman" w:hAnsi="Times New Roman" w:cs="Times New Roman"/>
          <w:sz w:val="24"/>
          <w:szCs w:val="24"/>
        </w:rPr>
        <w:t>satu</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mereka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diselidiki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diterima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diperbaiki</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diperiksa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ulang</w:t>
      </w:r>
      <w:proofErr w:type="spellEnd"/>
      <w:r w:rsidR="00AF71F7" w:rsidRPr="00AF71F7">
        <w:rPr>
          <w:rStyle w:val="highlight"/>
          <w:rFonts w:ascii="Times New Roman" w:hAnsi="Times New Roman" w:cs="Times New Roman"/>
          <w:sz w:val="24"/>
          <w:szCs w:val="24"/>
        </w:rPr>
        <w:t xml:space="preserve">, dan </w:t>
      </w:r>
      <w:proofErr w:type="spellStart"/>
      <w:r w:rsidR="00AF71F7" w:rsidRPr="00AF71F7">
        <w:rPr>
          <w:rStyle w:val="highlight"/>
          <w:rFonts w:ascii="Times New Roman" w:hAnsi="Times New Roman" w:cs="Times New Roman"/>
          <w:sz w:val="24"/>
          <w:szCs w:val="24"/>
        </w:rPr>
        <w:t>ditolak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berdasarkan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pengalaman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pengguna</w:t>
      </w:r>
      <w:proofErr w:type="spellEnd"/>
      <w:sdt>
        <w:sdtPr>
          <w:rPr>
            <w:rStyle w:val="highlight"/>
            <w:rFonts w:ascii="Times New Roman" w:hAnsi="Times New Roman" w:cs="Times New Roman"/>
            <w:sz w:val="24"/>
            <w:szCs w:val="24"/>
          </w:rPr>
          <w:id w:val="8736054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00AF71F7" w:rsidRPr="00AF71F7">
        <w:rPr>
          <w:rStyle w:val="highlight"/>
          <w:rFonts w:ascii="Times New Roman" w:hAnsi="Times New Roman" w:cs="Times New Roman"/>
          <w:sz w:val="24"/>
          <w:szCs w:val="24"/>
        </w:rPr>
        <w:t>.</w:t>
      </w:r>
      <w:r w:rsidR="00AF71F7">
        <w:rPr>
          <w:rStyle w:val="highlight"/>
          <w:rFonts w:ascii="Times New Roman" w:hAnsi="Times New Roman" w:cs="Times New Roman"/>
          <w:sz w:val="24"/>
          <w:szCs w:val="24"/>
        </w:rPr>
        <w:t xml:space="preserve"> </w:t>
      </w:r>
    </w:p>
    <w:p w14:paraId="176425AF" w14:textId="041111B5" w:rsidR="00D57EC7" w:rsidRPr="00D57EC7" w:rsidRDefault="00D57EC7" w:rsidP="00D57EC7">
      <w:pPr>
        <w:pStyle w:val="ListParagraph"/>
        <w:numPr>
          <w:ilvl w:val="0"/>
          <w:numId w:val="33"/>
        </w:numPr>
        <w:spacing w:after="0" w:line="360" w:lineRule="auto"/>
        <w:ind w:left="426" w:hanging="426"/>
        <w:jc w:val="both"/>
        <w:rPr>
          <w:rStyle w:val="highlight"/>
          <w:rFonts w:ascii="Times New Roman" w:hAnsi="Times New Roman" w:cs="Times New Roman"/>
          <w:sz w:val="24"/>
          <w:szCs w:val="24"/>
        </w:rPr>
      </w:pPr>
      <w:r w:rsidRPr="00D57EC7">
        <w:rPr>
          <w:rStyle w:val="highlight"/>
          <w:rFonts w:ascii="Times New Roman" w:hAnsi="Times New Roman" w:cs="Times New Roman"/>
          <w:sz w:val="24"/>
          <w:szCs w:val="24"/>
        </w:rPr>
        <w:t>Test</w:t>
      </w:r>
      <w:r w:rsid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Desainer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menguji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produk</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lengkap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secara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ketat</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menggunakan</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solusi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terbaik</w:t>
      </w:r>
      <w:proofErr w:type="spellEnd"/>
      <w:r w:rsidR="00AF71F7" w:rsidRPr="00AF71F7">
        <w:rPr>
          <w:rStyle w:val="highlight"/>
          <w:rFonts w:ascii="Times New Roman" w:hAnsi="Times New Roman" w:cs="Times New Roman"/>
          <w:sz w:val="24"/>
          <w:szCs w:val="24"/>
        </w:rPr>
        <w:t xml:space="preserve"> yang </w:t>
      </w:r>
      <w:proofErr w:type="spellStart"/>
      <w:r w:rsidR="00AF71F7" w:rsidRPr="00AF71F7">
        <w:rPr>
          <w:rStyle w:val="highlight"/>
          <w:rFonts w:ascii="Times New Roman" w:hAnsi="Times New Roman" w:cs="Times New Roman"/>
          <w:sz w:val="24"/>
          <w:szCs w:val="24"/>
        </w:rPr>
        <w:t>diidentifikasi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selama</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fase</w:t>
      </w:r>
      <w:proofErr w:type="spellEnd"/>
      <w:r w:rsidR="00AF71F7" w:rsidRPr="00AF71F7">
        <w:rPr>
          <w:rStyle w:val="highlight"/>
          <w:rFonts w:ascii="Times New Roman" w:hAnsi="Times New Roman" w:cs="Times New Roman"/>
          <w:sz w:val="24"/>
          <w:szCs w:val="24"/>
        </w:rPr>
        <w:t xml:space="preserve"> prototyping. </w:t>
      </w:r>
      <w:proofErr w:type="spellStart"/>
      <w:r w:rsidR="00AF71F7" w:rsidRPr="00AF71F7">
        <w:rPr>
          <w:rStyle w:val="highlight"/>
          <w:rFonts w:ascii="Times New Roman" w:hAnsi="Times New Roman" w:cs="Times New Roman"/>
          <w:sz w:val="24"/>
          <w:szCs w:val="24"/>
        </w:rPr>
        <w:t>Ini</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adalah</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tahap</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akhir</w:t>
      </w:r>
      <w:proofErr w:type="spellEnd"/>
      <w:r w:rsidR="00AF71F7" w:rsidRPr="00AF71F7">
        <w:rPr>
          <w:rStyle w:val="highlight"/>
          <w:rFonts w:ascii="Times New Roman" w:hAnsi="Times New Roman" w:cs="Times New Roman"/>
          <w:sz w:val="24"/>
          <w:szCs w:val="24"/>
        </w:rPr>
        <w:t xml:space="preserve"> </w:t>
      </w:r>
      <w:proofErr w:type="spellStart"/>
      <w:r w:rsidR="00AF71F7" w:rsidRPr="00AF71F7">
        <w:rPr>
          <w:rStyle w:val="highlight"/>
          <w:rFonts w:ascii="Times New Roman" w:hAnsi="Times New Roman" w:cs="Times New Roman"/>
          <w:sz w:val="24"/>
          <w:szCs w:val="24"/>
        </w:rPr>
        <w:t>dari</w:t>
      </w:r>
      <w:proofErr w:type="spellEnd"/>
      <w:r w:rsidR="00AF71F7" w:rsidRPr="00AF71F7">
        <w:rPr>
          <w:rStyle w:val="highlight"/>
          <w:rFonts w:ascii="Times New Roman" w:hAnsi="Times New Roman" w:cs="Times New Roman"/>
          <w:sz w:val="24"/>
          <w:szCs w:val="24"/>
        </w:rPr>
        <w:t xml:space="preserve"> design thinking</w:t>
      </w:r>
      <w:sdt>
        <w:sdtPr>
          <w:rPr>
            <w:rStyle w:val="highlight"/>
            <w:rFonts w:ascii="Times New Roman" w:hAnsi="Times New Roman" w:cs="Times New Roman"/>
            <w:sz w:val="24"/>
            <w:szCs w:val="24"/>
          </w:rPr>
          <w:id w:val="388077900"/>
          <w:citation/>
        </w:sdtPr>
        <w:sdtEndPr>
          <w:rPr>
            <w:rStyle w:val="highlight"/>
          </w:rPr>
        </w:sdtEndPr>
        <w:sdtContent>
          <w:r w:rsidR="00AF71F7">
            <w:rPr>
              <w:rStyle w:val="highlight"/>
              <w:rFonts w:ascii="Times New Roman" w:hAnsi="Times New Roman" w:cs="Times New Roman"/>
              <w:sz w:val="24"/>
              <w:szCs w:val="24"/>
            </w:rPr>
            <w:fldChar w:fldCharType="begin"/>
          </w:r>
          <w:r w:rsidR="00AF71F7">
            <w:rPr>
              <w:rStyle w:val="highlight"/>
              <w:rFonts w:ascii="Times New Roman" w:hAnsi="Times New Roman" w:cs="Times New Roman"/>
              <w:sz w:val="24"/>
              <w:szCs w:val="24"/>
            </w:rPr>
            <w:instrText xml:space="preserve"> CITATION Bin20 \l 1033 </w:instrText>
          </w:r>
          <w:r w:rsidR="00AF71F7">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[19]</w:t>
          </w:r>
          <w:r w:rsidR="00AF71F7">
            <w:rPr>
              <w:rStyle w:val="highlight"/>
              <w:rFonts w:ascii="Times New Roman" w:hAnsi="Times New Roman" w:cs="Times New Roman"/>
              <w:sz w:val="24"/>
              <w:szCs w:val="24"/>
            </w:rPr>
            <w:fldChar w:fldCharType="end"/>
          </w:r>
        </w:sdtContent>
      </w:sdt>
      <w:r w:rsidR="00AF71F7">
        <w:rPr>
          <w:rStyle w:val="highlight"/>
          <w:rFonts w:ascii="Times New Roman" w:hAnsi="Times New Roman" w:cs="Times New Roman"/>
          <w:sz w:val="24"/>
          <w:szCs w:val="24"/>
        </w:rPr>
        <w:t>.</w:t>
      </w:r>
    </w:p>
    <w:p w14:paraId="778E3C1B" w14:textId="77777777" w:rsidR="00652C83" w:rsidRPr="00437668" w:rsidRDefault="00652C83" w:rsidP="006540B1">
      <w:pPr>
        <w:spacing w:after="0" w:line="360" w:lineRule="auto"/>
        <w:jc w:val="both"/>
        <w:rPr>
          <w:rStyle w:val="highlight"/>
          <w:rFonts w:ascii="Times New Roman" w:hAnsi="Times New Roman" w:cs="Times New Roman"/>
          <w:sz w:val="24"/>
          <w:szCs w:val="24"/>
        </w:rPr>
      </w:pPr>
    </w:p>
    <w:p w14:paraId="22A87071" w14:textId="5536E56F" w:rsidR="00D66E37" w:rsidRDefault="00D66E37" w:rsidP="00FA3496">
      <w:pPr>
        <w:pStyle w:val="ListParagraph"/>
        <w:numPr>
          <w:ilvl w:val="1"/>
          <w:numId w:val="2"/>
        </w:numPr>
        <w:spacing w:after="0" w:line="360" w:lineRule="auto"/>
        <w:ind w:left="567" w:hanging="567"/>
        <w:outlineLvl w:val="1"/>
        <w:rPr>
          <w:rStyle w:val="highlight"/>
          <w:rFonts w:ascii="Times New Roman" w:hAnsi="Times New Roman" w:cs="Times New Roman"/>
          <w:b/>
          <w:bCs/>
          <w:sz w:val="28"/>
          <w:szCs w:val="28"/>
        </w:rPr>
      </w:pPr>
      <w:bookmarkStart w:id="291" w:name="_Toc75487175"/>
      <w:proofErr w:type="spellStart"/>
      <w:r>
        <w:rPr>
          <w:rStyle w:val="highlight"/>
          <w:rFonts w:ascii="Times New Roman" w:hAnsi="Times New Roman" w:cs="Times New Roman"/>
          <w:b/>
          <w:bCs/>
          <w:sz w:val="28"/>
          <w:szCs w:val="28"/>
        </w:rPr>
        <w:t>JitPack</w:t>
      </w:r>
      <w:bookmarkEnd w:id="291"/>
      <w:proofErr w:type="spellEnd"/>
    </w:p>
    <w:p w14:paraId="4179DDFF" w14:textId="71242091" w:rsidR="00540C2F" w:rsidRDefault="00540C2F" w:rsidP="00810842">
      <w:pPr>
        <w:spacing w:line="360" w:lineRule="auto"/>
        <w:ind w:firstLine="567"/>
        <w:jc w:val="both"/>
        <w:rPr>
          <w:rStyle w:val="highlight"/>
          <w:rFonts w:ascii="Times New Roman" w:hAnsi="Times New Roman" w:cs="Times New Roman"/>
          <w:sz w:val="24"/>
          <w:szCs w:val="24"/>
        </w:rPr>
      </w:pP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repositori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paket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baru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JVM dan Android. </w:t>
      </w:r>
      <w:proofErr w:type="spellStart"/>
      <w:r w:rsidRPr="00540C2F">
        <w:rPr>
          <w:rStyle w:val="highlight"/>
          <w:rFonts w:ascii="Times New Roman" w:hAnsi="Times New Roman" w:cs="Times New Roman"/>
          <w:sz w:val="24"/>
          <w:szCs w:val="24"/>
        </w:rPr>
        <w:t>Itu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membangun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Git </w:t>
      </w:r>
      <w:proofErr w:type="spellStart"/>
      <w:r w:rsidRPr="00540C2F">
        <w:rPr>
          <w:rStyle w:val="highlight"/>
          <w:rFonts w:ascii="Times New Roman" w:hAnsi="Times New Roman" w:cs="Times New Roman"/>
          <w:sz w:val="24"/>
          <w:szCs w:val="24"/>
        </w:rPr>
        <w:t>sesuai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permintaan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memberi</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artefak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siap</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pakai</w:t>
      </w:r>
      <w:proofErr w:type="spellEnd"/>
      <w:r w:rsidRPr="00540C2F">
        <w:rPr>
          <w:rStyle w:val="highlight"/>
          <w:rFonts w:ascii="Times New Roman" w:hAnsi="Times New Roman" w:cs="Times New Roman"/>
          <w:sz w:val="24"/>
          <w:szCs w:val="24"/>
        </w:rPr>
        <w:t xml:space="preserve"> (jar, </w:t>
      </w:r>
      <w:proofErr w:type="spellStart"/>
      <w:r w:rsidRPr="00540C2F">
        <w:rPr>
          <w:rStyle w:val="highlight"/>
          <w:rFonts w:ascii="Times New Roman" w:hAnsi="Times New Roman" w:cs="Times New Roman"/>
          <w:sz w:val="24"/>
          <w:szCs w:val="24"/>
        </w:rPr>
        <w:t>aar</w:t>
      </w:r>
      <w:proofErr w:type="spellEnd"/>
      <w:r w:rsidRPr="00540C2F">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639460095"/>
          <w:citation/>
        </w:sdtPr>
        <w:sdtEndPr>
          <w:rPr>
            <w:rStyle w:val="highlight"/>
          </w:rPr>
        </w:sdtEnd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[11]</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 xml:space="preserve">. </w:t>
      </w:r>
    </w:p>
    <w:p w14:paraId="54DDAF40" w14:textId="7447D5B9" w:rsidR="00540C2F" w:rsidRDefault="00540C2F" w:rsidP="00540C2F">
      <w:pPr>
        <w:spacing w:line="360" w:lineRule="auto"/>
        <w:rPr>
          <w:rStyle w:val="highlight"/>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782E8F" wp14:editId="568981DD">
            <wp:extent cx="5036820" cy="31483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6820" cy="3148330"/>
                    </a:xfrm>
                    <a:prstGeom prst="rect">
                      <a:avLst/>
                    </a:prstGeom>
                  </pic:spPr>
                </pic:pic>
              </a:graphicData>
            </a:graphic>
          </wp:inline>
        </w:drawing>
      </w:r>
    </w:p>
    <w:p w14:paraId="7133F122" w14:textId="10AAD1A8" w:rsidR="00810842" w:rsidRPr="006540B1" w:rsidRDefault="00540C2F" w:rsidP="006540B1">
      <w:pPr>
        <w:pStyle w:val="Caption"/>
        <w:spacing w:line="360" w:lineRule="auto"/>
        <w:jc w:val="center"/>
        <w:rPr>
          <w:rStyle w:val="highlight"/>
        </w:rPr>
      </w:pPr>
      <w:bookmarkStart w:id="292" w:name="_Toc75498311"/>
      <w:r>
        <w:t xml:space="preserve">Gambar </w:t>
      </w:r>
      <w:fldSimple w:instr=" STYLEREF 1 \s ">
        <w:r w:rsidR="00616BB1">
          <w:rPr>
            <w:noProof/>
          </w:rPr>
          <w:t>2</w:t>
        </w:r>
      </w:fldSimple>
      <w:r w:rsidR="00616BB1">
        <w:t>–</w:t>
      </w:r>
      <w:fldSimple w:instr=" SEQ Gambar \* ARABIC \s 1 ">
        <w:r w:rsidR="00616BB1">
          <w:rPr>
            <w:noProof/>
          </w:rPr>
          <w:t>5</w:t>
        </w:r>
      </w:fldSimple>
      <w:r w:rsidR="00337873">
        <w:rPr>
          <w:noProof/>
        </w:rPr>
        <w:t>.</w:t>
      </w:r>
      <w:r>
        <w:t xml:space="preserve"> Halaman Utama JitPack.io</w:t>
      </w:r>
      <w:bookmarkEnd w:id="292"/>
    </w:p>
    <w:p w14:paraId="49D365EA" w14:textId="4D66209B" w:rsidR="00CA726B" w:rsidRDefault="00540C2F" w:rsidP="00810842">
      <w:pPr>
        <w:spacing w:line="360" w:lineRule="auto"/>
        <w:ind w:firstLine="720"/>
        <w:jc w:val="both"/>
        <w:rPr>
          <w:rStyle w:val="highlight"/>
          <w:rFonts w:ascii="Times New Roman" w:hAnsi="Times New Roman" w:cs="Times New Roman"/>
          <w:sz w:val="24"/>
          <w:szCs w:val="24"/>
        </w:rPr>
      </w:pPr>
      <w:r w:rsidRPr="00540C2F">
        <w:rPr>
          <w:rStyle w:val="highlight"/>
          <w:rFonts w:ascii="Times New Roman" w:hAnsi="Times New Roman" w:cs="Times New Roman"/>
          <w:sz w:val="24"/>
          <w:szCs w:val="24"/>
        </w:rPr>
        <w:t xml:space="preserve">Jika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ingin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perpustakaan</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tersedia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untuk</w:t>
      </w:r>
      <w:proofErr w:type="spellEnd"/>
      <w:r w:rsidRPr="00540C2F">
        <w:rPr>
          <w:rStyle w:val="highlight"/>
          <w:rFonts w:ascii="Times New Roman" w:hAnsi="Times New Roman" w:cs="Times New Roman"/>
          <w:sz w:val="24"/>
          <w:szCs w:val="24"/>
        </w:rPr>
        <w:t xml:space="preserve"> dunia, </w:t>
      </w:r>
      <w:proofErr w:type="spellStart"/>
      <w:r w:rsidRPr="00540C2F">
        <w:rPr>
          <w:rStyle w:val="highlight"/>
          <w:rFonts w:ascii="Times New Roman" w:hAnsi="Times New Roman" w:cs="Times New Roman"/>
          <w:sz w:val="24"/>
          <w:szCs w:val="24"/>
        </w:rPr>
        <w:t>tidak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melalui</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langkah-langkah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pembuatan</w:t>
      </w:r>
      <w:proofErr w:type="spellEnd"/>
      <w:r w:rsidRPr="00540C2F">
        <w:rPr>
          <w:rStyle w:val="highlight"/>
          <w:rFonts w:ascii="Times New Roman" w:hAnsi="Times New Roman" w:cs="Times New Roman"/>
          <w:sz w:val="24"/>
          <w:szCs w:val="24"/>
        </w:rPr>
        <w:t xml:space="preserve"> dan </w:t>
      </w:r>
      <w:proofErr w:type="spellStart"/>
      <w:r w:rsidRPr="00540C2F">
        <w:rPr>
          <w:rStyle w:val="highlight"/>
          <w:rFonts w:ascii="Times New Roman" w:hAnsi="Times New Roman" w:cs="Times New Roman"/>
          <w:sz w:val="24"/>
          <w:szCs w:val="24"/>
        </w:rPr>
        <w:t>pengunggahan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Yang </w:t>
      </w:r>
      <w:proofErr w:type="spellStart"/>
      <w:r w:rsidRPr="00540C2F">
        <w:rPr>
          <w:rStyle w:val="highlight"/>
          <w:rFonts w:ascii="Times New Roman" w:hAnsi="Times New Roman" w:cs="Times New Roman"/>
          <w:sz w:val="24"/>
          <w:szCs w:val="24"/>
        </w:rPr>
        <w:t>perlu</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lakukan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adalah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mendorong</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proyek</w:t>
      </w:r>
      <w:proofErr w:type="spellEnd"/>
      <w:r w:rsidRPr="00540C2F">
        <w:rPr>
          <w:rStyle w:val="highlight"/>
          <w:rFonts w:ascii="Times New Roman" w:hAnsi="Times New Roman" w:cs="Times New Roman"/>
          <w:sz w:val="24"/>
          <w:szCs w:val="24"/>
        </w:rPr>
        <w:t xml:space="preserve"> </w:t>
      </w:r>
      <w:proofErr w:type="spellStart"/>
      <w:r w:rsidR="001E0253">
        <w:rPr>
          <w:rStyle w:val="highlight"/>
          <w:rFonts w:ascii="Times New Roman" w:hAnsi="Times New Roman" w:cs="Times New Roman"/>
          <w:sz w:val="24"/>
          <w:szCs w:val="24"/>
        </w:rPr>
        <w:t>pembaca</w:t>
      </w:r>
      <w:proofErr w:type="spellEnd"/>
      <w:r w:rsidR="001E0253"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ke</w:t>
      </w:r>
      <w:proofErr w:type="spellEnd"/>
      <w:r w:rsidRPr="00540C2F">
        <w:rPr>
          <w:rStyle w:val="highlight"/>
          <w:rFonts w:ascii="Times New Roman" w:hAnsi="Times New Roman" w:cs="Times New Roman"/>
          <w:sz w:val="24"/>
          <w:szCs w:val="24"/>
        </w:rPr>
        <w:t xml:space="preserve"> GitHub dan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akan</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mengurus</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sisanya</w:t>
      </w:r>
      <w:proofErr w:type="spellEnd"/>
      <w:r w:rsidR="00793AAC">
        <w:rPr>
          <w:rStyle w:val="highlight"/>
          <w:rFonts w:ascii="Times New Roman" w:hAnsi="Times New Roman" w:cs="Times New Roman"/>
          <w:sz w:val="24"/>
          <w:szCs w:val="24"/>
        </w:rPr>
        <w:t xml:space="preserve">. </w:t>
      </w:r>
      <w:r w:rsidRPr="00540C2F">
        <w:rPr>
          <w:rStyle w:val="highlight"/>
          <w:rFonts w:ascii="Times New Roman" w:hAnsi="Times New Roman" w:cs="Times New Roman"/>
          <w:sz w:val="24"/>
          <w:szCs w:val="24"/>
        </w:rPr>
        <w:t xml:space="preserve">Jika </w:t>
      </w:r>
      <w:proofErr w:type="spellStart"/>
      <w:r w:rsidRPr="00540C2F">
        <w:rPr>
          <w:rStyle w:val="highlight"/>
          <w:rFonts w:ascii="Times New Roman" w:hAnsi="Times New Roman" w:cs="Times New Roman"/>
          <w:sz w:val="24"/>
          <w:szCs w:val="24"/>
        </w:rPr>
        <w:t>proyek</w:t>
      </w:r>
      <w:proofErr w:type="spellEnd"/>
      <w:r w:rsidR="00793AAC">
        <w:rPr>
          <w:rStyle w:val="highlight"/>
          <w:rFonts w:ascii="Times New Roman" w:hAnsi="Times New Roman" w:cs="Times New Roman"/>
          <w:sz w:val="24"/>
          <w:szCs w:val="24"/>
        </w:rPr>
        <w:t xml:space="preserve"> </w:t>
      </w:r>
      <w:proofErr w:type="spellStart"/>
      <w:r w:rsidR="00793AAC">
        <w:rPr>
          <w:rStyle w:val="highlight"/>
          <w:rFonts w:ascii="Times New Roman" w:hAnsi="Times New Roman" w:cs="Times New Roman"/>
          <w:sz w:val="24"/>
          <w:szCs w:val="24"/>
        </w:rPr>
        <w:t>pembaca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sudah</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ada</w:t>
      </w:r>
      <w:proofErr w:type="spellEnd"/>
      <w:r w:rsidRPr="00540C2F">
        <w:rPr>
          <w:rStyle w:val="highlight"/>
          <w:rFonts w:ascii="Times New Roman" w:hAnsi="Times New Roman" w:cs="Times New Roman"/>
          <w:sz w:val="24"/>
          <w:szCs w:val="24"/>
        </w:rPr>
        <w:t xml:space="preserve"> di GitHub, </w:t>
      </w:r>
      <w:proofErr w:type="spellStart"/>
      <w:r w:rsidRPr="00540C2F">
        <w:rPr>
          <w:rStyle w:val="highlight"/>
          <w:rFonts w:ascii="Times New Roman" w:hAnsi="Times New Roman" w:cs="Times New Roman"/>
          <w:sz w:val="24"/>
          <w:szCs w:val="24"/>
        </w:rPr>
        <w:t>JitPack</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memastikannya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dapat</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dibangun</w:t>
      </w:r>
      <w:proofErr w:type="spellEnd"/>
      <w:r w:rsidRPr="00540C2F">
        <w:rPr>
          <w:rStyle w:val="highlight"/>
          <w:rFonts w:ascii="Times New Roman" w:hAnsi="Times New Roman" w:cs="Times New Roman"/>
          <w:sz w:val="24"/>
          <w:szCs w:val="24"/>
        </w:rPr>
        <w:t xml:space="preserve"> oleh </w:t>
      </w:r>
      <w:proofErr w:type="spellStart"/>
      <w:r w:rsidRPr="00540C2F">
        <w:rPr>
          <w:rStyle w:val="highlight"/>
          <w:rFonts w:ascii="Times New Roman" w:hAnsi="Times New Roman" w:cs="Times New Roman"/>
          <w:sz w:val="24"/>
          <w:szCs w:val="24"/>
        </w:rPr>
        <w:t>siapa</w:t>
      </w:r>
      <w:proofErr w:type="spellEnd"/>
      <w:r w:rsidRPr="00540C2F">
        <w:rPr>
          <w:rStyle w:val="highlight"/>
          <w:rFonts w:ascii="Times New Roman" w:hAnsi="Times New Roman" w:cs="Times New Roman"/>
          <w:sz w:val="24"/>
          <w:szCs w:val="24"/>
        </w:rPr>
        <w:t xml:space="preserve"> </w:t>
      </w:r>
      <w:proofErr w:type="spellStart"/>
      <w:r w:rsidRPr="00540C2F">
        <w:rPr>
          <w:rStyle w:val="highlight"/>
          <w:rFonts w:ascii="Times New Roman" w:hAnsi="Times New Roman" w:cs="Times New Roman"/>
          <w:sz w:val="24"/>
          <w:szCs w:val="24"/>
        </w:rPr>
        <w:t>saja</w:t>
      </w:r>
      <w:proofErr w:type="spellEnd"/>
      <w:sdt>
        <w:sdtPr>
          <w:rPr>
            <w:rStyle w:val="highlight"/>
            <w:rFonts w:ascii="Times New Roman" w:hAnsi="Times New Roman" w:cs="Times New Roman"/>
            <w:sz w:val="24"/>
            <w:szCs w:val="24"/>
          </w:rPr>
          <w:id w:val="-887183083"/>
          <w:citation/>
        </w:sdtPr>
        <w:sdtEndPr>
          <w:rPr>
            <w:rStyle w:val="highlight"/>
          </w:rPr>
        </w:sdtEndPr>
        <w:sdtContent>
          <w:r w:rsidR="00793AAC">
            <w:rPr>
              <w:rStyle w:val="highlight"/>
              <w:rFonts w:ascii="Times New Roman" w:hAnsi="Times New Roman" w:cs="Times New Roman"/>
              <w:sz w:val="24"/>
              <w:szCs w:val="24"/>
            </w:rPr>
            <w:fldChar w:fldCharType="begin"/>
          </w:r>
          <w:r w:rsidR="00793AAC">
            <w:rPr>
              <w:rStyle w:val="highlight"/>
              <w:rFonts w:ascii="Times New Roman" w:hAnsi="Times New Roman" w:cs="Times New Roman"/>
              <w:sz w:val="24"/>
              <w:szCs w:val="24"/>
            </w:rPr>
            <w:instrText xml:space="preserve"> CITATION Jit21 \l 1033 </w:instrText>
          </w:r>
          <w:r w:rsidR="00793AAC">
            <w:rPr>
              <w:rStyle w:val="highlight"/>
              <w:rFonts w:ascii="Times New Roman" w:hAnsi="Times New Roman" w:cs="Times New Roman"/>
              <w:sz w:val="24"/>
              <w:szCs w:val="24"/>
            </w:rPr>
            <w:fldChar w:fldCharType="separate"/>
          </w:r>
          <w:r w:rsidR="002353E9">
            <w:rPr>
              <w:rStyle w:val="highlight"/>
              <w:rFonts w:ascii="Times New Roman" w:hAnsi="Times New Roman" w:cs="Times New Roman"/>
              <w:noProof/>
              <w:sz w:val="24"/>
              <w:szCs w:val="24"/>
            </w:rPr>
            <w:t xml:space="preserve"> </w:t>
          </w:r>
          <w:r w:rsidR="002353E9" w:rsidRPr="002353E9">
            <w:rPr>
              <w:rFonts w:ascii="Times New Roman" w:hAnsi="Times New Roman" w:cs="Times New Roman"/>
              <w:noProof/>
              <w:sz w:val="24"/>
              <w:szCs w:val="24"/>
            </w:rPr>
            <w:t>[11]</w:t>
          </w:r>
          <w:r w:rsidR="00793AAC">
            <w:rPr>
              <w:rStyle w:val="highlight"/>
              <w:rFonts w:ascii="Times New Roman" w:hAnsi="Times New Roman" w:cs="Times New Roman"/>
              <w:sz w:val="24"/>
              <w:szCs w:val="24"/>
            </w:rPr>
            <w:fldChar w:fldCharType="end"/>
          </w:r>
        </w:sdtContent>
      </w:sdt>
      <w:r w:rsidRPr="00540C2F">
        <w:rPr>
          <w:rStyle w:val="highlight"/>
          <w:rFonts w:ascii="Times New Roman" w:hAnsi="Times New Roman" w:cs="Times New Roman"/>
          <w:sz w:val="24"/>
          <w:szCs w:val="24"/>
        </w:rPr>
        <w:t>.</w:t>
      </w:r>
    </w:p>
    <w:p w14:paraId="38A77C34" w14:textId="308750B4" w:rsidR="00D328AD" w:rsidRDefault="00D328AD" w:rsidP="00D328AD">
      <w:pPr>
        <w:spacing w:line="360" w:lineRule="auto"/>
        <w:jc w:val="both"/>
        <w:rPr>
          <w:rStyle w:val="highlight"/>
          <w:rFonts w:ascii="Times New Roman" w:hAnsi="Times New Roman" w:cs="Times New Roman"/>
          <w:sz w:val="24"/>
          <w:szCs w:val="24"/>
        </w:rPr>
      </w:pPr>
    </w:p>
    <w:p w14:paraId="522FE135" w14:textId="0F374E48" w:rsidR="00D328AD" w:rsidRDefault="00D328AD" w:rsidP="00D328AD">
      <w:pPr>
        <w:spacing w:line="360" w:lineRule="auto"/>
        <w:jc w:val="both"/>
        <w:rPr>
          <w:rStyle w:val="highlight"/>
          <w:rFonts w:ascii="Times New Roman" w:hAnsi="Times New Roman" w:cs="Times New Roman"/>
          <w:sz w:val="24"/>
          <w:szCs w:val="24"/>
        </w:rPr>
      </w:pPr>
    </w:p>
    <w:p w14:paraId="57C2D7E7" w14:textId="04D5C953" w:rsidR="00D328AD" w:rsidRDefault="00D328AD" w:rsidP="00D328AD">
      <w:pPr>
        <w:spacing w:line="360" w:lineRule="auto"/>
        <w:jc w:val="both"/>
        <w:rPr>
          <w:rStyle w:val="highlight"/>
          <w:rFonts w:ascii="Times New Roman" w:hAnsi="Times New Roman" w:cs="Times New Roman"/>
          <w:sz w:val="24"/>
          <w:szCs w:val="24"/>
        </w:rPr>
      </w:pPr>
    </w:p>
    <w:p w14:paraId="189937FE" w14:textId="25B80850" w:rsidR="00D328AD" w:rsidRDefault="00D328AD" w:rsidP="00D328AD">
      <w:pPr>
        <w:spacing w:line="360" w:lineRule="auto"/>
        <w:jc w:val="both"/>
        <w:rPr>
          <w:rStyle w:val="highlight"/>
          <w:rFonts w:ascii="Times New Roman" w:hAnsi="Times New Roman" w:cs="Times New Roman"/>
          <w:sz w:val="24"/>
          <w:szCs w:val="24"/>
        </w:rPr>
      </w:pPr>
    </w:p>
    <w:p w14:paraId="2023B7DC" w14:textId="5A63FB0D" w:rsidR="00D328AD" w:rsidRDefault="00D328AD" w:rsidP="00D328AD">
      <w:pPr>
        <w:spacing w:line="360" w:lineRule="auto"/>
        <w:jc w:val="both"/>
        <w:rPr>
          <w:rStyle w:val="highlight"/>
          <w:rFonts w:ascii="Times New Roman" w:hAnsi="Times New Roman" w:cs="Times New Roman"/>
          <w:sz w:val="24"/>
          <w:szCs w:val="24"/>
        </w:rPr>
      </w:pPr>
    </w:p>
    <w:p w14:paraId="48A3059A" w14:textId="6786A095" w:rsidR="00D328AD" w:rsidRDefault="00D328AD" w:rsidP="00D328AD">
      <w:pPr>
        <w:spacing w:line="360" w:lineRule="auto"/>
        <w:jc w:val="both"/>
        <w:rPr>
          <w:rStyle w:val="highlight"/>
          <w:rFonts w:ascii="Times New Roman" w:hAnsi="Times New Roman" w:cs="Times New Roman"/>
          <w:sz w:val="24"/>
          <w:szCs w:val="24"/>
        </w:rPr>
      </w:pPr>
    </w:p>
    <w:p w14:paraId="59884B46" w14:textId="77777777" w:rsidR="007571A4" w:rsidRPr="00D328AD" w:rsidRDefault="007571A4" w:rsidP="00D328AD">
      <w:pPr>
        <w:spacing w:line="360" w:lineRule="auto"/>
        <w:jc w:val="both"/>
        <w:rPr>
          <w:rFonts w:ascii="Times New Roman" w:hAnsi="Times New Roman" w:cs="Times New Roman"/>
          <w:sz w:val="24"/>
          <w:szCs w:val="24"/>
        </w:rPr>
      </w:pPr>
    </w:p>
    <w:p w14:paraId="3BA564B9" w14:textId="6F48B34B" w:rsidR="003E6D44" w:rsidRPr="003E6D44" w:rsidRDefault="00976E4D" w:rsidP="003E6D44">
      <w:pPr>
        <w:pStyle w:val="Heading1"/>
        <w:numPr>
          <w:ilvl w:val="0"/>
          <w:numId w:val="1"/>
        </w:numPr>
        <w:spacing w:before="0" w:line="360" w:lineRule="auto"/>
        <w:contextualSpacing/>
        <w:rPr>
          <w:rFonts w:ascii="Times New Roman" w:hAnsi="Times New Roman"/>
          <w:b/>
          <w:color w:val="auto"/>
        </w:rPr>
      </w:pPr>
      <w:bookmarkStart w:id="293" w:name="_Toc75487176"/>
      <w:commentRangeStart w:id="294"/>
      <w:r w:rsidRPr="007005B8">
        <w:rPr>
          <w:rFonts w:ascii="Times New Roman" w:hAnsi="Times New Roman"/>
          <w:b/>
          <w:color w:val="auto"/>
        </w:rPr>
        <w:lastRenderedPageBreak/>
        <w:t>PERANCANGAN SISTEM</w:t>
      </w:r>
      <w:bookmarkStart w:id="295" w:name="_Toc466580963"/>
      <w:bookmarkEnd w:id="293"/>
      <w:r w:rsidRPr="007005B8">
        <w:rPr>
          <w:rFonts w:ascii="Times New Roman" w:hAnsi="Times New Roman"/>
          <w:b/>
          <w:color w:val="auto"/>
        </w:rPr>
        <w:t xml:space="preserve"> </w:t>
      </w:r>
      <w:bookmarkEnd w:id="295"/>
      <w:commentRangeEnd w:id="294"/>
      <w:r w:rsidR="007A0D94">
        <w:rPr>
          <w:rStyle w:val="CommentReference"/>
          <w:rFonts w:ascii="Calibri" w:eastAsia="Calibri" w:hAnsi="Calibri" w:cs="Arial"/>
          <w:color w:val="auto"/>
        </w:rPr>
        <w:commentReference w:id="294"/>
      </w:r>
    </w:p>
    <w:p w14:paraId="4A7CF5CA" w14:textId="0DF9DA05" w:rsidR="005450BE" w:rsidRPr="00DE6EE6" w:rsidRDefault="00320007" w:rsidP="003E6D44">
      <w:pPr>
        <w:pStyle w:val="Heading2"/>
        <w:spacing w:line="360" w:lineRule="auto"/>
        <w:rPr>
          <w:rFonts w:ascii="Times New Roman" w:hAnsi="Times New Roman"/>
          <w:b/>
          <w:bCs/>
          <w:color w:val="000000" w:themeColor="text1"/>
          <w:sz w:val="24"/>
          <w:szCs w:val="24"/>
        </w:rPr>
      </w:pPr>
      <w:bookmarkStart w:id="296" w:name="_Toc75487177"/>
      <w:r w:rsidRPr="00DE6EE6">
        <w:rPr>
          <w:rFonts w:ascii="Times New Roman" w:hAnsi="Times New Roman"/>
          <w:b/>
          <w:bCs/>
          <w:color w:val="000000" w:themeColor="text1"/>
          <w:sz w:val="28"/>
          <w:szCs w:val="28"/>
        </w:rPr>
        <w:t>3.1</w:t>
      </w:r>
      <w:r w:rsidR="00C7103E">
        <w:rPr>
          <w:rFonts w:ascii="Times New Roman" w:hAnsi="Times New Roman"/>
          <w:b/>
          <w:bCs/>
          <w:color w:val="000000" w:themeColor="text1"/>
          <w:sz w:val="28"/>
          <w:szCs w:val="28"/>
        </w:rPr>
        <w:tab/>
      </w:r>
      <w:proofErr w:type="spellStart"/>
      <w:r w:rsidR="007863F3">
        <w:rPr>
          <w:rFonts w:ascii="Times New Roman" w:hAnsi="Times New Roman"/>
          <w:b/>
          <w:bCs/>
          <w:color w:val="000000" w:themeColor="text1"/>
          <w:sz w:val="28"/>
          <w:szCs w:val="28"/>
        </w:rPr>
        <w:t>Metodologi</w:t>
      </w:r>
      <w:proofErr w:type="spellEnd"/>
      <w:r w:rsidR="007863F3">
        <w:rPr>
          <w:rFonts w:ascii="Times New Roman" w:hAnsi="Times New Roman"/>
          <w:b/>
          <w:bCs/>
          <w:color w:val="000000" w:themeColor="text1"/>
          <w:sz w:val="28"/>
          <w:szCs w:val="28"/>
        </w:rPr>
        <w:t xml:space="preserve"> </w:t>
      </w:r>
      <w:proofErr w:type="spellStart"/>
      <w:r w:rsidR="007863F3">
        <w:rPr>
          <w:rFonts w:ascii="Times New Roman" w:hAnsi="Times New Roman"/>
          <w:b/>
          <w:bCs/>
          <w:color w:val="000000" w:themeColor="text1"/>
          <w:sz w:val="28"/>
          <w:szCs w:val="28"/>
        </w:rPr>
        <w:t>Penelitian</w:t>
      </w:r>
      <w:bookmarkEnd w:id="296"/>
      <w:proofErr w:type="spellEnd"/>
    </w:p>
    <w:p w14:paraId="0D9C6F5E" w14:textId="11F70A0F" w:rsidR="00BE7931" w:rsidRDefault="003E6D44" w:rsidP="003E6D44">
      <w:pPr>
        <w:spacing w:after="0" w:line="360" w:lineRule="auto"/>
        <w:ind w:firstLine="720"/>
        <w:contextualSpacing/>
        <w:jc w:val="both"/>
        <w:rPr>
          <w:rFonts w:ascii="Times New Roman" w:hAnsi="Times New Roman" w:cs="Times New Roman"/>
          <w:bCs/>
          <w:sz w:val="24"/>
          <w:szCs w:val="24"/>
        </w:rPr>
      </w:pPr>
      <w:proofErr w:type="spellStart"/>
      <w:r w:rsidRPr="003E6D44">
        <w:rPr>
          <w:rFonts w:ascii="Times New Roman" w:hAnsi="Times New Roman" w:cs="Times New Roman"/>
          <w:bCs/>
          <w:sz w:val="24"/>
          <w:szCs w:val="24"/>
        </w:rPr>
        <w:t>Tahap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sudah</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disinggung</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sebelumnya</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tetapi</w:t>
      </w:r>
      <w:proofErr w:type="spellEnd"/>
      <w:r w:rsidRPr="003E6D44">
        <w:rPr>
          <w:rFonts w:ascii="Times New Roman" w:hAnsi="Times New Roman" w:cs="Times New Roman"/>
          <w:bCs/>
          <w:sz w:val="24"/>
          <w:szCs w:val="24"/>
        </w:rPr>
        <w:t xml:space="preserve"> pada </w:t>
      </w:r>
      <w:proofErr w:type="spellStart"/>
      <w:r w:rsidRPr="003E6D44">
        <w:rPr>
          <w:rFonts w:ascii="Times New Roman" w:hAnsi="Times New Roman" w:cs="Times New Roman"/>
          <w:bCs/>
          <w:sz w:val="24"/>
          <w:szCs w:val="24"/>
        </w:rPr>
        <w:t>bagian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ini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setiap</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tahapan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diperjelas</w:t>
      </w:r>
      <w:proofErr w:type="spellEnd"/>
      <w:r w:rsidRPr="003E6D44">
        <w:rPr>
          <w:rFonts w:ascii="Times New Roman" w:hAnsi="Times New Roman" w:cs="Times New Roman"/>
          <w:bCs/>
          <w:sz w:val="24"/>
          <w:szCs w:val="24"/>
        </w:rPr>
        <w:t xml:space="preserve"> dan </w:t>
      </w:r>
      <w:proofErr w:type="spellStart"/>
      <w:r w:rsidRPr="003E6D44">
        <w:rPr>
          <w:rFonts w:ascii="Times New Roman" w:hAnsi="Times New Roman" w:cs="Times New Roman"/>
          <w:bCs/>
          <w:sz w:val="24"/>
          <w:szCs w:val="24"/>
        </w:rPr>
        <w:t>dilengkapi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dengan</w:t>
      </w:r>
      <w:proofErr w:type="spellEnd"/>
      <w:r w:rsidRPr="003E6D44">
        <w:rPr>
          <w:rFonts w:ascii="Times New Roman" w:hAnsi="Times New Roman" w:cs="Times New Roman"/>
          <w:bCs/>
          <w:sz w:val="24"/>
          <w:szCs w:val="24"/>
        </w:rPr>
        <w:t xml:space="preserve"> flowchart. </w:t>
      </w:r>
      <w:proofErr w:type="spellStart"/>
      <w:r w:rsidRPr="003E6D44">
        <w:rPr>
          <w:rFonts w:ascii="Times New Roman" w:hAnsi="Times New Roman" w:cs="Times New Roman"/>
          <w:bCs/>
          <w:sz w:val="24"/>
          <w:szCs w:val="24"/>
        </w:rPr>
        <w:t>Berikut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metodologi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yang </w:t>
      </w:r>
      <w:proofErr w:type="spellStart"/>
      <w:r w:rsidRPr="003E6D44">
        <w:rPr>
          <w:rFonts w:ascii="Times New Roman" w:hAnsi="Times New Roman" w:cs="Times New Roman"/>
          <w:bCs/>
          <w:sz w:val="24"/>
          <w:szCs w:val="24"/>
        </w:rPr>
        <w:t>digunakan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dalam</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menyelesaikan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penelitian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mengenai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Pengembang</w:t>
      </w:r>
      <w:proofErr w:type="spellEnd"/>
      <w:r w:rsidRPr="003E6D44">
        <w:rPr>
          <w:rFonts w:ascii="Times New Roman" w:hAnsi="Times New Roman" w:cs="Times New Roman"/>
          <w:bCs/>
          <w:sz w:val="24"/>
          <w:szCs w:val="24"/>
        </w:rPr>
        <w:t xml:space="preserve"> Framework </w:t>
      </w:r>
      <w:proofErr w:type="spellStart"/>
      <w:r w:rsidRPr="003E6D44">
        <w:rPr>
          <w:rFonts w:ascii="Times New Roman" w:hAnsi="Times New Roman" w:cs="Times New Roman"/>
          <w:bCs/>
          <w:sz w:val="24"/>
          <w:szCs w:val="24"/>
        </w:rPr>
        <w:t>untuk</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Membuat</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Aplikasi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Seputar</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Permasalahan</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Gizi</w:t>
      </w:r>
      <w:proofErr w:type="spellEnd"/>
      <w:r w:rsidRPr="003E6D44">
        <w:rPr>
          <w:rFonts w:ascii="Times New Roman" w:hAnsi="Times New Roman" w:cs="Times New Roman"/>
          <w:bCs/>
          <w:sz w:val="24"/>
          <w:szCs w:val="24"/>
        </w:rPr>
        <w:t xml:space="preserve"> </w:t>
      </w:r>
      <w:proofErr w:type="spellStart"/>
      <w:r w:rsidRPr="003E6D44">
        <w:rPr>
          <w:rFonts w:ascii="Times New Roman" w:hAnsi="Times New Roman" w:cs="Times New Roman"/>
          <w:bCs/>
          <w:sz w:val="24"/>
          <w:szCs w:val="24"/>
        </w:rPr>
        <w:t>berbasis</w:t>
      </w:r>
      <w:proofErr w:type="spellEnd"/>
      <w:r w:rsidRPr="003E6D44">
        <w:rPr>
          <w:rFonts w:ascii="Times New Roman" w:hAnsi="Times New Roman" w:cs="Times New Roman"/>
          <w:bCs/>
          <w:sz w:val="24"/>
          <w:szCs w:val="24"/>
        </w:rPr>
        <w:t xml:space="preserve"> Platform Android</w:t>
      </w:r>
      <w:r w:rsidR="00BE7931">
        <w:rPr>
          <w:rFonts w:ascii="Times New Roman" w:hAnsi="Times New Roman" w:cs="Times New Roman"/>
          <w:bCs/>
          <w:sz w:val="24"/>
          <w:szCs w:val="24"/>
        </w:rPr>
        <w:t>.</w:t>
      </w:r>
    </w:p>
    <w:p w14:paraId="08843D76" w14:textId="77777777" w:rsidR="003E6D44" w:rsidRDefault="003E6D44" w:rsidP="00337873">
      <w:pPr>
        <w:spacing w:after="0" w:line="360" w:lineRule="auto"/>
        <w:ind w:firstLine="720"/>
        <w:contextualSpacing/>
        <w:jc w:val="both"/>
        <w:rPr>
          <w:rFonts w:ascii="Times New Roman" w:hAnsi="Times New Roman" w:cs="Times New Roman"/>
          <w:bCs/>
          <w:sz w:val="24"/>
          <w:szCs w:val="24"/>
        </w:rPr>
      </w:pPr>
    </w:p>
    <w:p w14:paraId="3F4285A3" w14:textId="2D5FF9F4" w:rsidR="003E6D44" w:rsidRPr="003E6D44" w:rsidRDefault="003E6D44" w:rsidP="00CD3B00">
      <w:pPr>
        <w:spacing w:after="0" w:line="360" w:lineRule="auto"/>
        <w:contextualSpacing/>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34DED18" wp14:editId="6E2C7CAB">
            <wp:extent cx="3639671" cy="2281448"/>
            <wp:effectExtent l="0" t="0" r="571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3651232" cy="2288695"/>
                    </a:xfrm>
                    <a:prstGeom prst="rect">
                      <a:avLst/>
                    </a:prstGeom>
                  </pic:spPr>
                </pic:pic>
              </a:graphicData>
            </a:graphic>
          </wp:inline>
        </w:drawing>
      </w:r>
    </w:p>
    <w:p w14:paraId="668A1582" w14:textId="5FCA6DDB" w:rsidR="00C7103E" w:rsidRPr="00C7103E" w:rsidRDefault="003E6D44" w:rsidP="00C7103E">
      <w:pPr>
        <w:pStyle w:val="Caption"/>
        <w:jc w:val="center"/>
      </w:pPr>
      <w:bookmarkStart w:id="297" w:name="_Toc75498312"/>
      <w:r>
        <w:t xml:space="preserve">Gambar </w:t>
      </w:r>
      <w:fldSimple w:instr=" STYLEREF 1 \s ">
        <w:r w:rsidR="00616BB1">
          <w:rPr>
            <w:noProof/>
          </w:rPr>
          <w:t>3</w:t>
        </w:r>
      </w:fldSimple>
      <w:r w:rsidR="00616BB1">
        <w:t>–</w:t>
      </w:r>
      <w:fldSimple w:instr=" SEQ Gambar \* ARABIC \s 1 ">
        <w:r w:rsidR="00616BB1">
          <w:rPr>
            <w:noProof/>
          </w:rPr>
          <w:t>1</w:t>
        </w:r>
      </w:fldSimple>
      <w:r>
        <w:t xml:space="preserve">. Alur </w:t>
      </w:r>
      <w:proofErr w:type="spellStart"/>
      <w:r>
        <w:t>Metodologi</w:t>
      </w:r>
      <w:proofErr w:type="spellEnd"/>
      <w:r>
        <w:t xml:space="preserve"> </w:t>
      </w:r>
      <w:proofErr w:type="spellStart"/>
      <w:r>
        <w:t>Penelitian</w:t>
      </w:r>
      <w:bookmarkEnd w:id="297"/>
      <w:proofErr w:type="spellEnd"/>
    </w:p>
    <w:p w14:paraId="384DD8D3" w14:textId="271C5232" w:rsidR="007863F3" w:rsidRPr="00C7103E" w:rsidRDefault="00BE7931" w:rsidP="00C7103E">
      <w:pPr>
        <w:pStyle w:val="Heading3"/>
        <w:spacing w:line="360" w:lineRule="auto"/>
        <w:rPr>
          <w:rFonts w:ascii="Times New Roman" w:hAnsi="Times New Roman"/>
          <w:b/>
          <w:color w:val="000000" w:themeColor="text1"/>
        </w:rPr>
      </w:pPr>
      <w:bookmarkStart w:id="298" w:name="_Toc75487178"/>
      <w:r w:rsidRPr="00C7103E">
        <w:rPr>
          <w:rFonts w:ascii="Times New Roman" w:hAnsi="Times New Roman"/>
          <w:b/>
          <w:color w:val="000000" w:themeColor="text1"/>
        </w:rPr>
        <w:t xml:space="preserve">3.1.1 </w:t>
      </w:r>
      <w:r w:rsidRPr="00C7103E">
        <w:rPr>
          <w:rFonts w:ascii="Times New Roman" w:hAnsi="Times New Roman"/>
          <w:b/>
          <w:color w:val="000000" w:themeColor="text1"/>
        </w:rPr>
        <w:tab/>
      </w:r>
      <w:proofErr w:type="spellStart"/>
      <w:r w:rsidR="00C7103E" w:rsidRPr="00C7103E">
        <w:rPr>
          <w:rFonts w:ascii="Times New Roman" w:hAnsi="Times New Roman"/>
          <w:b/>
          <w:color w:val="000000" w:themeColor="text1"/>
        </w:rPr>
        <w:t>Identifikasi</w:t>
      </w:r>
      <w:proofErr w:type="spellEnd"/>
      <w:r w:rsidR="00C7103E" w:rsidRPr="00C7103E">
        <w:rPr>
          <w:rFonts w:ascii="Times New Roman" w:hAnsi="Times New Roman"/>
          <w:b/>
          <w:color w:val="000000" w:themeColor="text1"/>
        </w:rPr>
        <w:t xml:space="preserve"> </w:t>
      </w:r>
      <w:proofErr w:type="spellStart"/>
      <w:r w:rsidR="00C7103E" w:rsidRPr="00C7103E">
        <w:rPr>
          <w:rFonts w:ascii="Times New Roman" w:hAnsi="Times New Roman"/>
          <w:b/>
          <w:color w:val="000000" w:themeColor="text1"/>
        </w:rPr>
        <w:t>Masalah</w:t>
      </w:r>
      <w:bookmarkEnd w:id="298"/>
      <w:proofErr w:type="spellEnd"/>
    </w:p>
    <w:p w14:paraId="6AFA1089" w14:textId="40C96BD9" w:rsidR="00C7103E" w:rsidRDefault="00C7103E" w:rsidP="00C7103E">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ini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dimulai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mengumpulkan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terkait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mengenai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framework </w:t>
      </w:r>
      <w:proofErr w:type="spellStart"/>
      <w:r w:rsidRPr="00C7103E">
        <w:rPr>
          <w:rFonts w:ascii="Times New Roman" w:hAnsi="Times New Roman" w:cs="Times New Roman"/>
          <w:sz w:val="24"/>
          <w:szCs w:val="24"/>
        </w:rPr>
        <w:t>aplikasi</w:t>
      </w:r>
      <w:proofErr w:type="spellEnd"/>
      <w:r w:rsidRPr="00C7103E">
        <w:rPr>
          <w:rFonts w:ascii="Times New Roman" w:hAnsi="Times New Roman" w:cs="Times New Roman"/>
          <w:sz w:val="24"/>
          <w:szCs w:val="24"/>
        </w:rPr>
        <w:t xml:space="preserve"> android dan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 xml:space="preserve">. Setelah </w:t>
      </w:r>
      <w:proofErr w:type="spellStart"/>
      <w:r w:rsidRPr="00C7103E">
        <w:rPr>
          <w:rFonts w:ascii="Times New Roman" w:hAnsi="Times New Roman" w:cs="Times New Roman"/>
          <w:sz w:val="24"/>
          <w:szCs w:val="24"/>
        </w:rPr>
        <w:t>pengumpulan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tahap</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selanjutnya</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adalah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memahami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mengidentifikasi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referensi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menentukkan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latar</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belakang</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digunakan</w:t>
      </w:r>
      <w:proofErr w:type="spellEnd"/>
      <w:r w:rsidRPr="00C7103E">
        <w:rPr>
          <w:rFonts w:ascii="Times New Roman" w:hAnsi="Times New Roman" w:cs="Times New Roman"/>
          <w:sz w:val="24"/>
          <w:szCs w:val="24"/>
        </w:rPr>
        <w:t xml:space="preserve"> pada </w:t>
      </w:r>
      <w:proofErr w:type="spellStart"/>
      <w:r w:rsidRPr="00C7103E">
        <w:rPr>
          <w:rFonts w:ascii="Times New Roman" w:hAnsi="Times New Roman" w:cs="Times New Roman"/>
          <w:sz w:val="24"/>
          <w:szCs w:val="24"/>
        </w:rPr>
        <w:t>perumusan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masalah</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mengangkat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dalam</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penelitian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diangkat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didapatkan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dari</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topik</w:t>
      </w:r>
      <w:proofErr w:type="spellEnd"/>
      <w:r w:rsidRPr="00C7103E">
        <w:rPr>
          <w:rFonts w:ascii="Times New Roman" w:hAnsi="Times New Roman" w:cs="Times New Roman"/>
          <w:sz w:val="24"/>
          <w:szCs w:val="24"/>
        </w:rPr>
        <w:t xml:space="preserve"> yang </w:t>
      </w:r>
      <w:proofErr w:type="spellStart"/>
      <w:r w:rsidRPr="00C7103E">
        <w:rPr>
          <w:rFonts w:ascii="Times New Roman" w:hAnsi="Times New Roman" w:cs="Times New Roman"/>
          <w:sz w:val="24"/>
          <w:szCs w:val="24"/>
        </w:rPr>
        <w:t>diberikan</w:t>
      </w:r>
      <w:proofErr w:type="spellEnd"/>
      <w:r w:rsidRPr="00C7103E">
        <w:rPr>
          <w:rFonts w:ascii="Times New Roman" w:hAnsi="Times New Roman" w:cs="Times New Roman"/>
          <w:sz w:val="24"/>
          <w:szCs w:val="24"/>
        </w:rPr>
        <w:t xml:space="preserve"> oleh </w:t>
      </w:r>
      <w:proofErr w:type="spellStart"/>
      <w:r w:rsidRPr="00C7103E">
        <w:rPr>
          <w:rFonts w:ascii="Times New Roman" w:hAnsi="Times New Roman" w:cs="Times New Roman"/>
          <w:sz w:val="24"/>
          <w:szCs w:val="24"/>
        </w:rPr>
        <w:t>dosen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pembimbing</w:t>
      </w:r>
      <w:proofErr w:type="spellEnd"/>
      <w:r w:rsidRPr="00C7103E">
        <w:rPr>
          <w:rFonts w:ascii="Times New Roman" w:hAnsi="Times New Roman" w:cs="Times New Roman"/>
          <w:sz w:val="24"/>
          <w:szCs w:val="24"/>
        </w:rPr>
        <w:t xml:space="preserve"> 2 "Framework </w:t>
      </w:r>
      <w:proofErr w:type="spellStart"/>
      <w:r w:rsidRPr="00C7103E">
        <w:rPr>
          <w:rFonts w:ascii="Times New Roman" w:hAnsi="Times New Roman" w:cs="Times New Roman"/>
          <w:sz w:val="24"/>
          <w:szCs w:val="24"/>
        </w:rPr>
        <w:t>Untuk</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Pengembangan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Permasalahan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Gizi</w:t>
      </w:r>
      <w:proofErr w:type="spellEnd"/>
      <w:r w:rsidRPr="00C7103E">
        <w:rPr>
          <w:rFonts w:ascii="Times New Roman" w:hAnsi="Times New Roman" w:cs="Times New Roman"/>
          <w:sz w:val="24"/>
          <w:szCs w:val="24"/>
        </w:rPr>
        <w:t>"</w:t>
      </w:r>
    </w:p>
    <w:p w14:paraId="6C9D62CB" w14:textId="01D397E4" w:rsidR="00DB5D56" w:rsidRDefault="00571592" w:rsidP="00DB5D56">
      <w:pPr>
        <w:spacing w:line="360" w:lineRule="auto"/>
        <w:ind w:firstLine="720"/>
        <w:jc w:val="both"/>
        <w:rPr>
          <w:rFonts w:ascii="Times New Roman" w:hAnsi="Times New Roman" w:cs="Times New Roman"/>
          <w:sz w:val="24"/>
          <w:szCs w:val="24"/>
        </w:rPr>
      </w:pPr>
      <w:proofErr w:type="spellStart"/>
      <w:r w:rsidRPr="00C7103E">
        <w:rPr>
          <w:rFonts w:ascii="Times New Roman" w:hAnsi="Times New Roman" w:cs="Times New Roman"/>
          <w:sz w:val="24"/>
          <w:szCs w:val="24"/>
        </w:rPr>
        <w:t>Berikut</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merupakan</w:t>
      </w:r>
      <w:proofErr w:type="spellEnd"/>
      <w:r w:rsidRPr="00C7103E">
        <w:rPr>
          <w:rFonts w:ascii="Times New Roman" w:hAnsi="Times New Roman" w:cs="Times New Roman"/>
          <w:sz w:val="24"/>
          <w:szCs w:val="24"/>
        </w:rPr>
        <w:t xml:space="preserve"> </w:t>
      </w:r>
      <w:proofErr w:type="spellStart"/>
      <w:r w:rsidRPr="00C7103E">
        <w:rPr>
          <w:rFonts w:ascii="Times New Roman" w:hAnsi="Times New Roman" w:cs="Times New Roman"/>
          <w:sz w:val="24"/>
          <w:szCs w:val="24"/>
        </w:rPr>
        <w:t>deskripsi</w:t>
      </w:r>
      <w:proofErr w:type="spellEnd"/>
      <w:r w:rsidRPr="00C7103E">
        <w:rPr>
          <w:rFonts w:ascii="Times New Roman" w:hAnsi="Times New Roman" w:cs="Times New Roman"/>
          <w:sz w:val="24"/>
          <w:szCs w:val="24"/>
        </w:rPr>
        <w:t xml:space="preserve"> dan </w:t>
      </w:r>
      <w:proofErr w:type="spellStart"/>
      <w:r w:rsidRPr="00C7103E">
        <w:rPr>
          <w:rFonts w:ascii="Times New Roman" w:hAnsi="Times New Roman" w:cs="Times New Roman"/>
          <w:sz w:val="24"/>
          <w:szCs w:val="24"/>
        </w:rPr>
        <w:t>pemodelan</w:t>
      </w:r>
      <w:proofErr w:type="spellEnd"/>
      <w:r w:rsidRPr="00C7103E">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Pengembang</w:t>
      </w:r>
      <w:proofErr w:type="spellEnd"/>
      <w:r w:rsidRPr="00571592">
        <w:rPr>
          <w:rFonts w:ascii="Times New Roman" w:hAnsi="Times New Roman" w:cs="Times New Roman"/>
          <w:sz w:val="24"/>
          <w:szCs w:val="24"/>
        </w:rPr>
        <w:t xml:space="preserve"> Framework </w:t>
      </w:r>
      <w:proofErr w:type="spellStart"/>
      <w:r w:rsidRPr="00571592">
        <w:rPr>
          <w:rFonts w:ascii="Times New Roman" w:hAnsi="Times New Roman" w:cs="Times New Roman"/>
          <w:sz w:val="24"/>
          <w:szCs w:val="24"/>
        </w:rPr>
        <w:t>untuk</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Membuat</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Aplikasi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Seputar</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Permasalahan</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Gizi</w:t>
      </w:r>
      <w:proofErr w:type="spellEnd"/>
      <w:r w:rsidRPr="00571592">
        <w:rPr>
          <w:rFonts w:ascii="Times New Roman" w:hAnsi="Times New Roman" w:cs="Times New Roman"/>
          <w:sz w:val="24"/>
          <w:szCs w:val="24"/>
        </w:rPr>
        <w:t xml:space="preserve"> </w:t>
      </w:r>
      <w:proofErr w:type="spellStart"/>
      <w:r w:rsidRPr="00571592">
        <w:rPr>
          <w:rFonts w:ascii="Times New Roman" w:hAnsi="Times New Roman" w:cs="Times New Roman"/>
          <w:sz w:val="24"/>
          <w:szCs w:val="24"/>
        </w:rPr>
        <w:t>berbasis</w:t>
      </w:r>
      <w:proofErr w:type="spellEnd"/>
      <w:r w:rsidRPr="00571592">
        <w:rPr>
          <w:rFonts w:ascii="Times New Roman" w:hAnsi="Times New Roman" w:cs="Times New Roman"/>
          <w:sz w:val="24"/>
          <w:szCs w:val="24"/>
        </w:rPr>
        <w:t xml:space="preserve"> Platform Android</w:t>
      </w:r>
      <w:r w:rsidRPr="00C7103E">
        <w:rPr>
          <w:rFonts w:ascii="Times New Roman" w:hAnsi="Times New Roman" w:cs="Times New Roman"/>
          <w:sz w:val="24"/>
          <w:szCs w:val="24"/>
        </w:rPr>
        <w:t>:</w:t>
      </w:r>
    </w:p>
    <w:p w14:paraId="2D76C0CC" w14:textId="3FCF2A14" w:rsidR="00DB5D56" w:rsidRDefault="00DB5D56" w:rsidP="00DB5D56">
      <w:pPr>
        <w:spacing w:line="360" w:lineRule="auto"/>
        <w:ind w:firstLine="720"/>
        <w:jc w:val="both"/>
        <w:rPr>
          <w:rFonts w:ascii="Times New Roman" w:hAnsi="Times New Roman" w:cs="Times New Roman"/>
          <w:sz w:val="24"/>
          <w:szCs w:val="24"/>
        </w:rPr>
      </w:pPr>
    </w:p>
    <w:p w14:paraId="098E1530" w14:textId="77777777" w:rsidR="00DB5D56" w:rsidRDefault="00DB5D56" w:rsidP="00DB5D56">
      <w:pPr>
        <w:spacing w:line="360" w:lineRule="auto"/>
        <w:ind w:firstLine="720"/>
        <w:jc w:val="both"/>
        <w:rPr>
          <w:rFonts w:ascii="Times New Roman" w:hAnsi="Times New Roman" w:cs="Times New Roman"/>
          <w:sz w:val="24"/>
          <w:szCs w:val="24"/>
        </w:rPr>
      </w:pPr>
    </w:p>
    <w:p w14:paraId="2FE7FE78" w14:textId="77777777" w:rsidR="00571592" w:rsidRDefault="00571592" w:rsidP="00F817F7">
      <w:pPr>
        <w:pStyle w:val="ListParagraph"/>
        <w:numPr>
          <w:ilvl w:val="0"/>
          <w:numId w:val="12"/>
        </w:numPr>
        <w:spacing w:after="0"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Persoalan</w:t>
      </w:r>
      <w:proofErr w:type="spellEnd"/>
    </w:p>
    <w:p w14:paraId="721A0673" w14:textId="77777777" w:rsidR="00571592" w:rsidRDefault="00571592" w:rsidP="00F817F7">
      <w:pPr>
        <w:pStyle w:val="ListParagraph"/>
        <w:spacing w:after="0" w:line="360" w:lineRule="auto"/>
        <w:ind w:left="567" w:firstLine="567"/>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 Define, dan Ideate.</w:t>
      </w:r>
    </w:p>
    <w:p w14:paraId="6B766734"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386238CB" w14:textId="77777777" w:rsidR="00571592"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2B2983D0" w14:textId="77777777" w:rsidR="00571592" w:rsidRPr="00045518" w:rsidRDefault="00571592" w:rsidP="00F817F7">
      <w:pPr>
        <w:pStyle w:val="ListParagraph"/>
        <w:spacing w:after="0" w:line="360" w:lineRule="auto"/>
        <w:ind w:left="1134" w:firstLine="579"/>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72B281A6"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sz w:val="24"/>
          <w:szCs w:val="28"/>
        </w:rPr>
      </w:pPr>
      <w:r>
        <w:rPr>
          <w:rFonts w:ascii="Times New Roman" w:hAnsi="Times New Roman" w:cs="Times New Roman"/>
          <w:bCs/>
          <w:sz w:val="24"/>
          <w:szCs w:val="28"/>
        </w:rPr>
        <w:t>Define</w:t>
      </w:r>
    </w:p>
    <w:p w14:paraId="4524BB42" w14:textId="77777777" w:rsidR="00571592" w:rsidRDefault="00571592" w:rsidP="00F817F7">
      <w:pPr>
        <w:pStyle w:val="ListParagraph"/>
        <w:spacing w:after="0" w:line="360" w:lineRule="auto"/>
        <w:ind w:left="1134"/>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pada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Pr>
          <w:rFonts w:ascii="Times New Roman" w:hAnsi="Times New Roman" w:cs="Times New Roman"/>
          <w:bCs/>
          <w:sz w:val="24"/>
          <w:szCs w:val="28"/>
        </w:rPr>
        <w:t>:</w:t>
      </w:r>
    </w:p>
    <w:p w14:paraId="2D30B9DB"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4156C918" w14:textId="6BB5464A"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6D82F3" w14:textId="24567C19"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394566F7" w14:textId="24E3953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r w:rsidR="00F817F7">
        <w:rPr>
          <w:rFonts w:ascii="Times New Roman" w:hAnsi="Times New Roman" w:cs="Times New Roman"/>
          <w:color w:val="000000" w:themeColor="text1"/>
          <w:sz w:val="24"/>
          <w:szCs w:val="24"/>
        </w:rPr>
        <w:t>.</w:t>
      </w:r>
    </w:p>
    <w:p w14:paraId="368BDE88" w14:textId="49DF1E90" w:rsidR="00571592" w:rsidRPr="00082C01" w:rsidRDefault="00571592" w:rsidP="00F817F7">
      <w:pPr>
        <w:pStyle w:val="ListParagraph"/>
        <w:numPr>
          <w:ilvl w:val="0"/>
          <w:numId w:val="14"/>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hanging="426"/>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2EE4E837" w14:textId="77777777" w:rsidR="00571592" w:rsidRPr="00082C01" w:rsidRDefault="00571592" w:rsidP="00F817F7">
      <w:pPr>
        <w:pStyle w:val="ListParagraph"/>
        <w:numPr>
          <w:ilvl w:val="0"/>
          <w:numId w:val="13"/>
        </w:numPr>
        <w:spacing w:after="0" w:line="360" w:lineRule="auto"/>
        <w:ind w:left="1701" w:hanging="567"/>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Akhir</w:t>
      </w:r>
    </w:p>
    <w:p w14:paraId="1EAD5389" w14:textId="0FA4692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7A6A622B" w14:textId="19183BE2"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r w:rsidR="00F817F7">
        <w:rPr>
          <w:rFonts w:ascii="Times New Roman" w:hAnsi="Times New Roman" w:cs="Times New Roman"/>
          <w:color w:val="000000" w:themeColor="text1"/>
          <w:sz w:val="24"/>
          <w:szCs w:val="24"/>
        </w:rPr>
        <w:t>.</w:t>
      </w:r>
    </w:p>
    <w:p w14:paraId="5E44FCB0" w14:textId="316209A1"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00F817F7">
        <w:rPr>
          <w:rFonts w:ascii="Times New Roman" w:hAnsi="Times New Roman" w:cs="Times New Roman"/>
          <w:color w:val="000000" w:themeColor="text1"/>
          <w:sz w:val="24"/>
          <w:szCs w:val="24"/>
        </w:rPr>
        <w:t>.</w:t>
      </w:r>
    </w:p>
    <w:p w14:paraId="179EC987" w14:textId="51BE1123" w:rsidR="00571592" w:rsidRPr="00082C01" w:rsidRDefault="00571592" w:rsidP="00F817F7">
      <w:pPr>
        <w:pStyle w:val="ListParagraph"/>
        <w:numPr>
          <w:ilvl w:val="0"/>
          <w:numId w:val="15"/>
        </w:numPr>
        <w:tabs>
          <w:tab w:val="left" w:pos="566"/>
          <w:tab w:val="left" w:pos="1133"/>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hanging="459"/>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00F817F7">
        <w:rPr>
          <w:rFonts w:ascii="Times New Roman" w:hAnsi="Times New Roman" w:cs="Times New Roman"/>
          <w:color w:val="000000" w:themeColor="text1"/>
          <w:sz w:val="24"/>
          <w:szCs w:val="24"/>
        </w:rPr>
        <w:t>.</w:t>
      </w:r>
    </w:p>
    <w:p w14:paraId="41A5EE80" w14:textId="77777777" w:rsidR="00571592" w:rsidRDefault="00571592" w:rsidP="00F817F7">
      <w:pPr>
        <w:pStyle w:val="ListParagraph"/>
        <w:numPr>
          <w:ilvl w:val="1"/>
          <w:numId w:val="11"/>
        </w:numPr>
        <w:spacing w:after="0" w:line="360" w:lineRule="auto"/>
        <w:ind w:left="1134" w:hanging="567"/>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lastRenderedPageBreak/>
        <w:t>Ideate</w:t>
      </w:r>
    </w:p>
    <w:p w14:paraId="15BB6FA8" w14:textId="77777777" w:rsidR="00571592" w:rsidRPr="00082C01" w:rsidRDefault="00571592" w:rsidP="00F817F7">
      <w:pPr>
        <w:pStyle w:val="ListParagraph"/>
        <w:spacing w:after="0" w:line="360" w:lineRule="auto"/>
        <w:ind w:left="1134"/>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masing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52B73AA0" w14:textId="72F5BE5B" w:rsidR="00571592" w:rsidRPr="00082C01" w:rsidRDefault="00571592" w:rsidP="00F817F7">
      <w:pPr>
        <w:pStyle w:val="ListParagraph"/>
        <w:numPr>
          <w:ilvl w:val="0"/>
          <w:numId w:val="16"/>
        </w:numPr>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5A50E79C" w14:textId="77777777" w:rsidR="00571592" w:rsidRPr="00082C01" w:rsidRDefault="00571592" w:rsidP="00F817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56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oleh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oleh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dan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6CD2438E" w14:textId="77777777" w:rsidR="00571592" w:rsidRPr="00082C01" w:rsidRDefault="00571592" w:rsidP="00F817F7">
      <w:pPr>
        <w:pStyle w:val="ListParagraph"/>
        <w:numPr>
          <w:ilvl w:val="0"/>
          <w:numId w:val="16"/>
        </w:numPr>
        <w:tabs>
          <w:tab w:val="left" w:pos="1560"/>
        </w:tabs>
        <w:spacing w:after="0" w:line="360" w:lineRule="auto"/>
        <w:ind w:left="1560" w:hanging="426"/>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Akhir</w:t>
      </w:r>
    </w:p>
    <w:p w14:paraId="59769067" w14:textId="77777777" w:rsidR="00571592" w:rsidRPr="00082C01" w:rsidRDefault="00571592" w:rsidP="00F817F7">
      <w:pPr>
        <w:pStyle w:val="HTMLPreformatted"/>
        <w:shd w:val="clear" w:color="auto" w:fill="FFFFFF"/>
        <w:spacing w:line="360" w:lineRule="auto"/>
        <w:ind w:left="156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348E95F6" w14:textId="77777777" w:rsidR="00571592" w:rsidRDefault="00571592" w:rsidP="00F817F7">
      <w:pPr>
        <w:pStyle w:val="ListParagraph"/>
        <w:numPr>
          <w:ilvl w:val="0"/>
          <w:numId w:val="12"/>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p w14:paraId="5D1BD056" w14:textId="77777777" w:rsidR="00571592" w:rsidRDefault="00571592" w:rsidP="00F817F7">
      <w:pPr>
        <w:pStyle w:val="ListParagraph"/>
        <w:spacing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w:t>
      </w:r>
    </w:p>
    <w:p w14:paraId="0F146882" w14:textId="58949EC5"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A00F8" w14:textId="589BD331" w:rsidR="00571592" w:rsidRPr="00571592" w:rsidRDefault="00571592" w:rsidP="00F817F7">
      <w:pPr>
        <w:pStyle w:val="ListParagraph"/>
        <w:spacing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3E03F758" w14:textId="77777777" w:rsidR="00571592" w:rsidRDefault="00571592" w:rsidP="00F817F7">
      <w:pPr>
        <w:pStyle w:val="ListParagraph"/>
        <w:numPr>
          <w:ilvl w:val="0"/>
          <w:numId w:val="17"/>
        </w:numPr>
        <w:spacing w:line="360" w:lineRule="auto"/>
        <w:ind w:left="993"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Akhir</w:t>
      </w:r>
    </w:p>
    <w:p w14:paraId="4CE90222" w14:textId="736AEF85" w:rsidR="00571592" w:rsidRDefault="00571592" w:rsidP="00E57F99">
      <w:pPr>
        <w:pStyle w:val="ListParagraph"/>
        <w:spacing w:after="0" w:line="360" w:lineRule="auto"/>
        <w:ind w:left="993"/>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oleh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6873C02B" w14:textId="77777777" w:rsidR="00E57F99" w:rsidRPr="00E57F99" w:rsidRDefault="00E57F99" w:rsidP="00E57F99">
      <w:pPr>
        <w:pStyle w:val="ListParagraph"/>
        <w:spacing w:after="0" w:line="360" w:lineRule="auto"/>
        <w:ind w:left="993"/>
        <w:jc w:val="both"/>
        <w:rPr>
          <w:rFonts w:ascii="Times New Roman" w:hAnsi="Times New Roman" w:cs="Times New Roman"/>
          <w:bCs/>
          <w:sz w:val="24"/>
          <w:szCs w:val="28"/>
        </w:rPr>
      </w:pPr>
    </w:p>
    <w:p w14:paraId="46B42AD0" w14:textId="19B71A7D" w:rsidR="00C7103E" w:rsidRPr="00C7103E" w:rsidRDefault="00C7103E" w:rsidP="00C7103E">
      <w:pPr>
        <w:pStyle w:val="Heading3"/>
        <w:spacing w:before="0" w:line="360" w:lineRule="auto"/>
        <w:rPr>
          <w:rFonts w:ascii="Times New Roman" w:hAnsi="Times New Roman"/>
          <w:b/>
          <w:color w:val="000000" w:themeColor="text1"/>
        </w:rPr>
      </w:pPr>
      <w:bookmarkStart w:id="299" w:name="_Toc75487179"/>
      <w:r w:rsidRPr="00C7103E">
        <w:rPr>
          <w:rFonts w:ascii="Times New Roman" w:hAnsi="Times New Roman"/>
          <w:b/>
          <w:color w:val="000000" w:themeColor="text1"/>
        </w:rPr>
        <w:t xml:space="preserve">3.1.2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Pengumpulan</w:t>
      </w:r>
      <w:proofErr w:type="spellEnd"/>
      <w:r w:rsidRPr="00C7103E">
        <w:rPr>
          <w:rFonts w:ascii="Times New Roman" w:hAnsi="Times New Roman"/>
          <w:b/>
          <w:color w:val="000000" w:themeColor="text1"/>
        </w:rPr>
        <w:t xml:space="preserve"> Data</w:t>
      </w:r>
      <w:bookmarkEnd w:id="299"/>
    </w:p>
    <w:p w14:paraId="4C82A54E" w14:textId="72994DD7" w:rsidR="00AE7AA1" w:rsidRPr="00C7103E" w:rsidRDefault="00C7103E" w:rsidP="008C572A">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Mengumpulkan</w:t>
      </w:r>
      <w:proofErr w:type="spellEnd"/>
      <w:r w:rsidRPr="00C7103E">
        <w:rPr>
          <w:rFonts w:ascii="Times New Roman" w:eastAsia="Times New Roman" w:hAnsi="Times New Roman" w:cs="Times New Roman"/>
          <w:sz w:val="24"/>
          <w:szCs w:val="24"/>
          <w:lang w:val="en-ID"/>
        </w:rPr>
        <w:t xml:space="preserve"> data-data yang </w:t>
      </w:r>
      <w:proofErr w:type="spellStart"/>
      <w:r w:rsidRPr="00C7103E">
        <w:rPr>
          <w:rFonts w:ascii="Times New Roman" w:eastAsia="Times New Roman" w:hAnsi="Times New Roman" w:cs="Times New Roman"/>
          <w:sz w:val="24"/>
          <w:szCs w:val="24"/>
          <w:lang w:val="en-ID"/>
        </w:rPr>
        <w:t>mendukung</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menentukkan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fungsional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lunak</w:t>
      </w:r>
      <w:proofErr w:type="spellEnd"/>
      <w:r w:rsidRPr="00C7103E">
        <w:rPr>
          <w:rFonts w:ascii="Times New Roman" w:eastAsia="Times New Roman" w:hAnsi="Times New Roman" w:cs="Times New Roman"/>
          <w:sz w:val="24"/>
          <w:szCs w:val="24"/>
          <w:lang w:val="en-ID"/>
        </w:rPr>
        <w:t xml:space="preserve"> dan </w:t>
      </w:r>
      <w:proofErr w:type="spellStart"/>
      <w:r w:rsidRPr="00C7103E">
        <w:rPr>
          <w:rFonts w:ascii="Times New Roman" w:eastAsia="Times New Roman" w:hAnsi="Times New Roman" w:cs="Times New Roman"/>
          <w:sz w:val="24"/>
          <w:szCs w:val="24"/>
          <w:lang w:val="en-ID"/>
        </w:rPr>
        <w:t>perangkat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keras</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digunakan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tahapan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perancangan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dilakukan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dengan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cara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studi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literatur</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referensi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terkait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Berikut</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keluaran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hasil</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pengumpulan</w:t>
      </w:r>
      <w:proofErr w:type="spellEnd"/>
      <w:r w:rsidRPr="00C7103E">
        <w:rPr>
          <w:rFonts w:ascii="Times New Roman" w:eastAsia="Times New Roman" w:hAnsi="Times New Roman" w:cs="Times New Roman"/>
          <w:sz w:val="24"/>
          <w:szCs w:val="24"/>
          <w:lang w:val="en-ID"/>
        </w:rPr>
        <w:t xml:space="preserve"> data </w:t>
      </w:r>
      <w:proofErr w:type="spellStart"/>
      <w:r w:rsidRPr="00C7103E">
        <w:rPr>
          <w:rFonts w:ascii="Times New Roman" w:eastAsia="Times New Roman" w:hAnsi="Times New Roman" w:cs="Times New Roman"/>
          <w:sz w:val="24"/>
          <w:szCs w:val="24"/>
          <w:lang w:val="en-ID"/>
        </w:rPr>
        <w:t>untuk</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pembangunan</w:t>
      </w:r>
      <w:proofErr w:type="spellEnd"/>
      <w:r w:rsidRPr="00C7103E">
        <w:rPr>
          <w:rFonts w:ascii="Times New Roman" w:eastAsia="Times New Roman" w:hAnsi="Times New Roman" w:cs="Times New Roman"/>
          <w:sz w:val="24"/>
          <w:szCs w:val="24"/>
          <w:lang w:val="en-ID"/>
        </w:rPr>
        <w:t xml:space="preserve"> </w:t>
      </w:r>
      <w:proofErr w:type="spellStart"/>
      <w:r w:rsidR="00571592">
        <w:rPr>
          <w:rFonts w:ascii="Times New Roman" w:eastAsia="Times New Roman" w:hAnsi="Times New Roman" w:cs="Times New Roman"/>
          <w:sz w:val="24"/>
          <w:szCs w:val="24"/>
          <w:lang w:val="en-ID"/>
        </w:rPr>
        <w:t>sistem</w:t>
      </w:r>
      <w:proofErr w:type="spellEnd"/>
      <w:r w:rsidR="00571592">
        <w:rPr>
          <w:rFonts w:ascii="Times New Roman" w:eastAsia="Times New Roman" w:hAnsi="Times New Roman" w:cs="Times New Roman"/>
          <w:sz w:val="24"/>
          <w:szCs w:val="24"/>
          <w:lang w:val="en-ID"/>
        </w:rPr>
        <w:t>.</w:t>
      </w:r>
    </w:p>
    <w:p w14:paraId="6D33DDA5" w14:textId="2ACF96B3" w:rsidR="00C7103E" w:rsidRDefault="00C7103E" w:rsidP="00571592">
      <w:pPr>
        <w:spacing w:after="0" w:line="360" w:lineRule="auto"/>
        <w:ind w:firstLine="720"/>
        <w:jc w:val="both"/>
        <w:rPr>
          <w:rFonts w:ascii="Times New Roman" w:eastAsia="Times New Roman" w:hAnsi="Times New Roman" w:cs="Times New Roman"/>
          <w:sz w:val="24"/>
          <w:szCs w:val="24"/>
          <w:lang w:val="en-ID"/>
        </w:rPr>
      </w:pPr>
      <w:proofErr w:type="spellStart"/>
      <w:r w:rsidRPr="00C7103E">
        <w:rPr>
          <w:rFonts w:ascii="Times New Roman" w:eastAsia="Times New Roman" w:hAnsi="Times New Roman" w:cs="Times New Roman"/>
          <w:sz w:val="24"/>
          <w:szCs w:val="24"/>
          <w:lang w:val="en-ID"/>
        </w:rPr>
        <w:t>Tahap</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ini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menjelaskan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mengenai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sistem</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dalam</w:t>
      </w:r>
      <w:proofErr w:type="spellEnd"/>
      <w:r w:rsidRPr="00C7103E">
        <w:rPr>
          <w:rFonts w:ascii="Times New Roman" w:eastAsia="Times New Roman" w:hAnsi="Times New Roman" w:cs="Times New Roman"/>
          <w:sz w:val="24"/>
          <w:szCs w:val="24"/>
          <w:lang w:val="en-ID"/>
        </w:rPr>
        <w:t xml:space="preserve"> proses </w:t>
      </w:r>
      <w:proofErr w:type="spellStart"/>
      <w:r w:rsidRPr="00C7103E">
        <w:rPr>
          <w:rFonts w:ascii="Times New Roman" w:eastAsia="Times New Roman" w:hAnsi="Times New Roman" w:cs="Times New Roman"/>
          <w:sz w:val="24"/>
          <w:szCs w:val="24"/>
          <w:lang w:val="en-ID"/>
        </w:rPr>
        <w:t>pengembangan</w:t>
      </w:r>
      <w:proofErr w:type="spellEnd"/>
      <w:r w:rsidRPr="00C7103E">
        <w:rPr>
          <w:rFonts w:ascii="Times New Roman" w:eastAsia="Times New Roman" w:hAnsi="Times New Roman" w:cs="Times New Roman"/>
          <w:sz w:val="24"/>
          <w:szCs w:val="24"/>
          <w:lang w:val="en-ID"/>
        </w:rPr>
        <w:t xml:space="preserve"> yang </w:t>
      </w:r>
      <w:proofErr w:type="spellStart"/>
      <w:r w:rsidRPr="00C7103E">
        <w:rPr>
          <w:rFonts w:ascii="Times New Roman" w:eastAsia="Times New Roman" w:hAnsi="Times New Roman" w:cs="Times New Roman"/>
          <w:sz w:val="24"/>
          <w:szCs w:val="24"/>
          <w:lang w:val="en-ID"/>
        </w:rPr>
        <w:t>terdiri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dari</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beberapa</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kebutuhan</w:t>
      </w:r>
      <w:proofErr w:type="spellEnd"/>
      <w:r w:rsidRPr="00C7103E">
        <w:rPr>
          <w:rFonts w:ascii="Times New Roman" w:eastAsia="Times New Roman" w:hAnsi="Times New Roman" w:cs="Times New Roman"/>
          <w:sz w:val="24"/>
          <w:szCs w:val="24"/>
          <w:lang w:val="en-ID"/>
        </w:rPr>
        <w:t xml:space="preserve"> </w:t>
      </w:r>
      <w:proofErr w:type="spellStart"/>
      <w:r w:rsidRPr="00C7103E">
        <w:rPr>
          <w:rFonts w:ascii="Times New Roman" w:eastAsia="Times New Roman" w:hAnsi="Times New Roman" w:cs="Times New Roman"/>
          <w:sz w:val="24"/>
          <w:szCs w:val="24"/>
          <w:lang w:val="en-ID"/>
        </w:rPr>
        <w:t>yaitu</w:t>
      </w:r>
      <w:proofErr w:type="spellEnd"/>
      <w:r w:rsidR="00571592">
        <w:rPr>
          <w:rFonts w:ascii="Times New Roman" w:eastAsia="Times New Roman" w:hAnsi="Times New Roman" w:cs="Times New Roman"/>
          <w:sz w:val="24"/>
          <w:szCs w:val="24"/>
          <w:lang w:val="en-ID"/>
        </w:rPr>
        <w:t xml:space="preserve">: </w:t>
      </w:r>
    </w:p>
    <w:p w14:paraId="78D516B5" w14:textId="77777777" w:rsidR="00DB5D56" w:rsidRDefault="00DB5D56" w:rsidP="00571592">
      <w:pPr>
        <w:spacing w:after="0" w:line="360" w:lineRule="auto"/>
        <w:ind w:firstLine="720"/>
        <w:jc w:val="both"/>
        <w:rPr>
          <w:rFonts w:ascii="Times New Roman" w:eastAsia="Times New Roman" w:hAnsi="Times New Roman" w:cs="Times New Roman"/>
          <w:sz w:val="24"/>
          <w:szCs w:val="24"/>
          <w:lang w:val="en-ID"/>
        </w:rPr>
      </w:pPr>
    </w:p>
    <w:p w14:paraId="62AEC306" w14:textId="58641276"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lastRenderedPageBreak/>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Fungsionalitas</w:t>
      </w:r>
      <w:proofErr w:type="spellEnd"/>
    </w:p>
    <w:p w14:paraId="12253121" w14:textId="57D6227C" w:rsidR="00FD6B4E" w:rsidRDefault="00FD6B4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permasalahan</w:t>
      </w:r>
      <w:proofErr w:type="spellEnd"/>
      <w:r w:rsidR="0002237E">
        <w:rPr>
          <w:rFonts w:ascii="Times New Roman" w:eastAsia="Times New Roman" w:hAnsi="Times New Roman" w:cs="Times New Roman"/>
          <w:sz w:val="24"/>
          <w:szCs w:val="24"/>
          <w:lang w:val="en-ID"/>
        </w:rPr>
        <w:t xml:space="preserve"> </w:t>
      </w:r>
      <w:proofErr w:type="spellStart"/>
      <w:r w:rsidR="0002237E">
        <w:rPr>
          <w:rFonts w:ascii="Times New Roman" w:eastAsia="Times New Roman" w:hAnsi="Times New Roman" w:cs="Times New Roman"/>
          <w:sz w:val="24"/>
          <w:szCs w:val="24"/>
          <w:lang w:val="en-ID"/>
        </w:rPr>
        <w:t>gizi</w:t>
      </w:r>
      <w:proofErr w:type="spellEnd"/>
      <w:r w:rsidR="0002237E">
        <w:rPr>
          <w:rFonts w:ascii="Times New Roman" w:eastAsia="Times New Roman" w:hAnsi="Times New Roman" w:cs="Times New Roman"/>
          <w:sz w:val="24"/>
          <w:szCs w:val="24"/>
          <w:lang w:val="en-ID"/>
        </w:rPr>
        <w:t>.</w:t>
      </w:r>
    </w:p>
    <w:p w14:paraId="31C876DC" w14:textId="341CA886" w:rsidR="0002237E" w:rsidRDefault="0002237E" w:rsidP="00FD6B4E">
      <w:pPr>
        <w:pStyle w:val="ListParagraph"/>
        <w:numPr>
          <w:ilvl w:val="0"/>
          <w:numId w:val="32"/>
        </w:numPr>
        <w:spacing w:after="0" w:line="360"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Framework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template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android </w:t>
      </w:r>
      <w:proofErr w:type="spellStart"/>
      <w:r>
        <w:rPr>
          <w:rFonts w:ascii="Times New Roman" w:eastAsia="Times New Roman" w:hAnsi="Times New Roman" w:cs="Times New Roman"/>
          <w:sz w:val="24"/>
          <w:szCs w:val="24"/>
          <w:lang w:val="en-ID"/>
        </w:rPr>
        <w:t>seputar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permasalahan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gizi</w:t>
      </w:r>
      <w:proofErr w:type="spellEnd"/>
      <w:r>
        <w:rPr>
          <w:rFonts w:ascii="Times New Roman" w:eastAsia="Times New Roman" w:hAnsi="Times New Roman" w:cs="Times New Roman"/>
          <w:sz w:val="24"/>
          <w:szCs w:val="24"/>
          <w:lang w:val="en-ID"/>
        </w:rPr>
        <w:t>.</w:t>
      </w:r>
    </w:p>
    <w:p w14:paraId="743B4CA3" w14:textId="03ADB07F" w:rsid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p>
    <w:p w14:paraId="3958BA00" w14:textId="0F57058C" w:rsid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keras</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D24E147" w14:textId="77777777" w:rsidR="003C5713" w:rsidRPr="00D5672F"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0AE36844"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5123BBC3"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dan Nvidia GeForce GT 920MX VRAM 2GB</w:t>
      </w:r>
    </w:p>
    <w:p w14:paraId="62E7177B"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567CBC3F" w14:textId="77777777" w:rsidR="003C5713" w:rsidRPr="00D5672F"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0A4EB2AD" w14:textId="77777777" w:rsidR="003C5713" w:rsidRDefault="003C5713" w:rsidP="00AE7AA1">
      <w:pPr>
        <w:pStyle w:val="ListParagraph"/>
        <w:numPr>
          <w:ilvl w:val="1"/>
          <w:numId w:val="20"/>
        </w:numPr>
        <w:spacing w:after="0" w:line="360" w:lineRule="auto"/>
        <w:ind w:left="1134" w:hanging="425"/>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08295F0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362E8022" w14:textId="77777777" w:rsidR="003C5713"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r>
        <w:rPr>
          <w:rFonts w:ascii="Times New Roman" w:hAnsi="Times New Roman" w:cs="Times New Roman"/>
          <w:bCs/>
          <w:sz w:val="24"/>
          <w:szCs w:val="28"/>
        </w:rPr>
        <w:t>RAM 2 GB</w:t>
      </w:r>
    </w:p>
    <w:p w14:paraId="187C8C73" w14:textId="4FA4C39D" w:rsidR="003C5713" w:rsidRPr="00AE7AA1" w:rsidRDefault="003C5713" w:rsidP="00AE7AA1">
      <w:pPr>
        <w:pStyle w:val="ListParagraph"/>
        <w:numPr>
          <w:ilvl w:val="2"/>
          <w:numId w:val="20"/>
        </w:numPr>
        <w:spacing w:after="0" w:line="360" w:lineRule="auto"/>
        <w:ind w:left="1560" w:hanging="426"/>
        <w:jc w:val="both"/>
        <w:rPr>
          <w:rFonts w:ascii="Times New Roman" w:hAnsi="Times New Roman" w:cs="Times New Roman"/>
          <w:bCs/>
          <w:sz w:val="24"/>
          <w:szCs w:val="28"/>
        </w:rPr>
      </w:pPr>
      <w:proofErr w:type="spellStart"/>
      <w:r>
        <w:rPr>
          <w:rFonts w:ascii="Times New Roman" w:hAnsi="Times New Roman" w:cs="Times New Roman"/>
          <w:bCs/>
          <w:sz w:val="24"/>
          <w:szCs w:val="28"/>
        </w:rPr>
        <w:t>Konetifitas</w:t>
      </w:r>
      <w:proofErr w:type="spellEnd"/>
      <w:r>
        <w:rPr>
          <w:rFonts w:ascii="Times New Roman" w:hAnsi="Times New Roman" w:cs="Times New Roman"/>
          <w:bCs/>
          <w:sz w:val="24"/>
          <w:szCs w:val="28"/>
        </w:rPr>
        <w:t xml:space="preserve"> Internet</w:t>
      </w:r>
    </w:p>
    <w:p w14:paraId="56F41122" w14:textId="09AE9D7D" w:rsidR="00571592" w:rsidRPr="00571592" w:rsidRDefault="00571592" w:rsidP="00571592">
      <w:pPr>
        <w:pStyle w:val="ListParagraph"/>
        <w:numPr>
          <w:ilvl w:val="0"/>
          <w:numId w:val="30"/>
        </w:numPr>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p>
    <w:p w14:paraId="13AFB65F" w14:textId="26A8FCD8" w:rsidR="00571592" w:rsidRPr="00571592" w:rsidRDefault="00571592" w:rsidP="00571592">
      <w:pPr>
        <w:pStyle w:val="ListParagraph"/>
        <w:spacing w:after="0" w:line="360" w:lineRule="auto"/>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Perangkat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lunak</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penelitian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framework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spesifikasi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w:t>
      </w:r>
    </w:p>
    <w:p w14:paraId="12079B1B"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Pr>
          <w:rFonts w:ascii="Times New Roman" w:eastAsia="Times New Roman" w:hAnsi="Times New Roman" w:cs="Times New Roman"/>
          <w:sz w:val="24"/>
          <w:szCs w:val="24"/>
          <w:lang w:val="en-ID"/>
        </w:rPr>
        <w:t>v4.1.3</w:t>
      </w:r>
    </w:p>
    <w:p w14:paraId="48D611A8" w14:textId="77777777" w:rsidR="003C5713" w:rsidRPr="008C5ACC" w:rsidRDefault="003C5713" w:rsidP="00AE7AA1">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067DFC7C" w14:textId="66980F8C" w:rsidR="00FE16C3" w:rsidRPr="008C572A" w:rsidRDefault="003C5713" w:rsidP="008C572A">
      <w:pPr>
        <w:numPr>
          <w:ilvl w:val="0"/>
          <w:numId w:val="31"/>
        </w:numPr>
        <w:spacing w:after="0" w:line="360" w:lineRule="auto"/>
        <w:ind w:left="1134" w:hanging="425"/>
        <w:jc w:val="both"/>
        <w:rPr>
          <w:rFonts w:ascii="Times New Roman" w:eastAsia="Times New Roman" w:hAnsi="Times New Roman" w:cs="Times New Roman"/>
          <w:sz w:val="24"/>
          <w:szCs w:val="24"/>
          <w:lang w:val="en-ID"/>
        </w:rPr>
      </w:pPr>
      <w:r>
        <w:rPr>
          <w:rFonts w:ascii="Times New Roman" w:eastAsia="Times New Roman" w:hAnsi="Times New Roman" w:cs="Times New Roman"/>
          <w:i/>
          <w:iCs/>
          <w:sz w:val="24"/>
          <w:szCs w:val="24"/>
          <w:lang w:val="en-ID"/>
        </w:rPr>
        <w:t>Figma</w:t>
      </w:r>
      <w:r w:rsidRPr="008C5ACC">
        <w:rPr>
          <w:rFonts w:ascii="Times New Roman" w:eastAsia="Times New Roman" w:hAnsi="Times New Roman" w:cs="Times New Roman"/>
          <w:i/>
          <w:iCs/>
          <w:sz w:val="24"/>
          <w:szCs w:val="24"/>
          <w:lang w:val="en-ID"/>
        </w:rPr>
        <w:t xml:space="preserve"> </w:t>
      </w:r>
    </w:p>
    <w:p w14:paraId="333E414A" w14:textId="77CE3E02" w:rsidR="00C7103E" w:rsidRDefault="00C7103E" w:rsidP="008C572A">
      <w:pPr>
        <w:pStyle w:val="Heading3"/>
        <w:spacing w:line="360" w:lineRule="auto"/>
        <w:rPr>
          <w:rFonts w:ascii="Times New Roman" w:hAnsi="Times New Roman"/>
          <w:b/>
          <w:color w:val="000000" w:themeColor="text1"/>
        </w:rPr>
      </w:pPr>
      <w:bookmarkStart w:id="300" w:name="_Toc75487180"/>
      <w:r w:rsidRPr="00C7103E">
        <w:rPr>
          <w:rFonts w:ascii="Times New Roman" w:hAnsi="Times New Roman"/>
          <w:b/>
          <w:color w:val="000000" w:themeColor="text1"/>
        </w:rPr>
        <w:t xml:space="preserve">3.1.3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Perancangan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00"/>
      <w:proofErr w:type="spellEnd"/>
    </w:p>
    <w:p w14:paraId="3441E582" w14:textId="2C35EB7F"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berdasarkan</w:t>
      </w:r>
      <w:proofErr w:type="spellEnd"/>
      <w:r w:rsidRPr="00FE16C3">
        <w:rPr>
          <w:rFonts w:ascii="Times New Roman" w:hAnsi="Times New Roman" w:cs="Times New Roman"/>
          <w:sz w:val="24"/>
          <w:szCs w:val="24"/>
        </w:rPr>
        <w:t xml:space="preserve"> data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dikumpulkan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Data </w:t>
      </w:r>
      <w:proofErr w:type="spellStart"/>
      <w:r w:rsidRPr="00FE16C3">
        <w:rPr>
          <w:rFonts w:ascii="Times New Roman" w:hAnsi="Times New Roman" w:cs="Times New Roman"/>
          <w:sz w:val="24"/>
          <w:szCs w:val="24"/>
        </w:rPr>
        <w:t>tersebut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framework </w:t>
      </w:r>
      <w:proofErr w:type="spellStart"/>
      <w:r w:rsidRPr="00FE16C3">
        <w:rPr>
          <w:rFonts w:ascii="Times New Roman" w:hAnsi="Times New Roman" w:cs="Times New Roman"/>
          <w:sz w:val="24"/>
          <w:szCs w:val="24"/>
        </w:rPr>
        <w:t>aplikasi</w:t>
      </w:r>
      <w:proofErr w:type="spellEnd"/>
      <w:r w:rsidRPr="00FE16C3">
        <w:rPr>
          <w:rFonts w:ascii="Times New Roman" w:hAnsi="Times New Roman" w:cs="Times New Roman"/>
          <w:sz w:val="24"/>
          <w:szCs w:val="24"/>
        </w:rPr>
        <w:t xml:space="preserve"> android </w:t>
      </w:r>
      <w:proofErr w:type="spellStart"/>
      <w:r w:rsidRPr="00FE16C3">
        <w:rPr>
          <w:rFonts w:ascii="Times New Roman" w:hAnsi="Times New Roman" w:cs="Times New Roman"/>
          <w:sz w:val="24"/>
          <w:szCs w:val="24"/>
        </w:rPr>
        <w:t>seputar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permasalahan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gizi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Dalam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tentang</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bagaimana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dibangun</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menjelaskan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cara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algoritma</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diterapkan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juga </w:t>
      </w:r>
      <w:proofErr w:type="spellStart"/>
      <w:r w:rsidRPr="00FE16C3">
        <w:rPr>
          <w:rFonts w:ascii="Times New Roman" w:hAnsi="Times New Roman" w:cs="Times New Roman"/>
          <w:sz w:val="24"/>
          <w:szCs w:val="24"/>
        </w:rPr>
        <w:t>membuat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untuk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 xml:space="preserve">. Output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lastRenderedPageBreak/>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rancangan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terdiri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dari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arsitektur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skenario</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pengujian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dijelaskan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lebih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lanjut</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bagian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selanjutnya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berisikan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gambaran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dan </w:t>
      </w:r>
      <w:proofErr w:type="spellStart"/>
      <w:r w:rsidRPr="00FE16C3">
        <w:rPr>
          <w:rFonts w:ascii="Times New Roman" w:hAnsi="Times New Roman" w:cs="Times New Roman"/>
          <w:sz w:val="24"/>
          <w:szCs w:val="24"/>
        </w:rPr>
        <w:t>alur</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kerja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dikembangkan</w:t>
      </w:r>
      <w:proofErr w:type="spellEnd"/>
      <w:r w:rsidRPr="00FE16C3">
        <w:rPr>
          <w:rFonts w:ascii="Times New Roman" w:hAnsi="Times New Roman" w:cs="Times New Roman"/>
          <w:sz w:val="24"/>
          <w:szCs w:val="24"/>
        </w:rPr>
        <w:t>.</w:t>
      </w:r>
    </w:p>
    <w:p w14:paraId="765B7FDB" w14:textId="599671B9" w:rsidR="00C7103E" w:rsidRDefault="00C7103E" w:rsidP="008C572A">
      <w:pPr>
        <w:pStyle w:val="Heading3"/>
        <w:spacing w:line="360" w:lineRule="auto"/>
        <w:rPr>
          <w:rFonts w:ascii="Times New Roman" w:hAnsi="Times New Roman"/>
          <w:b/>
          <w:color w:val="000000" w:themeColor="text1"/>
        </w:rPr>
      </w:pPr>
      <w:bookmarkStart w:id="301" w:name="_Toc75487181"/>
      <w:r w:rsidRPr="00C7103E">
        <w:rPr>
          <w:rFonts w:ascii="Times New Roman" w:hAnsi="Times New Roman"/>
          <w:b/>
          <w:color w:val="000000" w:themeColor="text1"/>
        </w:rPr>
        <w:t xml:space="preserve">3.1.4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Implementasi</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01"/>
      <w:proofErr w:type="spellEnd"/>
    </w:p>
    <w:p w14:paraId="7D29AC74" w14:textId="35FADBF5" w:rsidR="00FE16C3" w:rsidRPr="00FE16C3" w:rsidRDefault="00FE16C3" w:rsidP="008C572A">
      <w:pPr>
        <w:spacing w:line="360" w:lineRule="auto"/>
        <w:ind w:firstLine="720"/>
        <w:jc w:val="both"/>
        <w:rPr>
          <w:rFonts w:ascii="Times New Roman" w:hAnsi="Times New Roman" w:cs="Times New Roman"/>
          <w:sz w:val="24"/>
          <w:szCs w:val="24"/>
        </w:rPr>
      </w:pP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mengimplementasikan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dirancang</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disini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merupakan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pengembangan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dimana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kebutuhan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sistem</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sudah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didefinisikan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sebelumnya</w:t>
      </w:r>
      <w:proofErr w:type="spellEnd"/>
      <w:r w:rsidRPr="00FE16C3">
        <w:rPr>
          <w:rFonts w:ascii="Times New Roman" w:hAnsi="Times New Roman" w:cs="Times New Roman"/>
          <w:sz w:val="24"/>
          <w:szCs w:val="24"/>
        </w:rPr>
        <w:t>.</w:t>
      </w:r>
      <w:r w:rsidR="008C572A">
        <w:rPr>
          <w:rFonts w:ascii="Times New Roman" w:hAnsi="Times New Roman" w:cs="Times New Roman"/>
          <w:sz w:val="24"/>
          <w:szCs w:val="24"/>
        </w:rPr>
        <w:t xml:space="preserve"> </w:t>
      </w:r>
      <w:r w:rsidRPr="00FE16C3">
        <w:rPr>
          <w:rFonts w:ascii="Times New Roman" w:hAnsi="Times New Roman" w:cs="Times New Roman"/>
          <w:sz w:val="24"/>
          <w:szCs w:val="24"/>
        </w:rPr>
        <w:t xml:space="preserve">Bahasa </w:t>
      </w:r>
      <w:proofErr w:type="spellStart"/>
      <w:r w:rsidRPr="00FE16C3">
        <w:rPr>
          <w:rFonts w:ascii="Times New Roman" w:hAnsi="Times New Roman" w:cs="Times New Roman"/>
          <w:sz w:val="24"/>
          <w:szCs w:val="24"/>
        </w:rPr>
        <w:t>pemrograman</w:t>
      </w:r>
      <w:proofErr w:type="spellEnd"/>
      <w:r w:rsidRPr="00FE16C3">
        <w:rPr>
          <w:rFonts w:ascii="Times New Roman" w:hAnsi="Times New Roman" w:cs="Times New Roman"/>
          <w:sz w:val="24"/>
          <w:szCs w:val="24"/>
        </w:rPr>
        <w:t xml:space="preserve"> yang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 xml:space="preserve"> pada </w:t>
      </w:r>
      <w:proofErr w:type="spellStart"/>
      <w:r w:rsidRPr="00FE16C3">
        <w:rPr>
          <w:rFonts w:ascii="Times New Roman" w:hAnsi="Times New Roman" w:cs="Times New Roman"/>
          <w:sz w:val="24"/>
          <w:szCs w:val="24"/>
        </w:rPr>
        <w:t>tahap</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ini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adalah</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kotlin</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Implementasi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didukung</w:t>
      </w:r>
      <w:proofErr w:type="spellEnd"/>
      <w:r w:rsidRPr="00FE16C3">
        <w:rPr>
          <w:rFonts w:ascii="Times New Roman" w:hAnsi="Times New Roman" w:cs="Times New Roman"/>
          <w:sz w:val="24"/>
          <w:szCs w:val="24"/>
        </w:rPr>
        <w:t xml:space="preserve"> juga oleh </w:t>
      </w:r>
      <w:proofErr w:type="spellStart"/>
      <w:r w:rsidRPr="00FE16C3">
        <w:rPr>
          <w:rFonts w:ascii="Times New Roman" w:hAnsi="Times New Roman" w:cs="Times New Roman"/>
          <w:sz w:val="24"/>
          <w:szCs w:val="24"/>
        </w:rPr>
        <w:t>JitPack</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sebagai</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tempat</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publikasi</w:t>
      </w:r>
      <w:proofErr w:type="spellEnd"/>
      <w:r w:rsidRPr="00FE16C3">
        <w:rPr>
          <w:rFonts w:ascii="Times New Roman" w:hAnsi="Times New Roman" w:cs="Times New Roman"/>
          <w:sz w:val="24"/>
          <w:szCs w:val="24"/>
        </w:rPr>
        <w:t xml:space="preserve"> framework agar </w:t>
      </w:r>
      <w:proofErr w:type="spellStart"/>
      <w:r w:rsidRPr="00FE16C3">
        <w:rPr>
          <w:rFonts w:ascii="Times New Roman" w:hAnsi="Times New Roman" w:cs="Times New Roman"/>
          <w:sz w:val="24"/>
          <w:szCs w:val="24"/>
        </w:rPr>
        <w:t>bisa</w:t>
      </w:r>
      <w:proofErr w:type="spellEnd"/>
      <w:r w:rsidRPr="00FE16C3">
        <w:rPr>
          <w:rFonts w:ascii="Times New Roman" w:hAnsi="Times New Roman" w:cs="Times New Roman"/>
          <w:sz w:val="24"/>
          <w:szCs w:val="24"/>
        </w:rPr>
        <w:t xml:space="preserve"> </w:t>
      </w:r>
      <w:proofErr w:type="spellStart"/>
      <w:r w:rsidRPr="00FE16C3">
        <w:rPr>
          <w:rFonts w:ascii="Times New Roman" w:hAnsi="Times New Roman" w:cs="Times New Roman"/>
          <w:sz w:val="24"/>
          <w:szCs w:val="24"/>
        </w:rPr>
        <w:t>digunakan</w:t>
      </w:r>
      <w:proofErr w:type="spellEnd"/>
      <w:r w:rsidRPr="00FE16C3">
        <w:rPr>
          <w:rFonts w:ascii="Times New Roman" w:hAnsi="Times New Roman" w:cs="Times New Roman"/>
          <w:sz w:val="24"/>
          <w:szCs w:val="24"/>
        </w:rPr>
        <w:t>.</w:t>
      </w:r>
    </w:p>
    <w:p w14:paraId="2F44FBCE" w14:textId="63645B71" w:rsidR="00C7103E" w:rsidRDefault="00C7103E" w:rsidP="00C7103E">
      <w:pPr>
        <w:pStyle w:val="Heading3"/>
        <w:spacing w:line="360" w:lineRule="auto"/>
        <w:rPr>
          <w:rFonts w:ascii="Times New Roman" w:hAnsi="Times New Roman"/>
          <w:b/>
          <w:color w:val="000000" w:themeColor="text1"/>
        </w:rPr>
      </w:pPr>
      <w:bookmarkStart w:id="302" w:name="_Toc75487182"/>
      <w:r w:rsidRPr="00C7103E">
        <w:rPr>
          <w:rFonts w:ascii="Times New Roman" w:hAnsi="Times New Roman"/>
          <w:b/>
          <w:color w:val="000000" w:themeColor="text1"/>
        </w:rPr>
        <w:t xml:space="preserve">3.1.5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Pengujian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Sistem</w:t>
      </w:r>
      <w:bookmarkEnd w:id="302"/>
      <w:proofErr w:type="spellEnd"/>
    </w:p>
    <w:p w14:paraId="3F9ED73C" w14:textId="70759A00" w:rsidR="00FE16C3" w:rsidRPr="00B82310" w:rsidRDefault="00B82310" w:rsidP="00B82310">
      <w:pPr>
        <w:spacing w:after="0" w:line="360" w:lineRule="auto"/>
        <w:ind w:firstLine="720"/>
        <w:jc w:val="both"/>
        <w:rPr>
          <w:rFonts w:ascii="Times New Roman" w:hAnsi="Times New Roman" w:cs="Times New Roman"/>
          <w:sz w:val="24"/>
          <w:szCs w:val="24"/>
        </w:rPr>
      </w:pP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setelah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implementasi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dilakukan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menggunakan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sudah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dirancang</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tahap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perancangan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Output </w:t>
      </w:r>
      <w:proofErr w:type="spellStart"/>
      <w:r w:rsidRPr="00B82310">
        <w:rPr>
          <w:rFonts w:ascii="Times New Roman" w:hAnsi="Times New Roman" w:cs="Times New Roman"/>
          <w:sz w:val="24"/>
          <w:szCs w:val="24"/>
        </w:rPr>
        <w:t>dari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adalah</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uji yang </w:t>
      </w:r>
      <w:proofErr w:type="spellStart"/>
      <w:r w:rsidRPr="00B82310">
        <w:rPr>
          <w:rFonts w:ascii="Times New Roman" w:hAnsi="Times New Roman" w:cs="Times New Roman"/>
          <w:sz w:val="24"/>
          <w:szCs w:val="24"/>
        </w:rPr>
        <w:t>akan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dijadikan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fakta</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hipotesis</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hasil</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dikembangkan</w:t>
      </w:r>
      <w:proofErr w:type="spellEnd"/>
      <w:r w:rsidRPr="00B82310">
        <w:rPr>
          <w:rFonts w:ascii="Times New Roman" w:hAnsi="Times New Roman" w:cs="Times New Roman"/>
          <w:sz w:val="24"/>
          <w:szCs w:val="24"/>
        </w:rPr>
        <w:t xml:space="preserve">. Pada </w:t>
      </w:r>
      <w:proofErr w:type="spellStart"/>
      <w:r w:rsidRPr="00B82310">
        <w:rPr>
          <w:rFonts w:ascii="Times New Roman" w:hAnsi="Times New Roman" w:cs="Times New Roman"/>
          <w:sz w:val="24"/>
          <w:szCs w:val="24"/>
        </w:rPr>
        <w:t>bagian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ini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menjelaskan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tentang</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skenario</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pengujian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terhadap</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untuk</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membuktikan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sistem</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dibangun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mampu</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memberikan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konteks</w:t>
      </w:r>
      <w:proofErr w:type="spellEnd"/>
      <w:r w:rsidRPr="00B82310">
        <w:rPr>
          <w:rFonts w:ascii="Times New Roman" w:hAnsi="Times New Roman" w:cs="Times New Roman"/>
          <w:sz w:val="24"/>
          <w:szCs w:val="24"/>
        </w:rPr>
        <w:t xml:space="preserve"> yang </w:t>
      </w:r>
      <w:proofErr w:type="spellStart"/>
      <w:r w:rsidRPr="00B82310">
        <w:rPr>
          <w:rFonts w:ascii="Times New Roman" w:hAnsi="Times New Roman" w:cs="Times New Roman"/>
          <w:sz w:val="24"/>
          <w:szCs w:val="24"/>
        </w:rPr>
        <w:t>sesuai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dengan</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kondisi</w:t>
      </w:r>
      <w:proofErr w:type="spellEnd"/>
      <w:r w:rsidRPr="00B82310">
        <w:rPr>
          <w:rFonts w:ascii="Times New Roman" w:hAnsi="Times New Roman" w:cs="Times New Roman"/>
          <w:sz w:val="24"/>
          <w:szCs w:val="24"/>
        </w:rPr>
        <w:t xml:space="preserve"> </w:t>
      </w:r>
      <w:proofErr w:type="spellStart"/>
      <w:r w:rsidRPr="00B82310">
        <w:rPr>
          <w:rFonts w:ascii="Times New Roman" w:hAnsi="Times New Roman" w:cs="Times New Roman"/>
          <w:sz w:val="24"/>
          <w:szCs w:val="24"/>
        </w:rPr>
        <w:t>situasional</w:t>
      </w:r>
      <w:proofErr w:type="spellEnd"/>
      <w:r w:rsidRPr="00B82310">
        <w:rPr>
          <w:rFonts w:ascii="Times New Roman" w:hAnsi="Times New Roman" w:cs="Times New Roman"/>
          <w:sz w:val="24"/>
          <w:szCs w:val="24"/>
        </w:rPr>
        <w:t xml:space="preserve"> user.</w:t>
      </w:r>
    </w:p>
    <w:p w14:paraId="047CE26F" w14:textId="105CE029" w:rsidR="00C7103E" w:rsidRPr="00C7103E" w:rsidRDefault="00C7103E" w:rsidP="008C572A">
      <w:pPr>
        <w:pStyle w:val="Heading3"/>
        <w:spacing w:line="360" w:lineRule="auto"/>
        <w:rPr>
          <w:rFonts w:ascii="Times New Roman" w:hAnsi="Times New Roman"/>
          <w:b/>
          <w:color w:val="000000" w:themeColor="text1"/>
        </w:rPr>
      </w:pPr>
      <w:bookmarkStart w:id="303" w:name="_Toc75487183"/>
      <w:r w:rsidRPr="00C7103E">
        <w:rPr>
          <w:rFonts w:ascii="Times New Roman" w:hAnsi="Times New Roman"/>
          <w:b/>
          <w:color w:val="000000" w:themeColor="text1"/>
        </w:rPr>
        <w:t xml:space="preserve">3.1.6 </w:t>
      </w:r>
      <w:r w:rsidRPr="00C7103E">
        <w:rPr>
          <w:rFonts w:ascii="Times New Roman" w:hAnsi="Times New Roman"/>
          <w:b/>
          <w:color w:val="000000" w:themeColor="text1"/>
        </w:rPr>
        <w:tab/>
      </w:r>
      <w:proofErr w:type="spellStart"/>
      <w:r w:rsidRPr="00C7103E">
        <w:rPr>
          <w:rFonts w:ascii="Times New Roman" w:hAnsi="Times New Roman"/>
          <w:b/>
          <w:color w:val="000000" w:themeColor="text1"/>
        </w:rPr>
        <w:t>Penarikan</w:t>
      </w:r>
      <w:proofErr w:type="spellEnd"/>
      <w:r w:rsidRPr="00C7103E">
        <w:rPr>
          <w:rFonts w:ascii="Times New Roman" w:hAnsi="Times New Roman"/>
          <w:b/>
          <w:color w:val="000000" w:themeColor="text1"/>
        </w:rPr>
        <w:t xml:space="preserve"> Kesimpulan dan </w:t>
      </w:r>
      <w:proofErr w:type="spellStart"/>
      <w:r w:rsidRPr="00C7103E">
        <w:rPr>
          <w:rFonts w:ascii="Times New Roman" w:hAnsi="Times New Roman"/>
          <w:b/>
          <w:color w:val="000000" w:themeColor="text1"/>
        </w:rPr>
        <w:t>Penulisan</w:t>
      </w:r>
      <w:proofErr w:type="spellEnd"/>
      <w:r w:rsidRPr="00C7103E">
        <w:rPr>
          <w:rFonts w:ascii="Times New Roman" w:hAnsi="Times New Roman"/>
          <w:b/>
          <w:color w:val="000000" w:themeColor="text1"/>
        </w:rPr>
        <w:t xml:space="preserve"> </w:t>
      </w:r>
      <w:proofErr w:type="spellStart"/>
      <w:r w:rsidRPr="00C7103E">
        <w:rPr>
          <w:rFonts w:ascii="Times New Roman" w:hAnsi="Times New Roman"/>
          <w:b/>
          <w:color w:val="000000" w:themeColor="text1"/>
        </w:rPr>
        <w:t>Laporan</w:t>
      </w:r>
      <w:bookmarkEnd w:id="303"/>
      <w:proofErr w:type="spellEnd"/>
    </w:p>
    <w:p w14:paraId="52623AAB" w14:textId="25A22F75" w:rsidR="00C7103E" w:rsidRPr="00C7103E" w:rsidRDefault="008C572A" w:rsidP="00920043">
      <w:pPr>
        <w:spacing w:line="360" w:lineRule="auto"/>
        <w:ind w:firstLine="720"/>
        <w:jc w:val="both"/>
        <w:rPr>
          <w:rFonts w:ascii="Times New Roman" w:hAnsi="Times New Roman" w:cs="Times New Roman"/>
        </w:rPr>
      </w:pP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ini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merupakan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akhir</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metodologi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direncanakan</w:t>
      </w:r>
      <w:proofErr w:type="spellEnd"/>
      <w:r w:rsidRPr="008C572A">
        <w:rPr>
          <w:rFonts w:ascii="Times New Roman" w:hAnsi="Times New Roman" w:cs="Times New Roman"/>
        </w:rPr>
        <w:t xml:space="preserve">. Setelah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beberapa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dalam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metode</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penilitian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terlebih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dahulu</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terhadapt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pengujian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kemudian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setelah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penarikan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kesimpulan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berdasarkan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sistem</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diuji</w:t>
      </w:r>
      <w:proofErr w:type="spellEnd"/>
      <w:r w:rsidRPr="008C572A">
        <w:rPr>
          <w:rFonts w:ascii="Times New Roman" w:hAnsi="Times New Roman" w:cs="Times New Roman"/>
        </w:rPr>
        <w:t xml:space="preserve"> pada </w:t>
      </w:r>
      <w:proofErr w:type="spellStart"/>
      <w:r w:rsidRPr="008C572A">
        <w:rPr>
          <w:rFonts w:ascii="Times New Roman" w:hAnsi="Times New Roman" w:cs="Times New Roman"/>
        </w:rPr>
        <w:t>tahap</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sebelumnya</w:t>
      </w:r>
      <w:proofErr w:type="spellEnd"/>
      <w:r w:rsidRPr="008C572A">
        <w:rPr>
          <w:rFonts w:ascii="Times New Roman" w:hAnsi="Times New Roman" w:cs="Times New Roman"/>
        </w:rPr>
        <w:t xml:space="preserve">. Kesimpulan yang </w:t>
      </w:r>
      <w:proofErr w:type="spellStart"/>
      <w:r w:rsidRPr="008C572A">
        <w:rPr>
          <w:rFonts w:ascii="Times New Roman" w:hAnsi="Times New Roman" w:cs="Times New Roman"/>
        </w:rPr>
        <w:t>didapatkan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hasil</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analisis</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dapat</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menghasilkan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suatu</w:t>
      </w:r>
      <w:proofErr w:type="spellEnd"/>
      <w:r w:rsidRPr="008C572A">
        <w:rPr>
          <w:rFonts w:ascii="Times New Roman" w:hAnsi="Times New Roman" w:cs="Times New Roman"/>
        </w:rPr>
        <w:t xml:space="preserve"> saran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mungkin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bisa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digunakan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untuk</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tahapan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selanjutnya</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dari</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penelitian</w:t>
      </w:r>
      <w:proofErr w:type="spellEnd"/>
      <w:r w:rsidRPr="008C572A">
        <w:rPr>
          <w:rFonts w:ascii="Times New Roman" w:hAnsi="Times New Roman" w:cs="Times New Roman"/>
        </w:rPr>
        <w:t xml:space="preserve"> yang </w:t>
      </w:r>
      <w:proofErr w:type="spellStart"/>
      <w:r w:rsidRPr="008C572A">
        <w:rPr>
          <w:rFonts w:ascii="Times New Roman" w:hAnsi="Times New Roman" w:cs="Times New Roman"/>
        </w:rPr>
        <w:t>sudah</w:t>
      </w:r>
      <w:proofErr w:type="spellEnd"/>
      <w:r w:rsidRPr="008C572A">
        <w:rPr>
          <w:rFonts w:ascii="Times New Roman" w:hAnsi="Times New Roman" w:cs="Times New Roman"/>
        </w:rPr>
        <w:t xml:space="preserve"> </w:t>
      </w:r>
      <w:proofErr w:type="spellStart"/>
      <w:r w:rsidRPr="008C572A">
        <w:rPr>
          <w:rFonts w:ascii="Times New Roman" w:hAnsi="Times New Roman" w:cs="Times New Roman"/>
        </w:rPr>
        <w:t>dilakukan</w:t>
      </w:r>
      <w:proofErr w:type="spellEnd"/>
    </w:p>
    <w:p w14:paraId="14C883F4" w14:textId="716F7512" w:rsidR="00AD6794" w:rsidRPr="00337873" w:rsidRDefault="00200E70" w:rsidP="008C572A">
      <w:pPr>
        <w:pStyle w:val="Heading2"/>
        <w:spacing w:line="360" w:lineRule="auto"/>
        <w:rPr>
          <w:rFonts w:ascii="Times New Roman" w:hAnsi="Times New Roman"/>
          <w:b/>
          <w:bCs/>
          <w:color w:val="000000" w:themeColor="text1"/>
          <w:sz w:val="28"/>
          <w:szCs w:val="28"/>
        </w:rPr>
      </w:pPr>
      <w:bookmarkStart w:id="304" w:name="_Toc75487184"/>
      <w:r w:rsidRPr="00337873">
        <w:rPr>
          <w:rFonts w:ascii="Times New Roman" w:hAnsi="Times New Roman"/>
          <w:b/>
          <w:bCs/>
          <w:color w:val="000000" w:themeColor="text1"/>
          <w:sz w:val="28"/>
          <w:szCs w:val="28"/>
        </w:rPr>
        <w:t>3.2</w:t>
      </w:r>
      <w:r w:rsidRPr="00337873">
        <w:rPr>
          <w:rFonts w:ascii="Times New Roman" w:hAnsi="Times New Roman"/>
          <w:b/>
          <w:bCs/>
          <w:color w:val="000000" w:themeColor="text1"/>
          <w:sz w:val="28"/>
          <w:szCs w:val="28"/>
        </w:rPr>
        <w:tab/>
      </w:r>
      <w:proofErr w:type="spellStart"/>
      <w:r w:rsidR="0083403C">
        <w:rPr>
          <w:rFonts w:ascii="Times New Roman" w:hAnsi="Times New Roman"/>
          <w:b/>
          <w:bCs/>
          <w:color w:val="000000" w:themeColor="text1"/>
          <w:sz w:val="28"/>
          <w:szCs w:val="28"/>
        </w:rPr>
        <w:t>Perancangan</w:t>
      </w:r>
      <w:proofErr w:type="spellEnd"/>
      <w:r w:rsidR="0083403C">
        <w:rPr>
          <w:rFonts w:ascii="Times New Roman" w:hAnsi="Times New Roman"/>
          <w:b/>
          <w:bCs/>
          <w:color w:val="000000" w:themeColor="text1"/>
          <w:sz w:val="28"/>
          <w:szCs w:val="28"/>
        </w:rPr>
        <w:t xml:space="preserve"> </w:t>
      </w:r>
      <w:proofErr w:type="spellStart"/>
      <w:r w:rsidR="0083403C">
        <w:rPr>
          <w:rFonts w:ascii="Times New Roman" w:hAnsi="Times New Roman"/>
          <w:b/>
          <w:bCs/>
          <w:color w:val="000000" w:themeColor="text1"/>
          <w:sz w:val="28"/>
          <w:szCs w:val="28"/>
        </w:rPr>
        <w:t>Sistem</w:t>
      </w:r>
      <w:bookmarkEnd w:id="304"/>
      <w:proofErr w:type="spellEnd"/>
    </w:p>
    <w:p w14:paraId="132CF4E4" w14:textId="21D51B1C" w:rsidR="007542EA" w:rsidRDefault="00953CC4" w:rsidP="007542EA">
      <w:pPr>
        <w:spacing w:after="0" w:line="360" w:lineRule="auto"/>
        <w:jc w:val="both"/>
        <w:rPr>
          <w:rFonts w:ascii="Times New Roman" w:hAnsi="Times New Roman" w:cs="Times New Roman"/>
          <w:bCs/>
          <w:sz w:val="24"/>
          <w:szCs w:val="28"/>
        </w:rPr>
      </w:pPr>
      <w:proofErr w:type="spellStart"/>
      <w:r w:rsidRPr="00953CC4">
        <w:rPr>
          <w:rFonts w:ascii="Times New Roman" w:hAnsi="Times New Roman" w:cs="Times New Roman"/>
          <w:bCs/>
          <w:sz w:val="24"/>
          <w:szCs w:val="28"/>
        </w:rPr>
        <w:t>Tahap</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ini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menjelaskan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perancangan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dibangun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dimulai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bekerja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kemudian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penjelasan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alur</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kerja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metode</w:t>
      </w:r>
      <w:proofErr w:type="spellEnd"/>
      <w:r w:rsidRPr="00953CC4">
        <w:rPr>
          <w:rFonts w:ascii="Times New Roman" w:hAnsi="Times New Roman" w:cs="Times New Roman"/>
          <w:bCs/>
          <w:sz w:val="24"/>
          <w:szCs w:val="28"/>
        </w:rPr>
        <w:t xml:space="preserve"> yang </w:t>
      </w:r>
      <w:proofErr w:type="spellStart"/>
      <w:r w:rsidRPr="00953CC4">
        <w:rPr>
          <w:rFonts w:ascii="Times New Roman" w:hAnsi="Times New Roman" w:cs="Times New Roman"/>
          <w:bCs/>
          <w:sz w:val="24"/>
          <w:szCs w:val="28"/>
        </w:rPr>
        <w:t>digunakan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dalam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pengembangan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dan </w:t>
      </w:r>
      <w:proofErr w:type="spellStart"/>
      <w:r w:rsidRPr="00953CC4">
        <w:rPr>
          <w:rFonts w:ascii="Times New Roman" w:hAnsi="Times New Roman" w:cs="Times New Roman"/>
          <w:bCs/>
          <w:sz w:val="24"/>
          <w:szCs w:val="28"/>
        </w:rPr>
        <w:t>berisikan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tentang</w:t>
      </w:r>
      <w:proofErr w:type="spellEnd"/>
      <w:r w:rsidRPr="00953CC4">
        <w:rPr>
          <w:rFonts w:ascii="Times New Roman" w:hAnsi="Times New Roman" w:cs="Times New Roman"/>
          <w:bCs/>
          <w:sz w:val="24"/>
          <w:szCs w:val="28"/>
        </w:rPr>
        <w:t xml:space="preserve"> use case </w:t>
      </w:r>
      <w:proofErr w:type="spellStart"/>
      <w:r w:rsidRPr="00953CC4">
        <w:rPr>
          <w:rFonts w:ascii="Times New Roman" w:hAnsi="Times New Roman" w:cs="Times New Roman"/>
          <w:bCs/>
          <w:sz w:val="24"/>
          <w:szCs w:val="28"/>
        </w:rPr>
        <w:t>dari</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sistem</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beserta</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dengan</w:t>
      </w:r>
      <w:proofErr w:type="spellEnd"/>
      <w:r w:rsidRPr="00953CC4">
        <w:rPr>
          <w:rFonts w:ascii="Times New Roman" w:hAnsi="Times New Roman" w:cs="Times New Roman"/>
          <w:bCs/>
          <w:sz w:val="24"/>
          <w:szCs w:val="28"/>
        </w:rPr>
        <w:t xml:space="preserve"> </w:t>
      </w:r>
      <w:proofErr w:type="spellStart"/>
      <w:r w:rsidRPr="00953CC4">
        <w:rPr>
          <w:rFonts w:ascii="Times New Roman" w:hAnsi="Times New Roman" w:cs="Times New Roman"/>
          <w:bCs/>
          <w:sz w:val="24"/>
          <w:szCs w:val="28"/>
        </w:rPr>
        <w:t>spesifikasi</w:t>
      </w:r>
      <w:proofErr w:type="spellEnd"/>
      <w:r w:rsidRPr="00953CC4">
        <w:rPr>
          <w:rFonts w:ascii="Times New Roman" w:hAnsi="Times New Roman" w:cs="Times New Roman"/>
          <w:bCs/>
          <w:sz w:val="24"/>
          <w:szCs w:val="28"/>
        </w:rPr>
        <w:t xml:space="preserve"> use case yang </w:t>
      </w:r>
      <w:proofErr w:type="spellStart"/>
      <w:r w:rsidRPr="00953CC4">
        <w:rPr>
          <w:rFonts w:ascii="Times New Roman" w:hAnsi="Times New Roman" w:cs="Times New Roman"/>
          <w:bCs/>
          <w:sz w:val="24"/>
          <w:szCs w:val="28"/>
        </w:rPr>
        <w:t>dibuat</w:t>
      </w:r>
      <w:proofErr w:type="spellEnd"/>
      <w:r w:rsidR="004D2E0F">
        <w:rPr>
          <w:rFonts w:ascii="Times New Roman" w:hAnsi="Times New Roman" w:cs="Times New Roman"/>
          <w:bCs/>
          <w:sz w:val="24"/>
          <w:szCs w:val="28"/>
        </w:rPr>
        <w:t xml:space="preserve">. </w:t>
      </w:r>
    </w:p>
    <w:p w14:paraId="077DD6AB" w14:textId="77777777" w:rsidR="00DB5D56" w:rsidRPr="007542EA" w:rsidRDefault="00DB5D56" w:rsidP="007542EA">
      <w:pPr>
        <w:spacing w:after="0" w:line="360" w:lineRule="auto"/>
        <w:jc w:val="both"/>
        <w:rPr>
          <w:rFonts w:ascii="Times New Roman" w:hAnsi="Times New Roman" w:cs="Times New Roman"/>
          <w:bCs/>
          <w:sz w:val="24"/>
          <w:szCs w:val="28"/>
        </w:rPr>
      </w:pPr>
    </w:p>
    <w:p w14:paraId="4F9EB258" w14:textId="50888E0D" w:rsidR="004D2E0F" w:rsidRDefault="007542EA" w:rsidP="007542EA">
      <w:pPr>
        <w:pStyle w:val="ListParagraph"/>
        <w:numPr>
          <w:ilvl w:val="2"/>
          <w:numId w:val="31"/>
        </w:numPr>
        <w:spacing w:after="0" w:line="360" w:lineRule="auto"/>
        <w:ind w:left="709"/>
        <w:jc w:val="both"/>
        <w:outlineLvl w:val="2"/>
        <w:rPr>
          <w:rFonts w:ascii="Times New Roman" w:hAnsi="Times New Roman" w:cs="Times New Roman"/>
          <w:b/>
          <w:sz w:val="24"/>
          <w:szCs w:val="28"/>
        </w:rPr>
      </w:pPr>
      <w:r>
        <w:rPr>
          <w:rFonts w:ascii="Times New Roman" w:hAnsi="Times New Roman" w:cs="Times New Roman"/>
          <w:b/>
          <w:sz w:val="24"/>
          <w:szCs w:val="28"/>
        </w:rPr>
        <w:lastRenderedPageBreak/>
        <w:t xml:space="preserve">Flowchart </w:t>
      </w:r>
    </w:p>
    <w:p w14:paraId="4AB9A993" w14:textId="664110EB" w:rsidR="007542EA" w:rsidRDefault="007542EA" w:rsidP="007542EA">
      <w:pPr>
        <w:spacing w:after="0" w:line="360" w:lineRule="auto"/>
        <w:ind w:left="-11"/>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flowchart </w:t>
      </w:r>
      <w:proofErr w:type="spellStart"/>
      <w:r>
        <w:rPr>
          <w:rFonts w:ascii="Times New Roman" w:hAnsi="Times New Roman" w:cs="Times New Roman"/>
          <w:bCs/>
          <w:sz w:val="24"/>
          <w:szCs w:val="28"/>
        </w:rPr>
        <w:t>alur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bahas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diatas</w:t>
      </w:r>
      <w:proofErr w:type="spellEnd"/>
      <w:r>
        <w:rPr>
          <w:rFonts w:ascii="Times New Roman" w:hAnsi="Times New Roman" w:cs="Times New Roman"/>
          <w:bCs/>
          <w:sz w:val="24"/>
          <w:szCs w:val="28"/>
        </w:rPr>
        <w:t>:</w:t>
      </w:r>
    </w:p>
    <w:p w14:paraId="6932EE9F" w14:textId="36BBFD8A"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p>
    <w:p w14:paraId="1CFBA71B" w14:textId="64FA5758" w:rsidR="007542EA" w:rsidRDefault="007542EA" w:rsidP="007542EA">
      <w:pPr>
        <w:pStyle w:val="ListParagraph"/>
        <w:spacing w:after="0" w:line="360" w:lineRule="auto"/>
        <w:ind w:left="567"/>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sidR="00E845FC">
        <w:rPr>
          <w:rFonts w:ascii="Times New Roman" w:hAnsi="Times New Roman" w:cs="Times New Roman"/>
          <w:bCs/>
          <w:sz w:val="24"/>
          <w:szCs w:val="28"/>
        </w:rPr>
        <w:t xml:space="preserve"> </w:t>
      </w:r>
      <w:proofErr w:type="spellStart"/>
      <w:r w:rsidR="00E845FC">
        <w:rPr>
          <w:rFonts w:ascii="Times New Roman" w:hAnsi="Times New Roman" w:cs="Times New Roman"/>
          <w:bCs/>
          <w:sz w:val="24"/>
          <w:szCs w:val="28"/>
        </w:rPr>
        <w:t>Progammer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w:t>
      </w:r>
    </w:p>
    <w:p w14:paraId="7E8FC17C" w14:textId="075D95EA" w:rsidR="007542EA" w:rsidRDefault="007542EA" w:rsidP="007542EA">
      <w:pPr>
        <w:pStyle w:val="ListParagraph"/>
        <w:spacing w:after="0" w:line="360" w:lineRule="auto"/>
        <w:ind w:left="567"/>
        <w:jc w:val="both"/>
        <w:rPr>
          <w:rFonts w:ascii="Times New Roman" w:hAnsi="Times New Roman" w:cs="Times New Roman"/>
          <w:bCs/>
          <w:sz w:val="24"/>
          <w:szCs w:val="28"/>
        </w:rPr>
      </w:pPr>
    </w:p>
    <w:p w14:paraId="37C4F56B" w14:textId="616FA169"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7EE5EE69" wp14:editId="2B7CEB6E">
            <wp:extent cx="19685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1968500" cy="3429000"/>
                    </a:xfrm>
                    <a:prstGeom prst="rect">
                      <a:avLst/>
                    </a:prstGeom>
                  </pic:spPr>
                </pic:pic>
              </a:graphicData>
            </a:graphic>
          </wp:inline>
        </w:drawing>
      </w:r>
    </w:p>
    <w:p w14:paraId="1290117D" w14:textId="07D5CC78" w:rsidR="007542EA" w:rsidRDefault="007542EA" w:rsidP="007542EA">
      <w:pPr>
        <w:pStyle w:val="Caption"/>
        <w:jc w:val="center"/>
        <w:rPr>
          <w:rFonts w:cs="Times New Roman"/>
          <w:bCs/>
          <w:sz w:val="24"/>
          <w:szCs w:val="28"/>
        </w:rPr>
      </w:pPr>
      <w:bookmarkStart w:id="305" w:name="_Toc75498313"/>
      <w:r>
        <w:t xml:space="preserve">Gambar </w:t>
      </w:r>
      <w:fldSimple w:instr=" STYLEREF 1 \s ">
        <w:r w:rsidR="00616BB1">
          <w:rPr>
            <w:noProof/>
          </w:rPr>
          <w:t>3</w:t>
        </w:r>
      </w:fldSimple>
      <w:r w:rsidR="00616BB1">
        <w:t>–</w:t>
      </w:r>
      <w:fldSimple w:instr=" SEQ Gambar \* ARABIC \s 1 ">
        <w:r w:rsidR="00616BB1">
          <w:rPr>
            <w:noProof/>
          </w:rPr>
          <w:t>2</w:t>
        </w:r>
      </w:fldSimple>
      <w:r>
        <w:t>.</w:t>
      </w:r>
      <w:r w:rsidR="002353E9">
        <w:t xml:space="preserve"> </w:t>
      </w:r>
      <w:r>
        <w:t xml:space="preserve">Flowchart </w:t>
      </w:r>
      <w:proofErr w:type="spellStart"/>
      <w:r>
        <w:t>Pengguna</w:t>
      </w:r>
      <w:bookmarkEnd w:id="305"/>
      <w:proofErr w:type="spellEnd"/>
    </w:p>
    <w:p w14:paraId="2876A70F" w14:textId="01A11B44" w:rsidR="007542EA" w:rsidRDefault="007542EA" w:rsidP="007542EA">
      <w:pPr>
        <w:pStyle w:val="ListParagraph"/>
        <w:spacing w:after="0" w:line="360" w:lineRule="auto"/>
        <w:ind w:left="567"/>
        <w:jc w:val="center"/>
        <w:rPr>
          <w:rFonts w:ascii="Times New Roman" w:hAnsi="Times New Roman" w:cs="Times New Roman"/>
          <w:bCs/>
          <w:sz w:val="24"/>
          <w:szCs w:val="28"/>
        </w:rPr>
      </w:pPr>
    </w:p>
    <w:p w14:paraId="1C9FBB93" w14:textId="36EBAEE6"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AA19140" w14:textId="734DFE64"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122540BC" w14:textId="3A313042"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C152427" w14:textId="2218AD4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27BC7714" w14:textId="0430FE8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6A146B9" w14:textId="542324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633E7DBB" w14:textId="6F6A4B78"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5BDE20F2" w14:textId="73A2C28C"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460E5E82" w14:textId="304C7F90"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1C68518" w14:textId="77777777" w:rsidR="00DB5D56" w:rsidRDefault="00DB5D56" w:rsidP="007542EA">
      <w:pPr>
        <w:pStyle w:val="ListParagraph"/>
        <w:spacing w:after="0" w:line="360" w:lineRule="auto"/>
        <w:ind w:left="567"/>
        <w:jc w:val="center"/>
        <w:rPr>
          <w:rFonts w:ascii="Times New Roman" w:hAnsi="Times New Roman" w:cs="Times New Roman"/>
          <w:bCs/>
          <w:sz w:val="24"/>
          <w:szCs w:val="28"/>
        </w:rPr>
      </w:pPr>
    </w:p>
    <w:p w14:paraId="02F53770" w14:textId="436FBE7C" w:rsidR="007542EA" w:rsidRDefault="007542EA" w:rsidP="007542EA">
      <w:pPr>
        <w:pStyle w:val="ListParagraph"/>
        <w:numPr>
          <w:ilvl w:val="0"/>
          <w:numId w:val="34"/>
        </w:numPr>
        <w:spacing w:after="0" w:line="360" w:lineRule="auto"/>
        <w:ind w:left="567" w:hanging="567"/>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Akhir</w:t>
      </w:r>
    </w:p>
    <w:p w14:paraId="785121A4" w14:textId="77777777" w:rsidR="007542EA" w:rsidRPr="007542EA" w:rsidRDefault="007542EA" w:rsidP="007542EA">
      <w:pPr>
        <w:spacing w:after="0" w:line="360" w:lineRule="auto"/>
        <w:ind w:left="567"/>
        <w:jc w:val="both"/>
        <w:rPr>
          <w:rFonts w:ascii="Times New Roman" w:hAnsi="Times New Roman" w:cs="Times New Roman"/>
          <w:bCs/>
          <w:sz w:val="24"/>
          <w:szCs w:val="28"/>
        </w:rPr>
      </w:pP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akhir</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memiliki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fungsi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untuk</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menggunakan</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aplikasi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sesuai</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kebutuhan</w:t>
      </w:r>
      <w:proofErr w:type="spellEnd"/>
      <w:r w:rsidRPr="007542EA">
        <w:rPr>
          <w:rFonts w:ascii="Times New Roman" w:hAnsi="Times New Roman" w:cs="Times New Roman"/>
          <w:bCs/>
          <w:sz w:val="24"/>
          <w:szCs w:val="28"/>
        </w:rPr>
        <w:t xml:space="preserve"> yang </w:t>
      </w:r>
      <w:proofErr w:type="spellStart"/>
      <w:r w:rsidRPr="007542EA">
        <w:rPr>
          <w:rFonts w:ascii="Times New Roman" w:hAnsi="Times New Roman" w:cs="Times New Roman"/>
          <w:bCs/>
          <w:sz w:val="24"/>
          <w:szCs w:val="28"/>
        </w:rPr>
        <w:t>telah</w:t>
      </w:r>
      <w:proofErr w:type="spellEnd"/>
      <w:r w:rsidRPr="007542EA">
        <w:rPr>
          <w:rFonts w:ascii="Times New Roman" w:hAnsi="Times New Roman" w:cs="Times New Roman"/>
          <w:bCs/>
          <w:sz w:val="24"/>
          <w:szCs w:val="28"/>
        </w:rPr>
        <w:t xml:space="preserve"> </w:t>
      </w:r>
      <w:proofErr w:type="spellStart"/>
      <w:r w:rsidRPr="007542EA">
        <w:rPr>
          <w:rFonts w:ascii="Times New Roman" w:hAnsi="Times New Roman" w:cs="Times New Roman"/>
          <w:bCs/>
          <w:sz w:val="24"/>
          <w:szCs w:val="28"/>
        </w:rPr>
        <w:t>didefinisikan</w:t>
      </w:r>
      <w:proofErr w:type="spellEnd"/>
      <w:r w:rsidRPr="007542EA">
        <w:rPr>
          <w:rFonts w:ascii="Times New Roman" w:hAnsi="Times New Roman" w:cs="Times New Roman"/>
          <w:bCs/>
          <w:sz w:val="24"/>
          <w:szCs w:val="28"/>
        </w:rPr>
        <w:t xml:space="preserve"> / </w:t>
      </w:r>
      <w:proofErr w:type="spellStart"/>
      <w:r w:rsidRPr="007542EA">
        <w:rPr>
          <w:rFonts w:ascii="Times New Roman" w:hAnsi="Times New Roman" w:cs="Times New Roman"/>
          <w:bCs/>
          <w:sz w:val="24"/>
          <w:szCs w:val="28"/>
        </w:rPr>
        <w:t>dirancang</w:t>
      </w:r>
      <w:proofErr w:type="spellEnd"/>
      <w:r w:rsidRPr="007542EA">
        <w:rPr>
          <w:rFonts w:ascii="Times New Roman" w:hAnsi="Times New Roman" w:cs="Times New Roman"/>
          <w:bCs/>
          <w:sz w:val="24"/>
          <w:szCs w:val="28"/>
        </w:rPr>
        <w:t xml:space="preserve"> oleh </w:t>
      </w:r>
      <w:proofErr w:type="spellStart"/>
      <w:r w:rsidRPr="007542EA">
        <w:rPr>
          <w:rFonts w:ascii="Times New Roman" w:hAnsi="Times New Roman" w:cs="Times New Roman"/>
          <w:bCs/>
          <w:sz w:val="24"/>
          <w:szCs w:val="28"/>
        </w:rPr>
        <w:t>pengguna</w:t>
      </w:r>
      <w:proofErr w:type="spellEnd"/>
      <w:r w:rsidRPr="007542EA">
        <w:rPr>
          <w:rFonts w:ascii="Times New Roman" w:hAnsi="Times New Roman" w:cs="Times New Roman"/>
          <w:bCs/>
          <w:sz w:val="24"/>
          <w:szCs w:val="28"/>
        </w:rPr>
        <w:t>.</w:t>
      </w:r>
    </w:p>
    <w:p w14:paraId="3C7890A0" w14:textId="51261117" w:rsidR="007542EA" w:rsidRDefault="007542EA" w:rsidP="007542EA">
      <w:pPr>
        <w:pStyle w:val="ListParagraph"/>
        <w:spacing w:after="0" w:line="360" w:lineRule="auto"/>
        <w:ind w:left="567"/>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55DBEDB1" wp14:editId="6CECB8BD">
            <wp:extent cx="2082800" cy="420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2082800" cy="4203700"/>
                    </a:xfrm>
                    <a:prstGeom prst="rect">
                      <a:avLst/>
                    </a:prstGeom>
                  </pic:spPr>
                </pic:pic>
              </a:graphicData>
            </a:graphic>
          </wp:inline>
        </w:drawing>
      </w:r>
    </w:p>
    <w:p w14:paraId="3C6A723A" w14:textId="0DE8EAD2" w:rsidR="007542EA" w:rsidRPr="007542EA" w:rsidRDefault="007542EA" w:rsidP="007542EA">
      <w:pPr>
        <w:pStyle w:val="Caption"/>
        <w:jc w:val="center"/>
        <w:rPr>
          <w:rFonts w:cs="Times New Roman"/>
          <w:bCs/>
          <w:sz w:val="24"/>
          <w:szCs w:val="28"/>
        </w:rPr>
      </w:pPr>
      <w:bookmarkStart w:id="306" w:name="_Toc75498314"/>
      <w:r>
        <w:t xml:space="preserve">Gambar </w:t>
      </w:r>
      <w:fldSimple w:instr=" STYLEREF 1 \s ">
        <w:r w:rsidR="00616BB1">
          <w:rPr>
            <w:noProof/>
          </w:rPr>
          <w:t>3</w:t>
        </w:r>
      </w:fldSimple>
      <w:r w:rsidR="00616BB1">
        <w:t>–</w:t>
      </w:r>
      <w:fldSimple w:instr=" SEQ Gambar \* ARABIC \s 1 ">
        <w:r w:rsidR="00616BB1">
          <w:rPr>
            <w:noProof/>
          </w:rPr>
          <w:t>3</w:t>
        </w:r>
      </w:fldSimple>
      <w:r>
        <w:t xml:space="preserve">. Flowchart </w:t>
      </w:r>
      <w:proofErr w:type="spellStart"/>
      <w:r>
        <w:t>Pengguna</w:t>
      </w:r>
      <w:proofErr w:type="spellEnd"/>
      <w:r>
        <w:t xml:space="preserve"> Akhir</w:t>
      </w:r>
      <w:bookmarkEnd w:id="306"/>
    </w:p>
    <w:p w14:paraId="35B1AC1D" w14:textId="77777777" w:rsidR="007542EA" w:rsidRDefault="007542EA" w:rsidP="007542EA">
      <w:pPr>
        <w:pStyle w:val="ListParagraph"/>
        <w:spacing w:after="0" w:line="360" w:lineRule="auto"/>
        <w:ind w:left="709"/>
        <w:jc w:val="both"/>
        <w:rPr>
          <w:rFonts w:ascii="Times New Roman" w:hAnsi="Times New Roman" w:cs="Times New Roman"/>
          <w:b/>
          <w:sz w:val="24"/>
          <w:szCs w:val="28"/>
        </w:rPr>
      </w:pPr>
    </w:p>
    <w:p w14:paraId="149CBF7D" w14:textId="1C9BA154" w:rsidR="007542EA" w:rsidRDefault="007542EA" w:rsidP="00E845FC">
      <w:pPr>
        <w:pStyle w:val="ListParagraph"/>
        <w:numPr>
          <w:ilvl w:val="2"/>
          <w:numId w:val="31"/>
        </w:numPr>
        <w:spacing w:after="0" w:line="360" w:lineRule="auto"/>
        <w:ind w:left="709"/>
        <w:jc w:val="both"/>
        <w:outlineLvl w:val="2"/>
        <w:rPr>
          <w:rFonts w:ascii="Times New Roman" w:hAnsi="Times New Roman" w:cs="Times New Roman"/>
          <w:b/>
          <w:sz w:val="24"/>
          <w:szCs w:val="28"/>
        </w:rPr>
      </w:pPr>
      <w:r>
        <w:rPr>
          <w:rFonts w:ascii="Times New Roman" w:hAnsi="Times New Roman" w:cs="Times New Roman"/>
          <w:b/>
          <w:sz w:val="24"/>
          <w:szCs w:val="28"/>
        </w:rPr>
        <w:t>Use Case</w:t>
      </w:r>
      <w:r w:rsidR="00E845FC">
        <w:rPr>
          <w:rFonts w:ascii="Times New Roman" w:hAnsi="Times New Roman" w:cs="Times New Roman"/>
          <w:b/>
          <w:sz w:val="24"/>
          <w:szCs w:val="28"/>
        </w:rPr>
        <w:t xml:space="preserve"> Diagram</w:t>
      </w:r>
    </w:p>
    <w:p w14:paraId="1988D06F" w14:textId="7165DB08" w:rsidR="00E845FC" w:rsidRPr="00E845FC" w:rsidRDefault="00E845FC" w:rsidP="00E845FC">
      <w:p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w:t>
      </w:r>
      <w:r w:rsidRPr="00E845FC">
        <w:t xml:space="preserve"> </w:t>
      </w:r>
      <w:proofErr w:type="spellStart"/>
      <w:r w:rsidRPr="00E845FC">
        <w:rPr>
          <w:rFonts w:ascii="Times New Roman" w:hAnsi="Times New Roman" w:cs="Times New Roman"/>
          <w:bCs/>
          <w:sz w:val="24"/>
          <w:szCs w:val="28"/>
        </w:rPr>
        <w:t>dari</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sistem</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berdasarkan</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pengguna</w:t>
      </w:r>
      <w:proofErr w:type="spellEnd"/>
      <w:r w:rsidRPr="00E845FC">
        <w:rPr>
          <w:rFonts w:ascii="Times New Roman" w:hAnsi="Times New Roman" w:cs="Times New Roman"/>
          <w:bCs/>
          <w:sz w:val="24"/>
          <w:szCs w:val="28"/>
        </w:rPr>
        <w:t xml:space="preserve"> yang </w:t>
      </w:r>
      <w:proofErr w:type="spellStart"/>
      <w:r w:rsidRPr="00E845FC">
        <w:rPr>
          <w:rFonts w:ascii="Times New Roman" w:hAnsi="Times New Roman" w:cs="Times New Roman"/>
          <w:bCs/>
          <w:sz w:val="24"/>
          <w:szCs w:val="28"/>
        </w:rPr>
        <w:t>telah</w:t>
      </w:r>
      <w:proofErr w:type="spellEnd"/>
      <w:r w:rsidRPr="00E845FC">
        <w:rPr>
          <w:rFonts w:ascii="Times New Roman" w:hAnsi="Times New Roman" w:cs="Times New Roman"/>
          <w:bCs/>
          <w:sz w:val="24"/>
          <w:szCs w:val="28"/>
        </w:rPr>
        <w:t xml:space="preserve"> di </w:t>
      </w:r>
      <w:proofErr w:type="spellStart"/>
      <w:r w:rsidRPr="00E845FC">
        <w:rPr>
          <w:rFonts w:ascii="Times New Roman" w:hAnsi="Times New Roman" w:cs="Times New Roman"/>
          <w:bCs/>
          <w:sz w:val="24"/>
          <w:szCs w:val="28"/>
        </w:rPr>
        <w:t>bahas</w:t>
      </w:r>
      <w:proofErr w:type="spellEnd"/>
      <w:r w:rsidRPr="00E845FC">
        <w:rPr>
          <w:rFonts w:ascii="Times New Roman" w:hAnsi="Times New Roman" w:cs="Times New Roman"/>
          <w:bCs/>
          <w:sz w:val="24"/>
          <w:szCs w:val="28"/>
        </w:rPr>
        <w:t xml:space="preserve"> </w:t>
      </w:r>
      <w:proofErr w:type="spellStart"/>
      <w:r w:rsidRPr="00E845FC">
        <w:rPr>
          <w:rFonts w:ascii="Times New Roman" w:hAnsi="Times New Roman" w:cs="Times New Roman"/>
          <w:bCs/>
          <w:sz w:val="24"/>
          <w:szCs w:val="28"/>
        </w:rPr>
        <w:t>diatas</w:t>
      </w:r>
      <w:proofErr w:type="spellEnd"/>
      <w:r w:rsidRPr="00E845FC">
        <w:rPr>
          <w:rFonts w:ascii="Times New Roman" w:hAnsi="Times New Roman" w:cs="Times New Roman"/>
          <w:bCs/>
          <w:sz w:val="24"/>
          <w:szCs w:val="28"/>
        </w:rPr>
        <w:t>:</w:t>
      </w:r>
    </w:p>
    <w:p w14:paraId="439E5844" w14:textId="5493F1A9" w:rsid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r>
        <w:rPr>
          <w:rFonts w:ascii="Times New Roman" w:hAnsi="Times New Roman" w:cs="Times New Roman"/>
          <w:bCs/>
          <w:sz w:val="24"/>
          <w:szCs w:val="28"/>
        </w:rPr>
        <w:t>Framework</w:t>
      </w:r>
    </w:p>
    <w:p w14:paraId="20C77830" w14:textId="5B4CA69A"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r w:rsidRPr="00E845FC">
        <w:rPr>
          <w:rFonts w:ascii="Times New Roman" w:hAnsi="Times New Roman" w:cs="Times New Roman"/>
          <w:bCs/>
          <w:i/>
          <w:iCs/>
          <w:sz w:val="24"/>
          <w:szCs w:val="28"/>
        </w:rPr>
        <w:t>use case</w:t>
      </w:r>
      <w:r>
        <w:rPr>
          <w:rFonts w:ascii="Times New Roman" w:hAnsi="Times New Roman" w:cs="Times New Roman"/>
          <w:bCs/>
          <w:sz w:val="24"/>
          <w:szCs w:val="28"/>
        </w:rPr>
        <w:t xml:space="preserv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sidRP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00582487">
        <w:rPr>
          <w:rFonts w:ascii="Times New Roman" w:hAnsi="Times New Roman" w:cs="Times New Roman"/>
          <w:bCs/>
          <w:sz w:val="24"/>
          <w:szCs w:val="28"/>
        </w:rPr>
        <w:t>framework</w:t>
      </w:r>
      <w:r>
        <w:rPr>
          <w:rFonts w:ascii="Times New Roman" w:hAnsi="Times New Roman" w:cs="Times New Roman"/>
          <w:bCs/>
          <w:sz w:val="24"/>
          <w:szCs w:val="28"/>
        </w:rPr>
        <w:t>:</w:t>
      </w:r>
    </w:p>
    <w:p w14:paraId="4E6F8F6D" w14:textId="45B4F57F"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lastRenderedPageBreak/>
        <w:drawing>
          <wp:inline distT="0" distB="0" distL="0" distR="0" wp14:anchorId="570376D5" wp14:editId="3BA58878">
            <wp:extent cx="3133521" cy="21214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33521" cy="2121408"/>
                    </a:xfrm>
                    <a:prstGeom prst="rect">
                      <a:avLst/>
                    </a:prstGeom>
                  </pic:spPr>
                </pic:pic>
              </a:graphicData>
            </a:graphic>
          </wp:inline>
        </w:drawing>
      </w:r>
    </w:p>
    <w:p w14:paraId="4A3AE7FF" w14:textId="06C75183" w:rsidR="00E845FC" w:rsidRDefault="00E845FC" w:rsidP="00E845FC">
      <w:pPr>
        <w:pStyle w:val="Caption"/>
        <w:jc w:val="center"/>
        <w:rPr>
          <w:rFonts w:cs="Times New Roman"/>
          <w:bCs/>
          <w:sz w:val="24"/>
          <w:szCs w:val="28"/>
        </w:rPr>
      </w:pPr>
      <w:bookmarkStart w:id="307" w:name="_Toc75498315"/>
      <w:r>
        <w:t xml:space="preserve">Gambar </w:t>
      </w:r>
      <w:fldSimple w:instr=" STYLEREF 1 \s ">
        <w:r w:rsidR="00616BB1">
          <w:rPr>
            <w:noProof/>
          </w:rPr>
          <w:t>3</w:t>
        </w:r>
      </w:fldSimple>
      <w:r w:rsidR="00616BB1">
        <w:t>–</w:t>
      </w:r>
      <w:fldSimple w:instr=" SEQ Gambar \* ARABIC \s 1 ">
        <w:r w:rsidR="00616BB1">
          <w:rPr>
            <w:noProof/>
          </w:rPr>
          <w:t>4</w:t>
        </w:r>
      </w:fldSimple>
      <w:r>
        <w:t xml:space="preserve">. Use Case Diagram </w:t>
      </w:r>
      <w:r w:rsidR="00582487">
        <w:t>Framework</w:t>
      </w:r>
      <w:bookmarkEnd w:id="307"/>
    </w:p>
    <w:p w14:paraId="6B7A6444" w14:textId="5A3F1690" w:rsidR="00E845FC" w:rsidRDefault="00E845FC" w:rsidP="00E845FC">
      <w:pPr>
        <w:pStyle w:val="ListParagraph"/>
        <w:spacing w:line="360" w:lineRule="auto"/>
        <w:ind w:left="567"/>
        <w:rPr>
          <w:rFonts w:ascii="Times New Roman" w:hAnsi="Times New Roman" w:cs="Times New Roman"/>
          <w:bCs/>
          <w:sz w:val="24"/>
          <w:szCs w:val="28"/>
        </w:rPr>
      </w:pPr>
    </w:p>
    <w:p w14:paraId="41517C30" w14:textId="3F5DC1AF"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S</w:t>
      </w:r>
      <w:r w:rsidR="00582487">
        <w:rPr>
          <w:rFonts w:ascii="Times New Roman" w:hAnsi="Times New Roman" w:cs="Times New Roman"/>
          <w:bCs/>
          <w:sz w:val="24"/>
          <w:szCs w:val="28"/>
        </w:rPr>
        <w:t>kenario</w:t>
      </w:r>
      <w:proofErr w:type="spellEnd"/>
      <w:r w:rsidR="00582487">
        <w:rPr>
          <w:rFonts w:ascii="Times New Roman" w:hAnsi="Times New Roman" w:cs="Times New Roman"/>
          <w:bCs/>
          <w:sz w:val="24"/>
          <w:szCs w:val="28"/>
        </w:rPr>
        <w:t xml:space="preserve"> Use</w:t>
      </w:r>
      <w:r w:rsidR="0069583A">
        <w:rPr>
          <w:rFonts w:ascii="Times New Roman" w:hAnsi="Times New Roman" w:cs="Times New Roman"/>
          <w:bCs/>
          <w:sz w:val="24"/>
          <w:szCs w:val="28"/>
        </w:rPr>
        <w:t xml:space="preserve"> Case </w:t>
      </w:r>
      <w:proofErr w:type="spellStart"/>
      <w:r w:rsidR="0069583A">
        <w:rPr>
          <w:rFonts w:ascii="Times New Roman" w:hAnsi="Times New Roman" w:cs="Times New Roman"/>
          <w:bCs/>
          <w:sz w:val="24"/>
          <w:szCs w:val="28"/>
        </w:rPr>
        <w:t>dari</w:t>
      </w:r>
      <w:proofErr w:type="spellEnd"/>
      <w:r w:rsidR="0069583A">
        <w:rPr>
          <w:rFonts w:ascii="Times New Roman" w:hAnsi="Times New Roman" w:cs="Times New Roman"/>
          <w:bCs/>
          <w:sz w:val="24"/>
          <w:szCs w:val="28"/>
        </w:rPr>
        <w:t xml:space="preserve"> Framework:</w:t>
      </w:r>
    </w:p>
    <w:p w14:paraId="0ADC1D4F" w14:textId="59F7B03E" w:rsidR="00A95F16" w:rsidRDefault="00795113" w:rsidP="00795113">
      <w:pPr>
        <w:pStyle w:val="Caption"/>
        <w:jc w:val="center"/>
        <w:rPr>
          <w:rFonts w:cs="Times New Roman"/>
          <w:bCs/>
          <w:sz w:val="24"/>
          <w:szCs w:val="28"/>
        </w:rPr>
      </w:pPr>
      <w:bookmarkStart w:id="308" w:name="_Toc75497045"/>
      <w:proofErr w:type="spellStart"/>
      <w:r>
        <w:t>Tabel</w:t>
      </w:r>
      <w:proofErr w:type="spellEnd"/>
      <w:r>
        <w:t xml:space="preserve"> </w:t>
      </w:r>
      <w:fldSimple w:instr=" STYLEREF 1 \s ">
        <w:r w:rsidR="00687F6C">
          <w:rPr>
            <w:noProof/>
          </w:rPr>
          <w:t>3</w:t>
        </w:r>
      </w:fldSimple>
      <w:r w:rsidR="00687F6C">
        <w:noBreakHyphen/>
      </w:r>
      <w:fldSimple w:instr=" SEQ Tabel \* ARABIC \s 1 ">
        <w:r w:rsidR="00687F6C">
          <w:rPr>
            <w:noProof/>
          </w:rPr>
          <w:t>1</w:t>
        </w:r>
      </w:fldSimple>
      <w:r>
        <w:t xml:space="preserve">. </w:t>
      </w:r>
      <w:proofErr w:type="spellStart"/>
      <w:r>
        <w:t>Tabel</w:t>
      </w:r>
      <w:proofErr w:type="spellEnd"/>
      <w:r>
        <w:t xml:space="preserve"> </w:t>
      </w:r>
      <w:proofErr w:type="spellStart"/>
      <w:r>
        <w:t>Skenario</w:t>
      </w:r>
      <w:proofErr w:type="spellEnd"/>
      <w:r>
        <w:t xml:space="preserve"> Use Case Framework 1</w:t>
      </w:r>
      <w:bookmarkEnd w:id="308"/>
    </w:p>
    <w:tbl>
      <w:tblPr>
        <w:tblStyle w:val="TableGrid"/>
        <w:tblW w:w="0" w:type="auto"/>
        <w:tblLook w:val="04A0" w:firstRow="1" w:lastRow="0" w:firstColumn="1" w:lastColumn="0" w:noHBand="0" w:noVBand="1"/>
      </w:tblPr>
      <w:tblGrid>
        <w:gridCol w:w="704"/>
        <w:gridCol w:w="1418"/>
        <w:gridCol w:w="2191"/>
        <w:gridCol w:w="3609"/>
      </w:tblGrid>
      <w:tr w:rsidR="00A95F16" w14:paraId="7407E506" w14:textId="77777777" w:rsidTr="00A95F16">
        <w:tc>
          <w:tcPr>
            <w:tcW w:w="2122" w:type="dxa"/>
            <w:gridSpan w:val="2"/>
            <w:vAlign w:val="center"/>
          </w:tcPr>
          <w:p w14:paraId="662BFF00" w14:textId="4DB9029D"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50234481" w14:textId="6A4A04F5" w:rsidR="00A95F16" w:rsidRDefault="00A95F16" w:rsidP="00A95F16">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1</w:t>
            </w:r>
          </w:p>
        </w:tc>
      </w:tr>
      <w:tr w:rsidR="00A95F16" w14:paraId="533E2DDA" w14:textId="77777777" w:rsidTr="00A95F16">
        <w:tc>
          <w:tcPr>
            <w:tcW w:w="2122" w:type="dxa"/>
            <w:gridSpan w:val="2"/>
            <w:vAlign w:val="center"/>
          </w:tcPr>
          <w:p w14:paraId="6DEA010D" w14:textId="4DA62810"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740DDF58" w14:textId="4A847EDA"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61970E6B" w14:textId="77777777" w:rsidTr="00A95F16">
        <w:tc>
          <w:tcPr>
            <w:tcW w:w="2122" w:type="dxa"/>
            <w:gridSpan w:val="2"/>
            <w:vAlign w:val="center"/>
          </w:tcPr>
          <w:p w14:paraId="1371D9D7" w14:textId="7A5BBE48" w:rsidR="00A95F16" w:rsidRDefault="00A95F16" w:rsidP="00A95F16">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61785D10" w14:textId="587FF16D" w:rsidR="00A95F16" w:rsidRDefault="00A95F1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w:t>
            </w:r>
          </w:p>
        </w:tc>
      </w:tr>
      <w:tr w:rsidR="00A95F16" w14:paraId="1FE41732" w14:textId="77777777" w:rsidTr="00A95F16">
        <w:tc>
          <w:tcPr>
            <w:tcW w:w="2122" w:type="dxa"/>
            <w:gridSpan w:val="2"/>
            <w:vAlign w:val="center"/>
          </w:tcPr>
          <w:p w14:paraId="7B111661" w14:textId="2C9FD382" w:rsidR="00A95F16" w:rsidRDefault="00A95F16" w:rsidP="00A95F16">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307BFEA0" w14:textId="6565BCB4"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mengembangkan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android</w:t>
            </w:r>
          </w:p>
        </w:tc>
      </w:tr>
      <w:tr w:rsidR="00A95F16" w14:paraId="5D20C1B2" w14:textId="77777777" w:rsidTr="00A95F16">
        <w:tc>
          <w:tcPr>
            <w:tcW w:w="2122" w:type="dxa"/>
            <w:gridSpan w:val="2"/>
            <w:vAlign w:val="center"/>
          </w:tcPr>
          <w:p w14:paraId="0C5A8F31" w14:textId="0A81E5BE"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2A781DEC" w14:textId="12541D65"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5CD94A3E" w14:textId="77777777" w:rsidTr="00A95F16">
        <w:tc>
          <w:tcPr>
            <w:tcW w:w="2122" w:type="dxa"/>
            <w:gridSpan w:val="2"/>
            <w:vAlign w:val="center"/>
          </w:tcPr>
          <w:p w14:paraId="4CB3B722" w14:textId="34575063" w:rsidR="00A95F16" w:rsidRDefault="00A95F16" w:rsidP="00A95F16">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0CE58984" w14:textId="2E54E73A" w:rsidR="00A95F16" w:rsidRDefault="00C105AB"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rsidRPr="0060783B" w14:paraId="4FAC5FD7" w14:textId="77777777" w:rsidTr="004D5B1C">
        <w:tc>
          <w:tcPr>
            <w:tcW w:w="7922" w:type="dxa"/>
            <w:gridSpan w:val="4"/>
            <w:vAlign w:val="center"/>
          </w:tcPr>
          <w:p w14:paraId="5378784F" w14:textId="20F99D3B" w:rsidR="00A95F16" w:rsidRPr="0060783B" w:rsidRDefault="00A95F16" w:rsidP="00A95F16">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0B3E235E" w14:textId="77777777" w:rsidTr="00A95F16">
        <w:tc>
          <w:tcPr>
            <w:tcW w:w="704" w:type="dxa"/>
            <w:vAlign w:val="center"/>
          </w:tcPr>
          <w:p w14:paraId="6A52EA9F" w14:textId="29DA8A62" w:rsidR="00A95F16" w:rsidRDefault="00A95F16" w:rsidP="00A95F16">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09FFC7E2" w14:textId="26E716A4"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4A3CEB7" w14:textId="12ABF7B1" w:rsidR="00A95F16" w:rsidRDefault="00A95F16" w:rsidP="00A95F16">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A95F16" w14:paraId="39CDB6CC" w14:textId="77777777" w:rsidTr="00A95F16">
        <w:tc>
          <w:tcPr>
            <w:tcW w:w="704" w:type="dxa"/>
            <w:vAlign w:val="center"/>
          </w:tcPr>
          <w:p w14:paraId="1DBD8055" w14:textId="624C08F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09F0F634" w14:textId="1E498B32"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7C21DAA4"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7FA36F66" w14:textId="77777777" w:rsidTr="00A95F16">
        <w:tc>
          <w:tcPr>
            <w:tcW w:w="704" w:type="dxa"/>
            <w:vAlign w:val="center"/>
          </w:tcPr>
          <w:p w14:paraId="6DA681E8" w14:textId="2C742F0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7D2889C"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52CF8EBB" w14:textId="52B5A5C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tersedia</w:t>
            </w:r>
            <w:proofErr w:type="spellEnd"/>
            <w:r>
              <w:rPr>
                <w:rFonts w:ascii="Times New Roman" w:hAnsi="Times New Roman" w:cs="Times New Roman"/>
                <w:bCs/>
                <w:sz w:val="24"/>
                <w:szCs w:val="28"/>
              </w:rPr>
              <w:t xml:space="preserve"> pada framework</w:t>
            </w:r>
          </w:p>
        </w:tc>
      </w:tr>
      <w:tr w:rsidR="00A95F16" w14:paraId="38E888D5" w14:textId="77777777" w:rsidTr="00A95F16">
        <w:tc>
          <w:tcPr>
            <w:tcW w:w="704" w:type="dxa"/>
            <w:vAlign w:val="center"/>
          </w:tcPr>
          <w:p w14:paraId="7FC906DE" w14:textId="319347E5"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5E197E77" w14:textId="0E81EAD8"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p>
        </w:tc>
        <w:tc>
          <w:tcPr>
            <w:tcW w:w="3609" w:type="dxa"/>
            <w:vAlign w:val="center"/>
          </w:tcPr>
          <w:p w14:paraId="131572F9" w14:textId="77777777" w:rsidR="00A95F16" w:rsidRDefault="00A95F16" w:rsidP="00A95F16">
            <w:pPr>
              <w:pStyle w:val="ListParagraph"/>
              <w:spacing w:after="0" w:line="240" w:lineRule="auto"/>
              <w:ind w:left="0"/>
              <w:rPr>
                <w:rFonts w:ascii="Times New Roman" w:hAnsi="Times New Roman" w:cs="Times New Roman"/>
                <w:bCs/>
                <w:sz w:val="24"/>
                <w:szCs w:val="28"/>
              </w:rPr>
            </w:pPr>
          </w:p>
        </w:tc>
      </w:tr>
      <w:tr w:rsidR="00A95F16" w14:paraId="31FC4381" w14:textId="77777777" w:rsidTr="00A95F16">
        <w:tc>
          <w:tcPr>
            <w:tcW w:w="704" w:type="dxa"/>
            <w:vAlign w:val="center"/>
          </w:tcPr>
          <w:p w14:paraId="033F3D5E" w14:textId="1C4FF497" w:rsidR="00A95F16"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C21F2A0" w14:textId="77777777" w:rsidR="00A95F16" w:rsidRDefault="00A95F16" w:rsidP="00A95F16">
            <w:pPr>
              <w:pStyle w:val="ListParagraph"/>
              <w:spacing w:after="0" w:line="240" w:lineRule="auto"/>
              <w:ind w:left="0"/>
              <w:rPr>
                <w:rFonts w:ascii="Times New Roman" w:hAnsi="Times New Roman" w:cs="Times New Roman"/>
                <w:bCs/>
                <w:sz w:val="24"/>
                <w:szCs w:val="28"/>
              </w:rPr>
            </w:pPr>
          </w:p>
        </w:tc>
        <w:tc>
          <w:tcPr>
            <w:tcW w:w="3609" w:type="dxa"/>
            <w:vAlign w:val="center"/>
          </w:tcPr>
          <w:p w14:paraId="2D65B5CD" w14:textId="407AE427" w:rsidR="00A95F16" w:rsidRDefault="00A83266" w:rsidP="00A95F16">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dan </w:t>
            </w:r>
            <w:proofErr w:type="spellStart"/>
            <w:r>
              <w:rPr>
                <w:rFonts w:ascii="Times New Roman" w:hAnsi="Times New Roman" w:cs="Times New Roman"/>
                <w:bCs/>
                <w:sz w:val="24"/>
                <w:szCs w:val="28"/>
              </w:rPr>
              <w:t>segera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perintah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07634DC4" w14:textId="77777777" w:rsidR="00795113" w:rsidRDefault="00795113" w:rsidP="00795113">
      <w:pPr>
        <w:pStyle w:val="Caption"/>
        <w:spacing w:after="100"/>
        <w:jc w:val="center"/>
      </w:pPr>
    </w:p>
    <w:p w14:paraId="40EFF406" w14:textId="5C6ABC16" w:rsidR="0069583A" w:rsidRDefault="00795113" w:rsidP="00795113">
      <w:pPr>
        <w:pStyle w:val="Caption"/>
        <w:spacing w:after="100"/>
        <w:jc w:val="center"/>
        <w:rPr>
          <w:rFonts w:cs="Times New Roman"/>
          <w:bCs/>
          <w:sz w:val="24"/>
          <w:szCs w:val="28"/>
        </w:rPr>
      </w:pPr>
      <w:bookmarkStart w:id="309" w:name="_Toc75497046"/>
      <w:proofErr w:type="spellStart"/>
      <w:r>
        <w:t>Tabel</w:t>
      </w:r>
      <w:proofErr w:type="spellEnd"/>
      <w:r>
        <w:t xml:space="preserve"> </w:t>
      </w:r>
      <w:fldSimple w:instr=" STYLEREF 1 \s ">
        <w:r w:rsidR="00687F6C">
          <w:rPr>
            <w:noProof/>
          </w:rPr>
          <w:t>3</w:t>
        </w:r>
      </w:fldSimple>
      <w:r w:rsidR="00687F6C">
        <w:noBreakHyphen/>
      </w:r>
      <w:fldSimple w:instr=" SEQ Tabel \* ARABIC \s 1 ">
        <w:r w:rsidR="00687F6C">
          <w:rPr>
            <w:noProof/>
          </w:rPr>
          <w:t>2</w:t>
        </w:r>
      </w:fldSimple>
      <w:r>
        <w:t xml:space="preserve">. </w:t>
      </w:r>
      <w:proofErr w:type="spellStart"/>
      <w:r w:rsidRPr="00675D0D">
        <w:t>Tabel</w:t>
      </w:r>
      <w:proofErr w:type="spellEnd"/>
      <w:r w:rsidRPr="00675D0D">
        <w:t xml:space="preserve"> </w:t>
      </w:r>
      <w:proofErr w:type="spellStart"/>
      <w:r w:rsidRPr="00675D0D">
        <w:t>Skenario</w:t>
      </w:r>
      <w:proofErr w:type="spellEnd"/>
      <w:r w:rsidRPr="00675D0D">
        <w:t xml:space="preserve"> Use Case Framework </w:t>
      </w:r>
      <w:r>
        <w:t>2</w:t>
      </w:r>
      <w:bookmarkEnd w:id="309"/>
    </w:p>
    <w:tbl>
      <w:tblPr>
        <w:tblStyle w:val="TableGrid"/>
        <w:tblW w:w="0" w:type="auto"/>
        <w:tblLook w:val="04A0" w:firstRow="1" w:lastRow="0" w:firstColumn="1" w:lastColumn="0" w:noHBand="0" w:noVBand="1"/>
      </w:tblPr>
      <w:tblGrid>
        <w:gridCol w:w="704"/>
        <w:gridCol w:w="1418"/>
        <w:gridCol w:w="2191"/>
        <w:gridCol w:w="3609"/>
      </w:tblGrid>
      <w:tr w:rsidR="00A95F16" w14:paraId="2C53EF1D" w14:textId="77777777" w:rsidTr="003B5394">
        <w:tc>
          <w:tcPr>
            <w:tcW w:w="2122" w:type="dxa"/>
            <w:gridSpan w:val="2"/>
            <w:vAlign w:val="center"/>
          </w:tcPr>
          <w:p w14:paraId="1B6A4249"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567D9F45" w14:textId="54611391"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2</w:t>
            </w:r>
          </w:p>
        </w:tc>
      </w:tr>
      <w:tr w:rsidR="00A95F16" w14:paraId="5F823227" w14:textId="77777777" w:rsidTr="003B5394">
        <w:tc>
          <w:tcPr>
            <w:tcW w:w="2122" w:type="dxa"/>
            <w:gridSpan w:val="2"/>
            <w:vAlign w:val="center"/>
          </w:tcPr>
          <w:p w14:paraId="2B08E53B"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0F4EDD08" w14:textId="37881012"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088A5005" w14:textId="77777777" w:rsidTr="003B5394">
        <w:tc>
          <w:tcPr>
            <w:tcW w:w="2122" w:type="dxa"/>
            <w:gridSpan w:val="2"/>
            <w:vAlign w:val="center"/>
          </w:tcPr>
          <w:p w14:paraId="20CAEF7E"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245268C7"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w:t>
            </w:r>
          </w:p>
        </w:tc>
      </w:tr>
      <w:tr w:rsidR="00A95F16" w14:paraId="45F30E88" w14:textId="77777777" w:rsidTr="003B5394">
        <w:tc>
          <w:tcPr>
            <w:tcW w:w="2122" w:type="dxa"/>
            <w:gridSpan w:val="2"/>
            <w:vAlign w:val="center"/>
          </w:tcPr>
          <w:p w14:paraId="3D2C8C5C"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71117644" w14:textId="0C592162"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sistem</w:t>
            </w:r>
            <w:proofErr w:type="spellEnd"/>
          </w:p>
        </w:tc>
      </w:tr>
      <w:tr w:rsidR="00A95F16" w14:paraId="0CD908E7" w14:textId="77777777" w:rsidTr="003B5394">
        <w:tc>
          <w:tcPr>
            <w:tcW w:w="2122" w:type="dxa"/>
            <w:gridSpan w:val="2"/>
            <w:vAlign w:val="center"/>
          </w:tcPr>
          <w:p w14:paraId="18814CC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36A3752" w14:textId="68635DDC"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4498C204" w14:textId="77777777" w:rsidTr="003B5394">
        <w:tc>
          <w:tcPr>
            <w:tcW w:w="2122" w:type="dxa"/>
            <w:gridSpan w:val="2"/>
            <w:vAlign w:val="center"/>
          </w:tcPr>
          <w:p w14:paraId="7D373DA9"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4B4581FE" w14:textId="4980CEB7"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rsidRPr="0060783B" w14:paraId="51B82B14" w14:textId="77777777" w:rsidTr="003B5394">
        <w:tc>
          <w:tcPr>
            <w:tcW w:w="7922" w:type="dxa"/>
            <w:gridSpan w:val="4"/>
            <w:vAlign w:val="center"/>
          </w:tcPr>
          <w:p w14:paraId="3357FE01"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5D13FF93" w14:textId="77777777" w:rsidTr="003B5394">
        <w:tc>
          <w:tcPr>
            <w:tcW w:w="704" w:type="dxa"/>
            <w:vAlign w:val="center"/>
          </w:tcPr>
          <w:p w14:paraId="2159796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lastRenderedPageBreak/>
              <w:t>No.</w:t>
            </w:r>
          </w:p>
        </w:tc>
        <w:tc>
          <w:tcPr>
            <w:tcW w:w="3609" w:type="dxa"/>
            <w:gridSpan w:val="2"/>
            <w:vAlign w:val="center"/>
          </w:tcPr>
          <w:p w14:paraId="00925349"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0891D13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1200BA7F" w14:textId="77777777" w:rsidTr="003B5394">
        <w:tc>
          <w:tcPr>
            <w:tcW w:w="704" w:type="dxa"/>
            <w:vAlign w:val="center"/>
          </w:tcPr>
          <w:p w14:paraId="63409283" w14:textId="051F069B"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3F41A786" w14:textId="2C0B90CC"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membuat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seputar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54C483CA"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51A9F644" w14:textId="77777777" w:rsidTr="003B5394">
        <w:tc>
          <w:tcPr>
            <w:tcW w:w="704" w:type="dxa"/>
            <w:vAlign w:val="center"/>
          </w:tcPr>
          <w:p w14:paraId="40FF5302" w14:textId="124D0C6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1E204866"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7862E45" w14:textId="40A7048B"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semua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C105AB" w14:paraId="07BDAF20" w14:textId="77777777" w:rsidTr="003B5394">
        <w:tc>
          <w:tcPr>
            <w:tcW w:w="704" w:type="dxa"/>
            <w:vAlign w:val="center"/>
          </w:tcPr>
          <w:p w14:paraId="00596972" w14:textId="30E27A34"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012EEC9F" w14:textId="718E7BBD" w:rsidR="00C105AB" w:rsidRDefault="001355D0"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ditampilkan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c>
          <w:tcPr>
            <w:tcW w:w="3609" w:type="dxa"/>
            <w:vAlign w:val="center"/>
          </w:tcPr>
          <w:p w14:paraId="003837B4"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77ABC031" w14:textId="77777777" w:rsidTr="003B5394">
        <w:tc>
          <w:tcPr>
            <w:tcW w:w="704" w:type="dxa"/>
            <w:vAlign w:val="center"/>
          </w:tcPr>
          <w:p w14:paraId="12F4164D" w14:textId="7B76F71A"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390853BF"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0F818A85" w14:textId="5A978163" w:rsidR="00C105AB" w:rsidRDefault="001355D0" w:rsidP="00C105AB">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 xml:space="preserve">Framework </w:t>
            </w:r>
            <w:proofErr w:type="spellStart"/>
            <w:r>
              <w:rPr>
                <w:rFonts w:ascii="Times New Roman" w:hAnsi="Times New Roman" w:cs="Times New Roman"/>
                <w:bCs/>
                <w:sz w:val="24"/>
                <w:szCs w:val="28"/>
              </w:rPr>
              <w:t>bekerja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menjalankan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dipanggil</w:t>
            </w:r>
            <w:proofErr w:type="spellEnd"/>
          </w:p>
        </w:tc>
      </w:tr>
    </w:tbl>
    <w:p w14:paraId="564C5BFC" w14:textId="77777777" w:rsidR="00795113" w:rsidRDefault="00795113" w:rsidP="00795113">
      <w:pPr>
        <w:pStyle w:val="Caption"/>
        <w:spacing w:after="100"/>
      </w:pPr>
    </w:p>
    <w:p w14:paraId="4595FEC8" w14:textId="7343CF5B" w:rsidR="00795113" w:rsidRDefault="00795113" w:rsidP="00795113">
      <w:pPr>
        <w:pStyle w:val="Caption"/>
        <w:spacing w:after="100"/>
        <w:jc w:val="center"/>
        <w:rPr>
          <w:rFonts w:cs="Times New Roman"/>
          <w:bCs/>
          <w:sz w:val="24"/>
          <w:szCs w:val="28"/>
        </w:rPr>
      </w:pPr>
      <w:bookmarkStart w:id="310" w:name="_Toc75497047"/>
      <w:proofErr w:type="spellStart"/>
      <w:r>
        <w:t>Tabel</w:t>
      </w:r>
      <w:proofErr w:type="spellEnd"/>
      <w:r>
        <w:t xml:space="preserve"> </w:t>
      </w:r>
      <w:fldSimple w:instr=" STYLEREF 1 \s ">
        <w:r w:rsidR="00687F6C">
          <w:rPr>
            <w:noProof/>
          </w:rPr>
          <w:t>3</w:t>
        </w:r>
      </w:fldSimple>
      <w:r w:rsidR="00687F6C">
        <w:noBreakHyphen/>
      </w:r>
      <w:fldSimple w:instr=" SEQ Tabel \* ARABIC \s 1 ">
        <w:r w:rsidR="00687F6C">
          <w:rPr>
            <w:noProof/>
          </w:rPr>
          <w:t>3</w:t>
        </w:r>
      </w:fldSimple>
      <w:r>
        <w:t xml:space="preserve">. </w:t>
      </w:r>
      <w:proofErr w:type="spellStart"/>
      <w:r w:rsidRPr="005B380C">
        <w:t>Tabel</w:t>
      </w:r>
      <w:proofErr w:type="spellEnd"/>
      <w:r w:rsidRPr="005B380C">
        <w:t xml:space="preserve"> </w:t>
      </w:r>
      <w:proofErr w:type="spellStart"/>
      <w:r w:rsidRPr="005B380C">
        <w:t>Skenario</w:t>
      </w:r>
      <w:proofErr w:type="spellEnd"/>
      <w:r w:rsidRPr="005B380C">
        <w:t xml:space="preserve"> Use Case Framework </w:t>
      </w:r>
      <w:r>
        <w:t>3</w:t>
      </w:r>
      <w:bookmarkEnd w:id="310"/>
    </w:p>
    <w:tbl>
      <w:tblPr>
        <w:tblStyle w:val="TableGrid"/>
        <w:tblW w:w="0" w:type="auto"/>
        <w:tblLook w:val="04A0" w:firstRow="1" w:lastRow="0" w:firstColumn="1" w:lastColumn="0" w:noHBand="0" w:noVBand="1"/>
      </w:tblPr>
      <w:tblGrid>
        <w:gridCol w:w="704"/>
        <w:gridCol w:w="1418"/>
        <w:gridCol w:w="2191"/>
        <w:gridCol w:w="3609"/>
      </w:tblGrid>
      <w:tr w:rsidR="00A95F16" w14:paraId="0284A00C" w14:textId="77777777" w:rsidTr="003B5394">
        <w:tc>
          <w:tcPr>
            <w:tcW w:w="2122" w:type="dxa"/>
            <w:gridSpan w:val="2"/>
            <w:vAlign w:val="center"/>
          </w:tcPr>
          <w:p w14:paraId="196D5BB6"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13641BA1" w14:textId="3C8F8283"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3</w:t>
            </w:r>
          </w:p>
        </w:tc>
      </w:tr>
      <w:tr w:rsidR="00A95F16" w14:paraId="670A4184" w14:textId="77777777" w:rsidTr="003B5394">
        <w:tc>
          <w:tcPr>
            <w:tcW w:w="2122" w:type="dxa"/>
            <w:gridSpan w:val="2"/>
            <w:vAlign w:val="center"/>
          </w:tcPr>
          <w:p w14:paraId="34FC947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58D7BA13" w14:textId="7EE373E9"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61DD8A97" w14:textId="77777777" w:rsidTr="003B5394">
        <w:tc>
          <w:tcPr>
            <w:tcW w:w="2122" w:type="dxa"/>
            <w:gridSpan w:val="2"/>
            <w:vAlign w:val="center"/>
          </w:tcPr>
          <w:p w14:paraId="0F806442"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4B9302C1"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w:t>
            </w:r>
          </w:p>
        </w:tc>
      </w:tr>
      <w:tr w:rsidR="00A95F16" w14:paraId="05E7D82A" w14:textId="77777777" w:rsidTr="003B5394">
        <w:tc>
          <w:tcPr>
            <w:tcW w:w="2122" w:type="dxa"/>
            <w:gridSpan w:val="2"/>
            <w:vAlign w:val="center"/>
          </w:tcPr>
          <w:p w14:paraId="0B1AB2F4"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1A4FE3EE" w14:textId="24EEEF16"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61B15D01" w14:textId="77777777" w:rsidTr="003B5394">
        <w:tc>
          <w:tcPr>
            <w:tcW w:w="2122" w:type="dxa"/>
            <w:gridSpan w:val="2"/>
            <w:vAlign w:val="center"/>
          </w:tcPr>
          <w:p w14:paraId="2A5C674D"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5F3B69C" w14:textId="226980D3"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14:paraId="29A61A67" w14:textId="77777777" w:rsidTr="003B5394">
        <w:tc>
          <w:tcPr>
            <w:tcW w:w="2122" w:type="dxa"/>
            <w:gridSpan w:val="2"/>
            <w:vAlign w:val="center"/>
          </w:tcPr>
          <w:p w14:paraId="6C49E380"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69A9942B" w14:textId="01BC8D2B"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r>
      <w:tr w:rsidR="00A95F16" w:rsidRPr="0060783B" w14:paraId="5DD3328F" w14:textId="77777777" w:rsidTr="003B5394">
        <w:tc>
          <w:tcPr>
            <w:tcW w:w="7922" w:type="dxa"/>
            <w:gridSpan w:val="4"/>
            <w:vAlign w:val="center"/>
          </w:tcPr>
          <w:p w14:paraId="644FA0A8"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BE0151" w14:textId="77777777" w:rsidTr="003B5394">
        <w:tc>
          <w:tcPr>
            <w:tcW w:w="704" w:type="dxa"/>
            <w:vAlign w:val="center"/>
          </w:tcPr>
          <w:p w14:paraId="0A477683"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729A3BE8"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21F9159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2551AC8" w14:textId="77777777" w:rsidTr="003B5394">
        <w:tc>
          <w:tcPr>
            <w:tcW w:w="704" w:type="dxa"/>
            <w:vAlign w:val="center"/>
          </w:tcPr>
          <w:p w14:paraId="73457ADB" w14:textId="60A57C6E"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4B871C45" w14:textId="34FDC399"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memperbarui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sudah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framework</w:t>
            </w:r>
          </w:p>
        </w:tc>
        <w:tc>
          <w:tcPr>
            <w:tcW w:w="3609" w:type="dxa"/>
            <w:vAlign w:val="center"/>
          </w:tcPr>
          <w:p w14:paraId="19544E86"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05AE29C1" w14:textId="77777777" w:rsidTr="003B5394">
        <w:tc>
          <w:tcPr>
            <w:tcW w:w="704" w:type="dxa"/>
            <w:vAlign w:val="center"/>
          </w:tcPr>
          <w:p w14:paraId="25F15C06" w14:textId="47A363AC"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3764253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17F3F942" w14:textId="76C15E5B" w:rsidR="00C105AB" w:rsidRDefault="0060783B"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Membaca</w:t>
            </w:r>
            <w:proofErr w:type="spellEnd"/>
            <w:r>
              <w:rPr>
                <w:rFonts w:ascii="Times New Roman" w:hAnsi="Times New Roman" w:cs="Times New Roman"/>
                <w:bCs/>
                <w:sz w:val="24"/>
                <w:szCs w:val="28"/>
              </w:rPr>
              <w:t xml:space="preserve"> framework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pemasangan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terhadap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yang lama</w:t>
            </w:r>
          </w:p>
        </w:tc>
      </w:tr>
    </w:tbl>
    <w:p w14:paraId="3D0F9253" w14:textId="77777777" w:rsidR="00A95F16" w:rsidRDefault="00A95F16" w:rsidP="0069583A">
      <w:pPr>
        <w:pStyle w:val="ListParagraph"/>
        <w:spacing w:line="360" w:lineRule="auto"/>
        <w:ind w:left="0"/>
        <w:rPr>
          <w:rFonts w:ascii="Times New Roman" w:hAnsi="Times New Roman" w:cs="Times New Roman"/>
          <w:bCs/>
          <w:sz w:val="24"/>
          <w:szCs w:val="28"/>
        </w:rPr>
      </w:pPr>
    </w:p>
    <w:p w14:paraId="1103CF94" w14:textId="734DBCF8" w:rsidR="00E845FC" w:rsidRDefault="00E845FC" w:rsidP="00E845FC">
      <w:pPr>
        <w:pStyle w:val="ListParagraph"/>
        <w:spacing w:line="360" w:lineRule="auto"/>
        <w:ind w:left="567"/>
        <w:rPr>
          <w:rFonts w:ascii="Times New Roman" w:hAnsi="Times New Roman" w:cs="Times New Roman"/>
          <w:bCs/>
          <w:sz w:val="24"/>
          <w:szCs w:val="28"/>
        </w:rPr>
      </w:pPr>
    </w:p>
    <w:p w14:paraId="0857764D" w14:textId="1E62135C" w:rsidR="0060783B" w:rsidRDefault="0060783B" w:rsidP="00E845FC">
      <w:pPr>
        <w:pStyle w:val="ListParagraph"/>
        <w:spacing w:line="360" w:lineRule="auto"/>
        <w:ind w:left="567"/>
        <w:rPr>
          <w:rFonts w:ascii="Times New Roman" w:hAnsi="Times New Roman" w:cs="Times New Roman"/>
          <w:bCs/>
          <w:sz w:val="24"/>
          <w:szCs w:val="28"/>
        </w:rPr>
      </w:pPr>
    </w:p>
    <w:p w14:paraId="338D6A6B" w14:textId="533854F9" w:rsidR="0060783B" w:rsidRDefault="0060783B" w:rsidP="00E845FC">
      <w:pPr>
        <w:pStyle w:val="ListParagraph"/>
        <w:spacing w:line="360" w:lineRule="auto"/>
        <w:ind w:left="567"/>
        <w:rPr>
          <w:rFonts w:ascii="Times New Roman" w:hAnsi="Times New Roman" w:cs="Times New Roman"/>
          <w:bCs/>
          <w:sz w:val="24"/>
          <w:szCs w:val="28"/>
        </w:rPr>
      </w:pPr>
    </w:p>
    <w:p w14:paraId="3320C6F3" w14:textId="0B7D20BD" w:rsidR="0060783B" w:rsidRDefault="0060783B" w:rsidP="00E845FC">
      <w:pPr>
        <w:pStyle w:val="ListParagraph"/>
        <w:spacing w:line="360" w:lineRule="auto"/>
        <w:ind w:left="567"/>
        <w:rPr>
          <w:rFonts w:ascii="Times New Roman" w:hAnsi="Times New Roman" w:cs="Times New Roman"/>
          <w:bCs/>
          <w:sz w:val="24"/>
          <w:szCs w:val="28"/>
        </w:rPr>
      </w:pPr>
    </w:p>
    <w:p w14:paraId="5A5D9893" w14:textId="53B315CB" w:rsidR="0060783B" w:rsidRDefault="0060783B" w:rsidP="00E845FC">
      <w:pPr>
        <w:pStyle w:val="ListParagraph"/>
        <w:spacing w:line="360" w:lineRule="auto"/>
        <w:ind w:left="567"/>
        <w:rPr>
          <w:rFonts w:ascii="Times New Roman" w:hAnsi="Times New Roman" w:cs="Times New Roman"/>
          <w:bCs/>
          <w:sz w:val="24"/>
          <w:szCs w:val="28"/>
        </w:rPr>
      </w:pPr>
    </w:p>
    <w:p w14:paraId="1857F726" w14:textId="01B11D96" w:rsidR="0060783B" w:rsidRDefault="0060783B" w:rsidP="00E845FC">
      <w:pPr>
        <w:pStyle w:val="ListParagraph"/>
        <w:spacing w:line="360" w:lineRule="auto"/>
        <w:ind w:left="567"/>
        <w:rPr>
          <w:rFonts w:ascii="Times New Roman" w:hAnsi="Times New Roman" w:cs="Times New Roman"/>
          <w:bCs/>
          <w:sz w:val="24"/>
          <w:szCs w:val="28"/>
        </w:rPr>
      </w:pPr>
    </w:p>
    <w:p w14:paraId="02C8C07D" w14:textId="6A8D2957" w:rsidR="0060783B" w:rsidRDefault="0060783B" w:rsidP="00E845FC">
      <w:pPr>
        <w:pStyle w:val="ListParagraph"/>
        <w:spacing w:line="360" w:lineRule="auto"/>
        <w:ind w:left="567"/>
        <w:rPr>
          <w:rFonts w:ascii="Times New Roman" w:hAnsi="Times New Roman" w:cs="Times New Roman"/>
          <w:bCs/>
          <w:sz w:val="24"/>
          <w:szCs w:val="28"/>
        </w:rPr>
      </w:pPr>
    </w:p>
    <w:p w14:paraId="4477ECB5" w14:textId="47C0A27C" w:rsidR="0060783B" w:rsidRDefault="0060783B" w:rsidP="00E845FC">
      <w:pPr>
        <w:pStyle w:val="ListParagraph"/>
        <w:spacing w:line="360" w:lineRule="auto"/>
        <w:ind w:left="567"/>
        <w:rPr>
          <w:rFonts w:ascii="Times New Roman" w:hAnsi="Times New Roman" w:cs="Times New Roman"/>
          <w:bCs/>
          <w:sz w:val="24"/>
          <w:szCs w:val="28"/>
        </w:rPr>
      </w:pPr>
    </w:p>
    <w:p w14:paraId="44265ADE" w14:textId="0E78DF1A" w:rsidR="0060783B" w:rsidRDefault="0060783B" w:rsidP="00E845FC">
      <w:pPr>
        <w:pStyle w:val="ListParagraph"/>
        <w:spacing w:line="360" w:lineRule="auto"/>
        <w:ind w:left="567"/>
        <w:rPr>
          <w:rFonts w:ascii="Times New Roman" w:hAnsi="Times New Roman" w:cs="Times New Roman"/>
          <w:bCs/>
          <w:sz w:val="24"/>
          <w:szCs w:val="28"/>
        </w:rPr>
      </w:pPr>
    </w:p>
    <w:p w14:paraId="4E13A3DD" w14:textId="628230B2" w:rsidR="0060783B" w:rsidRDefault="0060783B" w:rsidP="00E845FC">
      <w:pPr>
        <w:pStyle w:val="ListParagraph"/>
        <w:spacing w:line="360" w:lineRule="auto"/>
        <w:ind w:left="567"/>
        <w:rPr>
          <w:rFonts w:ascii="Times New Roman" w:hAnsi="Times New Roman" w:cs="Times New Roman"/>
          <w:bCs/>
          <w:sz w:val="24"/>
          <w:szCs w:val="28"/>
        </w:rPr>
      </w:pPr>
    </w:p>
    <w:p w14:paraId="37930D95" w14:textId="77777777" w:rsidR="0060783B" w:rsidRDefault="0060783B" w:rsidP="00E845FC">
      <w:pPr>
        <w:pStyle w:val="ListParagraph"/>
        <w:spacing w:line="360" w:lineRule="auto"/>
        <w:ind w:left="567"/>
        <w:rPr>
          <w:rFonts w:ascii="Times New Roman" w:hAnsi="Times New Roman" w:cs="Times New Roman"/>
          <w:bCs/>
          <w:sz w:val="24"/>
          <w:szCs w:val="28"/>
        </w:rPr>
      </w:pPr>
    </w:p>
    <w:p w14:paraId="28AE6CE4" w14:textId="10D451B3" w:rsidR="00E845FC" w:rsidRPr="00E845FC" w:rsidRDefault="00582487" w:rsidP="00E845FC">
      <w:pPr>
        <w:pStyle w:val="ListParagraph"/>
        <w:numPr>
          <w:ilvl w:val="0"/>
          <w:numId w:val="36"/>
        </w:numPr>
        <w:spacing w:line="360" w:lineRule="auto"/>
        <w:ind w:left="567" w:hanging="567"/>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Aplikasi</w:t>
      </w:r>
      <w:proofErr w:type="spellEnd"/>
    </w:p>
    <w:p w14:paraId="69D3509A" w14:textId="331031F7" w:rsidR="00E845FC" w:rsidRDefault="00E845FC" w:rsidP="00E845FC">
      <w:pPr>
        <w:pStyle w:val="ListParagraph"/>
        <w:spacing w:line="360" w:lineRule="auto"/>
        <w:ind w:left="567"/>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use case diagram </w:t>
      </w:r>
      <w:proofErr w:type="spellStart"/>
      <w:r>
        <w:rPr>
          <w:rFonts w:ascii="Times New Roman" w:hAnsi="Times New Roman" w:cs="Times New Roman"/>
          <w:bCs/>
          <w:sz w:val="24"/>
          <w:szCs w:val="28"/>
        </w:rPr>
        <w:t>beserta</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w:t>
      </w:r>
      <w:r w:rsidRPr="00582487">
        <w:rPr>
          <w:rFonts w:ascii="Times New Roman" w:hAnsi="Times New Roman" w:cs="Times New Roman"/>
          <w:bCs/>
          <w:i/>
          <w:iCs/>
          <w:sz w:val="24"/>
          <w:szCs w:val="28"/>
        </w:rPr>
        <w:t>use</w:t>
      </w:r>
      <w:r w:rsidR="00582487">
        <w:rPr>
          <w:rFonts w:ascii="Times New Roman" w:hAnsi="Times New Roman" w:cs="Times New Roman"/>
          <w:bCs/>
          <w:i/>
          <w:iCs/>
          <w:sz w:val="24"/>
          <w:szCs w:val="28"/>
        </w:rPr>
        <w:t xml:space="preserve"> </w:t>
      </w:r>
      <w:r w:rsidRPr="00582487">
        <w:rPr>
          <w:rFonts w:ascii="Times New Roman" w:hAnsi="Times New Roman" w:cs="Times New Roman"/>
          <w:bCs/>
          <w:i/>
          <w:iCs/>
          <w:sz w:val="24"/>
          <w:szCs w:val="28"/>
        </w:rPr>
        <w:t>case</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sidR="00582487">
        <w:rPr>
          <w:rFonts w:ascii="Times New Roman" w:hAnsi="Times New Roman" w:cs="Times New Roman"/>
          <w:bCs/>
          <w:sz w:val="24"/>
          <w:szCs w:val="28"/>
        </w:rPr>
        <w:t>aplikasi</w:t>
      </w:r>
      <w:proofErr w:type="spellEnd"/>
      <w:r w:rsidR="00582487">
        <w:rPr>
          <w:rFonts w:ascii="Times New Roman" w:hAnsi="Times New Roman" w:cs="Times New Roman"/>
          <w:bCs/>
          <w:sz w:val="24"/>
          <w:szCs w:val="28"/>
        </w:rPr>
        <w:t>:</w:t>
      </w:r>
    </w:p>
    <w:p w14:paraId="14A71B69" w14:textId="423A091D" w:rsidR="00E845FC" w:rsidRDefault="00E845FC" w:rsidP="00E845FC">
      <w:pPr>
        <w:pStyle w:val="ListParagraph"/>
        <w:spacing w:line="360" w:lineRule="auto"/>
        <w:ind w:left="0"/>
        <w:jc w:val="center"/>
        <w:rPr>
          <w:rFonts w:ascii="Times New Roman" w:hAnsi="Times New Roman" w:cs="Times New Roman"/>
          <w:bCs/>
          <w:sz w:val="24"/>
          <w:szCs w:val="28"/>
        </w:rPr>
      </w:pPr>
      <w:r>
        <w:rPr>
          <w:rFonts w:ascii="Times New Roman" w:hAnsi="Times New Roman" w:cs="Times New Roman"/>
          <w:bCs/>
          <w:noProof/>
          <w:sz w:val="24"/>
          <w:szCs w:val="28"/>
        </w:rPr>
        <w:drawing>
          <wp:inline distT="0" distB="0" distL="0" distR="0" wp14:anchorId="239ED40C" wp14:editId="4B2A1B02">
            <wp:extent cx="3229765" cy="2328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35070" cy="2332497"/>
                    </a:xfrm>
                    <a:prstGeom prst="rect">
                      <a:avLst/>
                    </a:prstGeom>
                  </pic:spPr>
                </pic:pic>
              </a:graphicData>
            </a:graphic>
          </wp:inline>
        </w:drawing>
      </w:r>
    </w:p>
    <w:p w14:paraId="300E4413" w14:textId="3715F27C" w:rsidR="00E845FC" w:rsidRPr="00E845FC" w:rsidRDefault="00E845FC" w:rsidP="00E845FC">
      <w:pPr>
        <w:pStyle w:val="Caption"/>
        <w:jc w:val="center"/>
      </w:pPr>
      <w:bookmarkStart w:id="311" w:name="_Toc75498316"/>
      <w:r>
        <w:t xml:space="preserve">Gambar </w:t>
      </w:r>
      <w:fldSimple w:instr=" STYLEREF 1 \s ">
        <w:r w:rsidR="00616BB1">
          <w:rPr>
            <w:noProof/>
          </w:rPr>
          <w:t>3</w:t>
        </w:r>
      </w:fldSimple>
      <w:r w:rsidR="00616BB1">
        <w:t>–</w:t>
      </w:r>
      <w:fldSimple w:instr=" SEQ Gambar \* ARABIC \s 1 ">
        <w:r w:rsidR="00616BB1">
          <w:rPr>
            <w:noProof/>
          </w:rPr>
          <w:t>5</w:t>
        </w:r>
      </w:fldSimple>
      <w:r>
        <w:t xml:space="preserve">. Use Case Diagram </w:t>
      </w:r>
      <w:proofErr w:type="spellStart"/>
      <w:r>
        <w:t>Pengguna</w:t>
      </w:r>
      <w:proofErr w:type="spellEnd"/>
      <w:r>
        <w:t xml:space="preserve"> Akhir</w:t>
      </w:r>
      <w:bookmarkEnd w:id="311"/>
    </w:p>
    <w:p w14:paraId="564D281B" w14:textId="4A71C3FD" w:rsidR="00A95F16" w:rsidRDefault="00A95F16" w:rsidP="00A95F16">
      <w:pPr>
        <w:pStyle w:val="ListParagraph"/>
        <w:spacing w:line="360" w:lineRule="auto"/>
        <w:ind w:left="567"/>
        <w:rPr>
          <w:rFonts w:ascii="Times New Roman" w:hAnsi="Times New Roman" w:cs="Times New Roman"/>
          <w:bCs/>
          <w:sz w:val="24"/>
          <w:szCs w:val="28"/>
        </w:rPr>
      </w:pPr>
      <w:r>
        <w:rPr>
          <w:rFonts w:ascii="Times New Roman" w:hAnsi="Times New Roman" w:cs="Times New Roman"/>
          <w:bCs/>
          <w:sz w:val="24"/>
          <w:szCs w:val="28"/>
        </w:rPr>
        <w:tab/>
      </w:r>
      <w:proofErr w:type="spellStart"/>
      <w:r>
        <w:rPr>
          <w:rFonts w:ascii="Times New Roman" w:hAnsi="Times New Roman" w:cs="Times New Roman"/>
          <w:bCs/>
          <w:sz w:val="24"/>
          <w:szCs w:val="28"/>
        </w:rPr>
        <w:t>Skenario</w:t>
      </w:r>
      <w:proofErr w:type="spellEnd"/>
      <w:r>
        <w:rPr>
          <w:rFonts w:ascii="Times New Roman" w:hAnsi="Times New Roman" w:cs="Times New Roman"/>
          <w:bCs/>
          <w:sz w:val="24"/>
          <w:szCs w:val="28"/>
        </w:rPr>
        <w:t xml:space="preserve"> Use Case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w:t>
      </w:r>
    </w:p>
    <w:p w14:paraId="09789AE7" w14:textId="0FDFD6D7" w:rsidR="00795113" w:rsidRPr="00795113" w:rsidRDefault="00795113" w:rsidP="00795113">
      <w:pPr>
        <w:pStyle w:val="Caption"/>
        <w:spacing w:after="100"/>
        <w:jc w:val="center"/>
        <w:rPr>
          <w:rFonts w:cs="Times New Roman"/>
          <w:bCs/>
          <w:sz w:val="24"/>
          <w:szCs w:val="28"/>
        </w:rPr>
      </w:pPr>
      <w:bookmarkStart w:id="312" w:name="_Toc75497048"/>
      <w:proofErr w:type="spellStart"/>
      <w:r>
        <w:t>Tabel</w:t>
      </w:r>
      <w:proofErr w:type="spellEnd"/>
      <w:r>
        <w:t xml:space="preserve"> </w:t>
      </w:r>
      <w:fldSimple w:instr=" STYLEREF 1 \s ">
        <w:r w:rsidR="00687F6C">
          <w:rPr>
            <w:noProof/>
          </w:rPr>
          <w:t>3</w:t>
        </w:r>
      </w:fldSimple>
      <w:r w:rsidR="00687F6C">
        <w:noBreakHyphen/>
      </w:r>
      <w:fldSimple w:instr=" SEQ Tabel \* ARABIC \s 1 ">
        <w:r w:rsidR="00687F6C">
          <w:rPr>
            <w:noProof/>
          </w:rPr>
          <w:t>4</w:t>
        </w:r>
      </w:fldSimple>
      <w:r>
        <w:t xml:space="preserve">. </w:t>
      </w:r>
      <w:proofErr w:type="spellStart"/>
      <w:r w:rsidRPr="008B1556">
        <w:t>Tabel</w:t>
      </w:r>
      <w:proofErr w:type="spellEnd"/>
      <w:r w:rsidRPr="008B1556">
        <w:t xml:space="preserve"> </w:t>
      </w:r>
      <w:proofErr w:type="spellStart"/>
      <w:r w:rsidRPr="008B1556">
        <w:t>Skenario</w:t>
      </w:r>
      <w:proofErr w:type="spellEnd"/>
      <w:r w:rsidRPr="008B1556">
        <w:t xml:space="preserve"> Use Case </w:t>
      </w:r>
      <w:proofErr w:type="spellStart"/>
      <w:r>
        <w:t>Aplikasi</w:t>
      </w:r>
      <w:proofErr w:type="spellEnd"/>
      <w:r w:rsidRPr="008B1556">
        <w:t xml:space="preserve"> 1</w:t>
      </w:r>
      <w:bookmarkEnd w:id="312"/>
    </w:p>
    <w:tbl>
      <w:tblPr>
        <w:tblStyle w:val="TableGrid"/>
        <w:tblW w:w="0" w:type="auto"/>
        <w:tblLook w:val="04A0" w:firstRow="1" w:lastRow="0" w:firstColumn="1" w:lastColumn="0" w:noHBand="0" w:noVBand="1"/>
      </w:tblPr>
      <w:tblGrid>
        <w:gridCol w:w="704"/>
        <w:gridCol w:w="1418"/>
        <w:gridCol w:w="2191"/>
        <w:gridCol w:w="3609"/>
      </w:tblGrid>
      <w:tr w:rsidR="00A95F16" w14:paraId="54F6CC3F" w14:textId="77777777" w:rsidTr="003B5394">
        <w:tc>
          <w:tcPr>
            <w:tcW w:w="2122" w:type="dxa"/>
            <w:gridSpan w:val="2"/>
            <w:vAlign w:val="center"/>
          </w:tcPr>
          <w:p w14:paraId="12B2927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67A8E219"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1</w:t>
            </w:r>
          </w:p>
        </w:tc>
      </w:tr>
      <w:tr w:rsidR="00A95F16" w14:paraId="1E0CFEBF" w14:textId="77777777" w:rsidTr="003B5394">
        <w:tc>
          <w:tcPr>
            <w:tcW w:w="2122" w:type="dxa"/>
            <w:gridSpan w:val="2"/>
            <w:vAlign w:val="center"/>
          </w:tcPr>
          <w:p w14:paraId="1B066DB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60AB1337" w14:textId="71FEB3B4"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w:t>
            </w:r>
            <w:r w:rsidR="0039135D">
              <w:rPr>
                <w:rFonts w:ascii="Times New Roman" w:hAnsi="Times New Roman" w:cs="Times New Roman"/>
                <w:bCs/>
                <w:sz w:val="24"/>
                <w:szCs w:val="28"/>
              </w:rPr>
              <w:t>u</w:t>
            </w:r>
            <w:r>
              <w:rPr>
                <w:rFonts w:ascii="Times New Roman" w:hAnsi="Times New Roman" w:cs="Times New Roman"/>
                <w:bCs/>
                <w:sz w:val="24"/>
                <w:szCs w:val="28"/>
              </w:rPr>
              <w:t>p</w:t>
            </w:r>
          </w:p>
        </w:tc>
      </w:tr>
      <w:tr w:rsidR="00A95F16" w14:paraId="6F4BF57F" w14:textId="77777777" w:rsidTr="003B5394">
        <w:tc>
          <w:tcPr>
            <w:tcW w:w="2122" w:type="dxa"/>
            <w:gridSpan w:val="2"/>
            <w:vAlign w:val="center"/>
          </w:tcPr>
          <w:p w14:paraId="7395B016"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50913FDE" w14:textId="5301F48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r w:rsidR="006B0C01">
              <w:rPr>
                <w:rFonts w:ascii="Times New Roman" w:hAnsi="Times New Roman" w:cs="Times New Roman"/>
                <w:bCs/>
                <w:sz w:val="24"/>
                <w:szCs w:val="28"/>
              </w:rPr>
              <w:t>Akhir</w:t>
            </w:r>
          </w:p>
        </w:tc>
      </w:tr>
      <w:tr w:rsidR="00A95F16" w14:paraId="6A2D8A57" w14:textId="77777777" w:rsidTr="003B5394">
        <w:tc>
          <w:tcPr>
            <w:tcW w:w="2122" w:type="dxa"/>
            <w:gridSpan w:val="2"/>
            <w:vAlign w:val="center"/>
          </w:tcPr>
          <w:p w14:paraId="5015FEC6"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76DBD2A9" w14:textId="7EB407E8" w:rsidR="00A95F16" w:rsidRDefault="0039135D"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mengetahui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kondisi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r w:rsidR="00A95F16" w14:paraId="2A3C2769" w14:textId="77777777" w:rsidTr="003B5394">
        <w:tc>
          <w:tcPr>
            <w:tcW w:w="2122" w:type="dxa"/>
            <w:gridSpan w:val="2"/>
            <w:vAlign w:val="center"/>
          </w:tcPr>
          <w:p w14:paraId="702109A3"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E7BB0D8" w14:textId="32BAF3B3" w:rsidR="00A95F16" w:rsidRDefault="0039135D"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w:t>
            </w:r>
          </w:p>
        </w:tc>
      </w:tr>
      <w:tr w:rsidR="00A95F16" w14:paraId="6E60FAB5" w14:textId="77777777" w:rsidTr="003B5394">
        <w:tc>
          <w:tcPr>
            <w:tcW w:w="2122" w:type="dxa"/>
            <w:gridSpan w:val="2"/>
            <w:vAlign w:val="center"/>
          </w:tcPr>
          <w:p w14:paraId="60C0B1EC"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5B768F36" w14:textId="18D2028E" w:rsidR="00A95F16" w:rsidRDefault="0039135D"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Aktor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w:t>
            </w:r>
          </w:p>
        </w:tc>
      </w:tr>
      <w:tr w:rsidR="00A95F16" w:rsidRPr="0060783B" w14:paraId="348E2757" w14:textId="77777777" w:rsidTr="003B5394">
        <w:tc>
          <w:tcPr>
            <w:tcW w:w="7922" w:type="dxa"/>
            <w:gridSpan w:val="4"/>
            <w:vAlign w:val="center"/>
          </w:tcPr>
          <w:p w14:paraId="197EE7C5"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6B652CE9" w14:textId="77777777" w:rsidTr="003B5394">
        <w:tc>
          <w:tcPr>
            <w:tcW w:w="704" w:type="dxa"/>
            <w:vAlign w:val="center"/>
          </w:tcPr>
          <w:p w14:paraId="4C8805FA"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195A2BB4"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334B50BD"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3300A61" w14:textId="77777777" w:rsidTr="003B5394">
        <w:tc>
          <w:tcPr>
            <w:tcW w:w="704" w:type="dxa"/>
            <w:vAlign w:val="center"/>
          </w:tcPr>
          <w:p w14:paraId="2378E713" w14:textId="1494D6DF"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70458443" w14:textId="179508CF"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melakukan</w:t>
            </w:r>
            <w:proofErr w:type="spellEnd"/>
            <w:r>
              <w:rPr>
                <w:rFonts w:ascii="Times New Roman" w:hAnsi="Times New Roman" w:cs="Times New Roman"/>
                <w:bCs/>
                <w:sz w:val="24"/>
                <w:szCs w:val="28"/>
              </w:rPr>
              <w:t xml:space="preserve"> Body checkup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mengisi</w:t>
            </w:r>
            <w:proofErr w:type="spellEnd"/>
            <w:r>
              <w:rPr>
                <w:rFonts w:ascii="Times New Roman" w:hAnsi="Times New Roman" w:cs="Times New Roman"/>
                <w:bCs/>
                <w:sz w:val="24"/>
                <w:szCs w:val="28"/>
              </w:rPr>
              <w:t xml:space="preserve"> data</w:t>
            </w:r>
          </w:p>
        </w:tc>
        <w:tc>
          <w:tcPr>
            <w:tcW w:w="3609" w:type="dxa"/>
            <w:vAlign w:val="center"/>
          </w:tcPr>
          <w:p w14:paraId="35EFFFAB"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243529E5" w14:textId="77777777" w:rsidTr="003B5394">
        <w:tc>
          <w:tcPr>
            <w:tcW w:w="704" w:type="dxa"/>
            <w:vAlign w:val="center"/>
          </w:tcPr>
          <w:p w14:paraId="750AFB1C" w14:textId="2D03DFF0"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41505323"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41924A32" w14:textId="4AB3731C"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merespon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cara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mencocokan</w:t>
            </w:r>
            <w:proofErr w:type="spellEnd"/>
            <w:r>
              <w:rPr>
                <w:rFonts w:ascii="Times New Roman" w:hAnsi="Times New Roman" w:cs="Times New Roman"/>
                <w:bCs/>
                <w:sz w:val="24"/>
                <w:szCs w:val="28"/>
              </w:rPr>
              <w:t xml:space="preserve"> data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database </w:t>
            </w:r>
            <w:proofErr w:type="spellStart"/>
            <w:r>
              <w:rPr>
                <w:rFonts w:ascii="Times New Roman" w:hAnsi="Times New Roman" w:cs="Times New Roman"/>
                <w:bCs/>
                <w:sz w:val="24"/>
                <w:szCs w:val="28"/>
              </w:rPr>
              <w:t>sistem</w:t>
            </w:r>
            <w:proofErr w:type="spellEnd"/>
          </w:p>
        </w:tc>
      </w:tr>
      <w:tr w:rsidR="00C105AB" w14:paraId="61AA302E" w14:textId="77777777" w:rsidTr="003B5394">
        <w:tc>
          <w:tcPr>
            <w:tcW w:w="704" w:type="dxa"/>
            <w:vAlign w:val="center"/>
          </w:tcPr>
          <w:p w14:paraId="269505D8" w14:textId="08B2B323"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E0DE62B" w14:textId="1C20A46D"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menerima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c>
          <w:tcPr>
            <w:tcW w:w="3609" w:type="dxa"/>
            <w:vAlign w:val="center"/>
          </w:tcPr>
          <w:p w14:paraId="3643CA07"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6FC91884" w14:textId="77777777" w:rsidTr="003B5394">
        <w:tc>
          <w:tcPr>
            <w:tcW w:w="704" w:type="dxa"/>
            <w:vAlign w:val="center"/>
          </w:tcPr>
          <w:p w14:paraId="5907330B" w14:textId="4A8EFAF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043E2124"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5E8A0405" w14:textId="4F04F42B" w:rsidR="00C105AB" w:rsidRDefault="0039135D"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memberikan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body checkup</w:t>
            </w:r>
          </w:p>
        </w:tc>
      </w:tr>
    </w:tbl>
    <w:p w14:paraId="4730AE5F" w14:textId="1F7CDCB4" w:rsidR="00795113" w:rsidRDefault="00795113" w:rsidP="00795113">
      <w:pPr>
        <w:pStyle w:val="Caption"/>
        <w:spacing w:after="100"/>
        <w:jc w:val="center"/>
      </w:pPr>
    </w:p>
    <w:p w14:paraId="142BBB7C" w14:textId="6CC45292" w:rsidR="0060783B" w:rsidRDefault="0060783B" w:rsidP="0060783B"/>
    <w:p w14:paraId="42A092AA" w14:textId="69B2AB31" w:rsidR="0060783B" w:rsidRDefault="0060783B" w:rsidP="0060783B"/>
    <w:p w14:paraId="065E6D91" w14:textId="4541DD25" w:rsidR="0060783B" w:rsidRDefault="0060783B" w:rsidP="0060783B"/>
    <w:p w14:paraId="0ACDBCE5" w14:textId="77777777" w:rsidR="0060783B" w:rsidRPr="0060783B" w:rsidRDefault="0060783B" w:rsidP="0060783B"/>
    <w:p w14:paraId="63796B96" w14:textId="23C1014B" w:rsidR="00A95F16" w:rsidRDefault="00795113" w:rsidP="00795113">
      <w:pPr>
        <w:pStyle w:val="Caption"/>
        <w:spacing w:after="100"/>
        <w:jc w:val="center"/>
        <w:rPr>
          <w:rFonts w:cs="Times New Roman"/>
          <w:bCs/>
          <w:sz w:val="24"/>
          <w:szCs w:val="28"/>
        </w:rPr>
      </w:pPr>
      <w:bookmarkStart w:id="313" w:name="_Toc75497049"/>
      <w:proofErr w:type="spellStart"/>
      <w:r>
        <w:lastRenderedPageBreak/>
        <w:t>Tabel</w:t>
      </w:r>
      <w:proofErr w:type="spellEnd"/>
      <w:r>
        <w:t xml:space="preserve"> </w:t>
      </w:r>
      <w:fldSimple w:instr=" STYLEREF 1 \s ">
        <w:r w:rsidR="00687F6C">
          <w:rPr>
            <w:noProof/>
          </w:rPr>
          <w:t>3</w:t>
        </w:r>
      </w:fldSimple>
      <w:r w:rsidR="00687F6C">
        <w:noBreakHyphen/>
      </w:r>
      <w:fldSimple w:instr=" SEQ Tabel \* ARABIC \s 1 ">
        <w:r w:rsidR="00687F6C">
          <w:rPr>
            <w:noProof/>
          </w:rPr>
          <w:t>5</w:t>
        </w:r>
      </w:fldSimple>
      <w:r>
        <w:t>.</w:t>
      </w:r>
      <w:r w:rsidR="006836F6">
        <w:t xml:space="preserve"> </w:t>
      </w:r>
      <w:proofErr w:type="spellStart"/>
      <w:r w:rsidRPr="0064360F">
        <w:t>Tabel</w:t>
      </w:r>
      <w:proofErr w:type="spellEnd"/>
      <w:r w:rsidRPr="0064360F">
        <w:t xml:space="preserve"> </w:t>
      </w:r>
      <w:proofErr w:type="spellStart"/>
      <w:r w:rsidRPr="0064360F">
        <w:t>Skenario</w:t>
      </w:r>
      <w:proofErr w:type="spellEnd"/>
      <w:r w:rsidRPr="0064360F">
        <w:t xml:space="preserve"> Use Case </w:t>
      </w:r>
      <w:proofErr w:type="spellStart"/>
      <w:r>
        <w:t>Aplikasi</w:t>
      </w:r>
      <w:proofErr w:type="spellEnd"/>
      <w:r w:rsidRPr="0064360F">
        <w:t xml:space="preserve"> </w:t>
      </w:r>
      <w:r>
        <w:t>2</w:t>
      </w:r>
      <w:bookmarkEnd w:id="313"/>
    </w:p>
    <w:tbl>
      <w:tblPr>
        <w:tblStyle w:val="TableGrid"/>
        <w:tblW w:w="0" w:type="auto"/>
        <w:tblLook w:val="04A0" w:firstRow="1" w:lastRow="0" w:firstColumn="1" w:lastColumn="0" w:noHBand="0" w:noVBand="1"/>
      </w:tblPr>
      <w:tblGrid>
        <w:gridCol w:w="704"/>
        <w:gridCol w:w="1418"/>
        <w:gridCol w:w="2191"/>
        <w:gridCol w:w="3609"/>
      </w:tblGrid>
      <w:tr w:rsidR="00A95F16" w14:paraId="793F2D44" w14:textId="77777777" w:rsidTr="003B5394">
        <w:tc>
          <w:tcPr>
            <w:tcW w:w="2122" w:type="dxa"/>
            <w:gridSpan w:val="2"/>
            <w:vAlign w:val="center"/>
          </w:tcPr>
          <w:p w14:paraId="1F84F96D"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4B619287" w14:textId="78A868BA"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2</w:t>
            </w:r>
          </w:p>
        </w:tc>
      </w:tr>
      <w:tr w:rsidR="00A95F16" w14:paraId="0A114CB1" w14:textId="77777777" w:rsidTr="003B5394">
        <w:tc>
          <w:tcPr>
            <w:tcW w:w="2122" w:type="dxa"/>
            <w:gridSpan w:val="2"/>
            <w:vAlign w:val="center"/>
          </w:tcPr>
          <w:p w14:paraId="07B87CF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4B9E117A" w14:textId="29933518"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4C5078B6" w14:textId="77777777" w:rsidTr="003B5394">
        <w:tc>
          <w:tcPr>
            <w:tcW w:w="2122" w:type="dxa"/>
            <w:gridSpan w:val="2"/>
            <w:vAlign w:val="center"/>
          </w:tcPr>
          <w:p w14:paraId="54B7CDD5"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2A6052AD" w14:textId="0857C108"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Akhir</w:t>
            </w:r>
          </w:p>
        </w:tc>
      </w:tr>
      <w:tr w:rsidR="00A95F16" w14:paraId="26754E27" w14:textId="77777777" w:rsidTr="003B5394">
        <w:tc>
          <w:tcPr>
            <w:tcW w:w="2122" w:type="dxa"/>
            <w:gridSpan w:val="2"/>
            <w:vAlign w:val="center"/>
          </w:tcPr>
          <w:p w14:paraId="4633AAFE"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4733BA0D" w14:textId="26BDC180"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output body checkup</w:t>
            </w:r>
          </w:p>
        </w:tc>
      </w:tr>
      <w:tr w:rsidR="00A95F16" w14:paraId="26BFF829" w14:textId="77777777" w:rsidTr="003B5394">
        <w:tc>
          <w:tcPr>
            <w:tcW w:w="2122" w:type="dxa"/>
            <w:gridSpan w:val="2"/>
            <w:vAlign w:val="center"/>
          </w:tcPr>
          <w:p w14:paraId="7D44084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35FF85E2" w14:textId="631CD109"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66C682E3" w14:textId="77777777" w:rsidTr="003B5394">
        <w:tc>
          <w:tcPr>
            <w:tcW w:w="2122" w:type="dxa"/>
            <w:gridSpan w:val="2"/>
            <w:vAlign w:val="center"/>
          </w:tcPr>
          <w:p w14:paraId="2D9FF43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6C67D796" w14:textId="42DA1856"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rsidRPr="0060783B" w14:paraId="2F08AD14" w14:textId="77777777" w:rsidTr="003B5394">
        <w:tc>
          <w:tcPr>
            <w:tcW w:w="7922" w:type="dxa"/>
            <w:gridSpan w:val="4"/>
            <w:vAlign w:val="center"/>
          </w:tcPr>
          <w:p w14:paraId="68981FCB"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7EF9DFDB" w14:textId="77777777" w:rsidTr="003B5394">
        <w:tc>
          <w:tcPr>
            <w:tcW w:w="704" w:type="dxa"/>
            <w:vAlign w:val="center"/>
          </w:tcPr>
          <w:p w14:paraId="7AE4952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2E3BF96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4DDBA947"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125BF7" w14:paraId="22CCCC32" w14:textId="77777777" w:rsidTr="003B5394">
        <w:tc>
          <w:tcPr>
            <w:tcW w:w="704" w:type="dxa"/>
            <w:vAlign w:val="center"/>
          </w:tcPr>
          <w:p w14:paraId="530DD74F" w14:textId="2AAB11A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5509CA30" w14:textId="68C4D7BD"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memeriksa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output body checkup</w:t>
            </w:r>
          </w:p>
        </w:tc>
        <w:tc>
          <w:tcPr>
            <w:tcW w:w="3609" w:type="dxa"/>
            <w:vAlign w:val="center"/>
          </w:tcPr>
          <w:p w14:paraId="739E8121"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01B0D626" w14:textId="77777777" w:rsidTr="003B5394">
        <w:tc>
          <w:tcPr>
            <w:tcW w:w="704" w:type="dxa"/>
            <w:vAlign w:val="center"/>
          </w:tcPr>
          <w:p w14:paraId="25C261B9" w14:textId="7FD23D6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2D2BBB98"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01C87157" w14:textId="1699BBC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body checkup</w:t>
            </w:r>
          </w:p>
        </w:tc>
      </w:tr>
      <w:tr w:rsidR="00125BF7" w14:paraId="4ACE1AF6" w14:textId="77777777" w:rsidTr="003B5394">
        <w:tc>
          <w:tcPr>
            <w:tcW w:w="704" w:type="dxa"/>
            <w:vAlign w:val="center"/>
          </w:tcPr>
          <w:p w14:paraId="7814247B" w14:textId="3F8AF95A"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37C867C2" w14:textId="3A42088E"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1E415106" w14:textId="6142FD24"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tersedia</w:t>
            </w:r>
            <w:proofErr w:type="spellEnd"/>
          </w:p>
        </w:tc>
      </w:tr>
      <w:tr w:rsidR="00125BF7" w14:paraId="047952DB" w14:textId="77777777" w:rsidTr="003B5394">
        <w:tc>
          <w:tcPr>
            <w:tcW w:w="704" w:type="dxa"/>
            <w:vAlign w:val="center"/>
          </w:tcPr>
          <w:p w14:paraId="5FED29A7" w14:textId="518CD69F"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4.</w:t>
            </w:r>
          </w:p>
        </w:tc>
        <w:tc>
          <w:tcPr>
            <w:tcW w:w="3609" w:type="dxa"/>
            <w:gridSpan w:val="2"/>
            <w:vAlign w:val="center"/>
          </w:tcPr>
          <w:p w14:paraId="2863E727" w14:textId="1FA86551"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solusi</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gunakan</w:t>
            </w:r>
            <w:proofErr w:type="spellEnd"/>
          </w:p>
        </w:tc>
        <w:tc>
          <w:tcPr>
            <w:tcW w:w="3609" w:type="dxa"/>
            <w:vAlign w:val="center"/>
          </w:tcPr>
          <w:p w14:paraId="1BA783D5" w14:textId="77777777" w:rsidR="00125BF7" w:rsidRDefault="00125BF7" w:rsidP="00125BF7">
            <w:pPr>
              <w:pStyle w:val="ListParagraph"/>
              <w:spacing w:after="0" w:line="240" w:lineRule="auto"/>
              <w:ind w:left="0"/>
              <w:rPr>
                <w:rFonts w:ascii="Times New Roman" w:hAnsi="Times New Roman" w:cs="Times New Roman"/>
                <w:bCs/>
                <w:sz w:val="24"/>
                <w:szCs w:val="28"/>
              </w:rPr>
            </w:pPr>
          </w:p>
        </w:tc>
      </w:tr>
      <w:tr w:rsidR="00125BF7" w14:paraId="41F9F75E" w14:textId="77777777" w:rsidTr="003B5394">
        <w:tc>
          <w:tcPr>
            <w:tcW w:w="704" w:type="dxa"/>
            <w:vAlign w:val="center"/>
          </w:tcPr>
          <w:p w14:paraId="3D6C522F" w14:textId="2312854E" w:rsidR="00125BF7" w:rsidRDefault="00125BF7" w:rsidP="00125BF7">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5.</w:t>
            </w:r>
          </w:p>
        </w:tc>
        <w:tc>
          <w:tcPr>
            <w:tcW w:w="3609" w:type="dxa"/>
            <w:gridSpan w:val="2"/>
            <w:vAlign w:val="center"/>
          </w:tcPr>
          <w:p w14:paraId="7F999882" w14:textId="77777777" w:rsidR="00125BF7" w:rsidRDefault="00125BF7" w:rsidP="00125BF7">
            <w:pPr>
              <w:pStyle w:val="ListParagraph"/>
              <w:spacing w:after="0" w:line="240" w:lineRule="auto"/>
              <w:ind w:left="0"/>
              <w:rPr>
                <w:rFonts w:ascii="Times New Roman" w:hAnsi="Times New Roman" w:cs="Times New Roman"/>
                <w:bCs/>
                <w:sz w:val="24"/>
                <w:szCs w:val="28"/>
              </w:rPr>
            </w:pPr>
          </w:p>
        </w:tc>
        <w:tc>
          <w:tcPr>
            <w:tcW w:w="3609" w:type="dxa"/>
            <w:vAlign w:val="center"/>
          </w:tcPr>
          <w:p w14:paraId="427C9F59" w14:textId="2CC9308C" w:rsidR="00125BF7" w:rsidRDefault="00125BF7" w:rsidP="00125BF7">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229A670C" w14:textId="77777777" w:rsidR="00795113" w:rsidRDefault="00795113" w:rsidP="00795113">
      <w:pPr>
        <w:pStyle w:val="Caption"/>
        <w:spacing w:after="100"/>
        <w:jc w:val="center"/>
      </w:pPr>
    </w:p>
    <w:p w14:paraId="03C45F34" w14:textId="69010D99" w:rsidR="00A95F16" w:rsidRDefault="00795113" w:rsidP="00795113">
      <w:pPr>
        <w:pStyle w:val="Caption"/>
        <w:spacing w:after="100"/>
        <w:jc w:val="center"/>
        <w:rPr>
          <w:rFonts w:cs="Times New Roman"/>
          <w:bCs/>
          <w:sz w:val="24"/>
          <w:szCs w:val="28"/>
        </w:rPr>
      </w:pPr>
      <w:bookmarkStart w:id="314" w:name="_Toc75497050"/>
      <w:proofErr w:type="spellStart"/>
      <w:r>
        <w:t>Tabel</w:t>
      </w:r>
      <w:proofErr w:type="spellEnd"/>
      <w:r>
        <w:t xml:space="preserve"> </w:t>
      </w:r>
      <w:fldSimple w:instr=" STYLEREF 1 \s ">
        <w:r w:rsidR="00687F6C">
          <w:rPr>
            <w:noProof/>
          </w:rPr>
          <w:t>3</w:t>
        </w:r>
      </w:fldSimple>
      <w:r w:rsidR="00687F6C">
        <w:noBreakHyphen/>
      </w:r>
      <w:fldSimple w:instr=" SEQ Tabel \* ARABIC \s 1 ">
        <w:r w:rsidR="00687F6C">
          <w:rPr>
            <w:noProof/>
          </w:rPr>
          <w:t>6</w:t>
        </w:r>
      </w:fldSimple>
      <w:r>
        <w:t xml:space="preserve">. </w:t>
      </w:r>
      <w:proofErr w:type="spellStart"/>
      <w:r w:rsidRPr="009D2122">
        <w:t>Tabel</w:t>
      </w:r>
      <w:proofErr w:type="spellEnd"/>
      <w:r w:rsidRPr="009D2122">
        <w:t xml:space="preserve"> </w:t>
      </w:r>
      <w:proofErr w:type="spellStart"/>
      <w:r w:rsidRPr="009D2122">
        <w:t>Skenario</w:t>
      </w:r>
      <w:proofErr w:type="spellEnd"/>
      <w:r w:rsidRPr="009D2122">
        <w:t xml:space="preserve"> Use Case </w:t>
      </w:r>
      <w:proofErr w:type="spellStart"/>
      <w:r>
        <w:t>Aplikasi</w:t>
      </w:r>
      <w:proofErr w:type="spellEnd"/>
      <w:r w:rsidRPr="009D2122">
        <w:t xml:space="preserve"> </w:t>
      </w:r>
      <w:r>
        <w:t>3</w:t>
      </w:r>
      <w:bookmarkEnd w:id="314"/>
    </w:p>
    <w:tbl>
      <w:tblPr>
        <w:tblStyle w:val="TableGrid"/>
        <w:tblW w:w="0" w:type="auto"/>
        <w:tblLook w:val="04A0" w:firstRow="1" w:lastRow="0" w:firstColumn="1" w:lastColumn="0" w:noHBand="0" w:noVBand="1"/>
      </w:tblPr>
      <w:tblGrid>
        <w:gridCol w:w="704"/>
        <w:gridCol w:w="1418"/>
        <w:gridCol w:w="2191"/>
        <w:gridCol w:w="3609"/>
      </w:tblGrid>
      <w:tr w:rsidR="00A95F16" w14:paraId="4A9D0780" w14:textId="77777777" w:rsidTr="003B5394">
        <w:tc>
          <w:tcPr>
            <w:tcW w:w="2122" w:type="dxa"/>
            <w:gridSpan w:val="2"/>
            <w:vAlign w:val="center"/>
          </w:tcPr>
          <w:p w14:paraId="1BFEE6D1"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No.</w:t>
            </w:r>
          </w:p>
        </w:tc>
        <w:tc>
          <w:tcPr>
            <w:tcW w:w="5800" w:type="dxa"/>
            <w:gridSpan w:val="2"/>
            <w:vAlign w:val="center"/>
          </w:tcPr>
          <w:p w14:paraId="1CE9A649" w14:textId="5405A251" w:rsidR="00A95F16" w:rsidRDefault="006B0C01"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3</w:t>
            </w:r>
          </w:p>
        </w:tc>
      </w:tr>
      <w:tr w:rsidR="00A95F16" w14:paraId="040817C7" w14:textId="77777777" w:rsidTr="003B5394">
        <w:tc>
          <w:tcPr>
            <w:tcW w:w="2122" w:type="dxa"/>
            <w:gridSpan w:val="2"/>
            <w:vAlign w:val="center"/>
          </w:tcPr>
          <w:p w14:paraId="05359032"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Nama Use Case</w:t>
            </w:r>
          </w:p>
        </w:tc>
        <w:tc>
          <w:tcPr>
            <w:tcW w:w="5800" w:type="dxa"/>
            <w:gridSpan w:val="2"/>
            <w:vAlign w:val="center"/>
          </w:tcPr>
          <w:p w14:paraId="72E987B5" w14:textId="7246E35C" w:rsidR="00A95F16" w:rsidRDefault="006B0C01"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p>
        </w:tc>
      </w:tr>
      <w:tr w:rsidR="00A95F16" w14:paraId="51CAB05E" w14:textId="77777777" w:rsidTr="003B5394">
        <w:tc>
          <w:tcPr>
            <w:tcW w:w="2122" w:type="dxa"/>
            <w:gridSpan w:val="2"/>
            <w:vAlign w:val="center"/>
          </w:tcPr>
          <w:p w14:paraId="4584EBDC"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Aktor</w:t>
            </w:r>
            <w:proofErr w:type="spellEnd"/>
          </w:p>
        </w:tc>
        <w:tc>
          <w:tcPr>
            <w:tcW w:w="5800" w:type="dxa"/>
            <w:gridSpan w:val="2"/>
            <w:vAlign w:val="center"/>
          </w:tcPr>
          <w:p w14:paraId="1759241A" w14:textId="48C52DA5"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r w:rsidR="006B0C01">
              <w:rPr>
                <w:rFonts w:ascii="Times New Roman" w:hAnsi="Times New Roman" w:cs="Times New Roman"/>
                <w:bCs/>
                <w:sz w:val="24"/>
                <w:szCs w:val="28"/>
              </w:rPr>
              <w:t>Akhir</w:t>
            </w:r>
          </w:p>
        </w:tc>
      </w:tr>
      <w:tr w:rsidR="00A95F16" w14:paraId="74756589" w14:textId="77777777" w:rsidTr="003B5394">
        <w:tc>
          <w:tcPr>
            <w:tcW w:w="2122" w:type="dxa"/>
            <w:gridSpan w:val="2"/>
            <w:vAlign w:val="center"/>
          </w:tcPr>
          <w:p w14:paraId="67DCE575" w14:textId="77777777" w:rsidR="00A95F16" w:rsidRDefault="00A95F16" w:rsidP="003B5394">
            <w:pPr>
              <w:pStyle w:val="ListParagraph"/>
              <w:spacing w:after="0" w:line="240" w:lineRule="auto"/>
              <w:ind w:left="0"/>
              <w:rPr>
                <w:rFonts w:ascii="Times New Roman" w:hAnsi="Times New Roman" w:cs="Times New Roman"/>
                <w:bCs/>
                <w:sz w:val="24"/>
                <w:szCs w:val="28"/>
              </w:rPr>
            </w:pPr>
            <w:proofErr w:type="spellStart"/>
            <w:r>
              <w:rPr>
                <w:rFonts w:ascii="Arial" w:hAnsi="Arial"/>
                <w:sz w:val="20"/>
                <w:szCs w:val="20"/>
              </w:rPr>
              <w:t>Deskripsi</w:t>
            </w:r>
            <w:proofErr w:type="spellEnd"/>
          </w:p>
        </w:tc>
        <w:tc>
          <w:tcPr>
            <w:tcW w:w="5800" w:type="dxa"/>
            <w:gridSpan w:val="2"/>
            <w:vAlign w:val="center"/>
          </w:tcPr>
          <w:p w14:paraId="205B9525" w14:textId="581FEED3"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pemeriksaan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r>
      <w:tr w:rsidR="00A95F16" w14:paraId="59771244" w14:textId="77777777" w:rsidTr="003B5394">
        <w:tc>
          <w:tcPr>
            <w:tcW w:w="2122" w:type="dxa"/>
            <w:gridSpan w:val="2"/>
            <w:vAlign w:val="center"/>
          </w:tcPr>
          <w:p w14:paraId="56C52258"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Pre-condition</w:t>
            </w:r>
          </w:p>
        </w:tc>
        <w:tc>
          <w:tcPr>
            <w:tcW w:w="5800" w:type="dxa"/>
            <w:gridSpan w:val="2"/>
            <w:vAlign w:val="center"/>
          </w:tcPr>
          <w:p w14:paraId="63C36142" w14:textId="21EF014F"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ingin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mendapatkan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p>
        </w:tc>
      </w:tr>
      <w:tr w:rsidR="00A95F16" w14:paraId="18047927" w14:textId="77777777" w:rsidTr="003B5394">
        <w:tc>
          <w:tcPr>
            <w:tcW w:w="2122" w:type="dxa"/>
            <w:gridSpan w:val="2"/>
            <w:vAlign w:val="center"/>
          </w:tcPr>
          <w:p w14:paraId="4804AD1E"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Arial" w:hAnsi="Arial"/>
                <w:sz w:val="20"/>
                <w:szCs w:val="20"/>
              </w:rPr>
              <w:t>Post-condition</w:t>
            </w:r>
          </w:p>
        </w:tc>
        <w:tc>
          <w:tcPr>
            <w:tcW w:w="5800" w:type="dxa"/>
            <w:gridSpan w:val="2"/>
            <w:vAlign w:val="center"/>
          </w:tcPr>
          <w:p w14:paraId="76723FBF" w14:textId="648ED6DE" w:rsidR="00A95F16" w:rsidRDefault="001355D0" w:rsidP="003B5394">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mendapatkan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p>
        </w:tc>
      </w:tr>
      <w:tr w:rsidR="00A95F16" w:rsidRPr="0060783B" w14:paraId="20CC5215" w14:textId="77777777" w:rsidTr="003B5394">
        <w:tc>
          <w:tcPr>
            <w:tcW w:w="7922" w:type="dxa"/>
            <w:gridSpan w:val="4"/>
            <w:vAlign w:val="center"/>
          </w:tcPr>
          <w:p w14:paraId="7EA87CE5" w14:textId="77777777" w:rsidR="00A95F16" w:rsidRPr="0060783B" w:rsidRDefault="00A95F16" w:rsidP="003B5394">
            <w:pPr>
              <w:pStyle w:val="ListParagraph"/>
              <w:spacing w:after="0" w:line="240" w:lineRule="auto"/>
              <w:ind w:left="0"/>
              <w:jc w:val="center"/>
              <w:rPr>
                <w:rFonts w:ascii="Times New Roman" w:hAnsi="Times New Roman" w:cs="Times New Roman"/>
                <w:b/>
                <w:sz w:val="24"/>
                <w:szCs w:val="28"/>
              </w:rPr>
            </w:pPr>
            <w:proofErr w:type="spellStart"/>
            <w:r w:rsidRPr="0060783B">
              <w:rPr>
                <w:rFonts w:ascii="Times New Roman" w:hAnsi="Times New Roman" w:cs="Times New Roman"/>
                <w:b/>
                <w:sz w:val="24"/>
                <w:szCs w:val="28"/>
              </w:rPr>
              <w:t>Skenario</w:t>
            </w:r>
            <w:proofErr w:type="spellEnd"/>
            <w:r w:rsidRPr="0060783B">
              <w:rPr>
                <w:rFonts w:ascii="Times New Roman" w:hAnsi="Times New Roman" w:cs="Times New Roman"/>
                <w:b/>
                <w:sz w:val="24"/>
                <w:szCs w:val="28"/>
              </w:rPr>
              <w:t xml:space="preserve"> Normal</w:t>
            </w:r>
          </w:p>
        </w:tc>
      </w:tr>
      <w:tr w:rsidR="00A95F16" w14:paraId="0F012871" w14:textId="77777777" w:rsidTr="003B5394">
        <w:tc>
          <w:tcPr>
            <w:tcW w:w="704" w:type="dxa"/>
            <w:vAlign w:val="center"/>
          </w:tcPr>
          <w:p w14:paraId="5975B0E4" w14:textId="77777777" w:rsidR="00A95F16" w:rsidRDefault="00A95F16" w:rsidP="003B5394">
            <w:pPr>
              <w:pStyle w:val="ListParagraph"/>
              <w:spacing w:after="0" w:line="240" w:lineRule="auto"/>
              <w:ind w:left="0"/>
              <w:rPr>
                <w:rFonts w:ascii="Times New Roman" w:hAnsi="Times New Roman" w:cs="Times New Roman"/>
                <w:bCs/>
                <w:sz w:val="24"/>
                <w:szCs w:val="28"/>
              </w:rPr>
            </w:pPr>
            <w:r>
              <w:rPr>
                <w:rFonts w:ascii="Times New Roman" w:hAnsi="Times New Roman" w:cs="Times New Roman"/>
                <w:bCs/>
                <w:sz w:val="24"/>
                <w:szCs w:val="28"/>
              </w:rPr>
              <w:t>No.</w:t>
            </w:r>
          </w:p>
        </w:tc>
        <w:tc>
          <w:tcPr>
            <w:tcW w:w="3609" w:type="dxa"/>
            <w:gridSpan w:val="2"/>
            <w:vAlign w:val="center"/>
          </w:tcPr>
          <w:p w14:paraId="130FFCB0"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Aktor</w:t>
            </w:r>
            <w:proofErr w:type="spellEnd"/>
          </w:p>
        </w:tc>
        <w:tc>
          <w:tcPr>
            <w:tcW w:w="3609" w:type="dxa"/>
            <w:vAlign w:val="center"/>
          </w:tcPr>
          <w:p w14:paraId="675DA7F4" w14:textId="77777777" w:rsidR="00A95F16" w:rsidRDefault="00A95F16" w:rsidP="003B5394">
            <w:pPr>
              <w:pStyle w:val="ListParagraph"/>
              <w:spacing w:after="0" w:line="240" w:lineRule="auto"/>
              <w:ind w:left="0"/>
              <w:jc w:val="center"/>
              <w:rPr>
                <w:rFonts w:ascii="Times New Roman" w:hAnsi="Times New Roman" w:cs="Times New Roman"/>
                <w:bCs/>
                <w:sz w:val="24"/>
                <w:szCs w:val="28"/>
              </w:rPr>
            </w:pPr>
            <w:proofErr w:type="spellStart"/>
            <w:r>
              <w:rPr>
                <w:rFonts w:ascii="Times New Roman" w:hAnsi="Times New Roman" w:cs="Times New Roman"/>
                <w:bCs/>
                <w:sz w:val="24"/>
                <w:szCs w:val="28"/>
              </w:rPr>
              <w:t>Reaksi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Sistem</w:t>
            </w:r>
            <w:proofErr w:type="spellEnd"/>
          </w:p>
        </w:tc>
      </w:tr>
      <w:tr w:rsidR="00C105AB" w14:paraId="51B02D79" w14:textId="77777777" w:rsidTr="003B5394">
        <w:tc>
          <w:tcPr>
            <w:tcW w:w="704" w:type="dxa"/>
            <w:vAlign w:val="center"/>
          </w:tcPr>
          <w:p w14:paraId="3A7920A3" w14:textId="1A1E667D"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1.</w:t>
            </w:r>
          </w:p>
        </w:tc>
        <w:tc>
          <w:tcPr>
            <w:tcW w:w="3609" w:type="dxa"/>
            <w:gridSpan w:val="2"/>
            <w:vAlign w:val="center"/>
          </w:tcPr>
          <w:p w14:paraId="53E5DFC9" w14:textId="5738C065" w:rsidR="00C105AB" w:rsidRDefault="00125BF7"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penangan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tepat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berdasarkan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pemeriksaan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keluhan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p>
        </w:tc>
        <w:tc>
          <w:tcPr>
            <w:tcW w:w="3609" w:type="dxa"/>
            <w:vAlign w:val="center"/>
          </w:tcPr>
          <w:p w14:paraId="34C7024E" w14:textId="77777777" w:rsidR="00C105AB" w:rsidRDefault="00C105AB" w:rsidP="00C105AB">
            <w:pPr>
              <w:pStyle w:val="ListParagraph"/>
              <w:spacing w:after="0" w:line="240" w:lineRule="auto"/>
              <w:ind w:left="0"/>
              <w:rPr>
                <w:rFonts w:ascii="Times New Roman" w:hAnsi="Times New Roman" w:cs="Times New Roman"/>
                <w:bCs/>
                <w:sz w:val="24"/>
                <w:szCs w:val="28"/>
              </w:rPr>
            </w:pPr>
          </w:p>
        </w:tc>
      </w:tr>
      <w:tr w:rsidR="00C105AB" w14:paraId="3870E95F" w14:textId="77777777" w:rsidTr="003B5394">
        <w:tc>
          <w:tcPr>
            <w:tcW w:w="704" w:type="dxa"/>
            <w:vAlign w:val="center"/>
          </w:tcPr>
          <w:p w14:paraId="6ECD4B34" w14:textId="1B4E9790"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2.</w:t>
            </w:r>
          </w:p>
        </w:tc>
        <w:tc>
          <w:tcPr>
            <w:tcW w:w="3609" w:type="dxa"/>
            <w:gridSpan w:val="2"/>
            <w:vAlign w:val="center"/>
          </w:tcPr>
          <w:p w14:paraId="54CAF856"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09A5CB32" w14:textId="36A32CAE" w:rsidR="00C105AB" w:rsidRDefault="0019568C"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mengolah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r w:rsidR="00C105AB" w14:paraId="68E925DE" w14:textId="77777777" w:rsidTr="003B5394">
        <w:tc>
          <w:tcPr>
            <w:tcW w:w="704" w:type="dxa"/>
            <w:vAlign w:val="center"/>
          </w:tcPr>
          <w:p w14:paraId="5EB5C1CB" w14:textId="31193419" w:rsidR="00C105AB" w:rsidRDefault="00C105AB" w:rsidP="00C105AB">
            <w:pPr>
              <w:pStyle w:val="ListParagraph"/>
              <w:spacing w:after="0" w:line="240" w:lineRule="auto"/>
              <w:ind w:left="0"/>
              <w:jc w:val="center"/>
              <w:rPr>
                <w:rFonts w:ascii="Times New Roman" w:hAnsi="Times New Roman" w:cs="Times New Roman"/>
                <w:bCs/>
                <w:sz w:val="24"/>
                <w:szCs w:val="28"/>
              </w:rPr>
            </w:pPr>
            <w:r>
              <w:rPr>
                <w:rFonts w:ascii="Times New Roman" w:hAnsi="Times New Roman" w:cs="Times New Roman"/>
                <w:bCs/>
                <w:sz w:val="24"/>
                <w:szCs w:val="28"/>
              </w:rPr>
              <w:t>3.</w:t>
            </w:r>
          </w:p>
        </w:tc>
        <w:tc>
          <w:tcPr>
            <w:tcW w:w="3609" w:type="dxa"/>
            <w:gridSpan w:val="2"/>
            <w:vAlign w:val="center"/>
          </w:tcPr>
          <w:p w14:paraId="7DD8723E" w14:textId="77777777" w:rsidR="00C105AB" w:rsidRDefault="00C105AB" w:rsidP="00C105AB">
            <w:pPr>
              <w:pStyle w:val="ListParagraph"/>
              <w:spacing w:after="0" w:line="240" w:lineRule="auto"/>
              <w:ind w:left="0"/>
              <w:rPr>
                <w:rFonts w:ascii="Times New Roman" w:hAnsi="Times New Roman" w:cs="Times New Roman"/>
                <w:bCs/>
                <w:sz w:val="24"/>
                <w:szCs w:val="28"/>
              </w:rPr>
            </w:pPr>
          </w:p>
        </w:tc>
        <w:tc>
          <w:tcPr>
            <w:tcW w:w="3609" w:type="dxa"/>
            <w:vAlign w:val="center"/>
          </w:tcPr>
          <w:p w14:paraId="73A3AB22" w14:textId="78BF23A8" w:rsidR="00C105AB" w:rsidRDefault="0019568C" w:rsidP="00C105AB">
            <w:pPr>
              <w:pStyle w:val="ListParagraph"/>
              <w:spacing w:after="0" w:line="240" w:lineRule="auto"/>
              <w:ind w:left="0"/>
              <w:rPr>
                <w:rFonts w:ascii="Times New Roman" w:hAnsi="Times New Roman" w:cs="Times New Roman"/>
                <w:bCs/>
                <w:sz w:val="24"/>
                <w:szCs w:val="28"/>
              </w:rPr>
            </w:pPr>
            <w:proofErr w:type="spellStart"/>
            <w:r>
              <w:rPr>
                <w:rFonts w:ascii="Times New Roman" w:hAnsi="Times New Roman" w:cs="Times New Roman"/>
                <w:bCs/>
                <w:sz w:val="24"/>
                <w:szCs w:val="28"/>
              </w:rPr>
              <w:t>Sistem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menampilkan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hasil</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pilihan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p>
        </w:tc>
      </w:tr>
    </w:tbl>
    <w:p w14:paraId="14D7204D" w14:textId="77777777" w:rsidR="00A95F16" w:rsidRPr="00A95F16" w:rsidRDefault="00A95F16" w:rsidP="00A95F16">
      <w:pPr>
        <w:spacing w:line="360" w:lineRule="auto"/>
        <w:rPr>
          <w:rFonts w:ascii="Times New Roman" w:hAnsi="Times New Roman" w:cs="Times New Roman"/>
          <w:bCs/>
          <w:sz w:val="24"/>
          <w:szCs w:val="28"/>
        </w:rPr>
      </w:pPr>
    </w:p>
    <w:p w14:paraId="13C4E0C8" w14:textId="6908833A" w:rsidR="004D2E0F" w:rsidRPr="00953CC4" w:rsidRDefault="004D2E0F" w:rsidP="003963B9">
      <w:pPr>
        <w:spacing w:after="0" w:line="360" w:lineRule="auto"/>
        <w:jc w:val="both"/>
        <w:rPr>
          <w:rFonts w:ascii="Times New Roman" w:hAnsi="Times New Roman" w:cs="Times New Roman"/>
          <w:bCs/>
          <w:sz w:val="24"/>
          <w:szCs w:val="28"/>
        </w:rPr>
      </w:pPr>
    </w:p>
    <w:p w14:paraId="574E0603" w14:textId="7EF135C6" w:rsidR="00F22187" w:rsidRDefault="00F22187" w:rsidP="003963B9">
      <w:pPr>
        <w:spacing w:after="0" w:line="360" w:lineRule="auto"/>
        <w:contextualSpacing/>
        <w:jc w:val="both"/>
        <w:rPr>
          <w:rFonts w:ascii="Times New Roman" w:hAnsi="Times New Roman" w:cs="Times New Roman"/>
          <w:b/>
          <w:bCs/>
          <w:sz w:val="28"/>
          <w:szCs w:val="28"/>
        </w:rPr>
      </w:pPr>
    </w:p>
    <w:p w14:paraId="06A8E1AC" w14:textId="12EC881F" w:rsidR="00AE7AA1" w:rsidRDefault="00AE7AA1" w:rsidP="003963B9">
      <w:pPr>
        <w:spacing w:after="0" w:line="360" w:lineRule="auto"/>
        <w:contextualSpacing/>
        <w:jc w:val="both"/>
        <w:rPr>
          <w:rFonts w:ascii="Times New Roman" w:hAnsi="Times New Roman" w:cs="Times New Roman"/>
        </w:rPr>
      </w:pPr>
    </w:p>
    <w:p w14:paraId="6EFFA5E3" w14:textId="57C7DB2B" w:rsidR="00D95D96" w:rsidRDefault="00D95D96" w:rsidP="003963B9">
      <w:pPr>
        <w:spacing w:after="0" w:line="360" w:lineRule="auto"/>
        <w:contextualSpacing/>
        <w:jc w:val="both"/>
        <w:rPr>
          <w:rFonts w:ascii="Times New Roman" w:hAnsi="Times New Roman" w:cs="Times New Roman"/>
        </w:rPr>
      </w:pPr>
    </w:p>
    <w:p w14:paraId="292FD345" w14:textId="77777777" w:rsidR="0019568C" w:rsidRDefault="0019568C" w:rsidP="003963B9">
      <w:pPr>
        <w:spacing w:after="0" w:line="360" w:lineRule="auto"/>
        <w:contextualSpacing/>
        <w:jc w:val="both"/>
        <w:rPr>
          <w:rFonts w:ascii="Times New Roman" w:hAnsi="Times New Roman" w:cs="Times New Roman"/>
        </w:rPr>
      </w:pPr>
    </w:p>
    <w:p w14:paraId="2ED5B8AF" w14:textId="77777777" w:rsidR="00D95D96" w:rsidRPr="00BE0A8F" w:rsidRDefault="00D95D96" w:rsidP="003963B9">
      <w:pPr>
        <w:spacing w:after="0" w:line="360" w:lineRule="auto"/>
        <w:contextualSpacing/>
        <w:jc w:val="both"/>
        <w:rPr>
          <w:rFonts w:ascii="Times New Roman" w:hAnsi="Times New Roman" w:cs="Times New Roman"/>
        </w:rPr>
      </w:pPr>
    </w:p>
    <w:p w14:paraId="555D86B2" w14:textId="28687DD1" w:rsidR="00A23AA5" w:rsidRDefault="004D6DE7" w:rsidP="003963B9">
      <w:pPr>
        <w:pStyle w:val="Heading1"/>
        <w:spacing w:before="0" w:line="360" w:lineRule="auto"/>
        <w:contextualSpacing/>
        <w:rPr>
          <w:rFonts w:ascii="Times New Roman" w:hAnsi="Times New Roman"/>
          <w:b/>
          <w:color w:val="auto"/>
        </w:rPr>
      </w:pPr>
      <w:bookmarkStart w:id="315" w:name="_Toc466580966"/>
      <w:bookmarkStart w:id="316" w:name="_Toc75487185"/>
      <w:r w:rsidRPr="005E1435">
        <w:rPr>
          <w:rFonts w:ascii="Times New Roman" w:hAnsi="Times New Roman"/>
          <w:b/>
          <w:color w:val="auto"/>
        </w:rPr>
        <w:lastRenderedPageBreak/>
        <w:t>DAFTAR PUSTAKA</w:t>
      </w:r>
      <w:bookmarkEnd w:id="315"/>
      <w:bookmarkEnd w:id="316"/>
    </w:p>
    <w:sdt>
      <w:sdtPr>
        <w:id w:val="-188450110"/>
        <w:docPartObj>
          <w:docPartGallery w:val="Bibliographies"/>
          <w:docPartUnique/>
        </w:docPartObj>
      </w:sdtPr>
      <w:sdtEndPr/>
      <w:sdtContent>
        <w:sdt>
          <w:sdtPr>
            <w:id w:val="-573587230"/>
            <w:bibliography/>
          </w:sdtPr>
          <w:sdtEndPr/>
          <w:sdtContent>
            <w:p w14:paraId="1326A8DE" w14:textId="77777777" w:rsidR="002353E9" w:rsidRDefault="00E55A8F" w:rsidP="00FA3496">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99"/>
              </w:tblGrid>
              <w:tr w:rsidR="002353E9" w14:paraId="61CC0671" w14:textId="77777777">
                <w:trPr>
                  <w:divId w:val="540367500"/>
                  <w:tblCellSpacing w:w="15" w:type="dxa"/>
                </w:trPr>
                <w:tc>
                  <w:tcPr>
                    <w:tcW w:w="50" w:type="pct"/>
                    <w:hideMark/>
                  </w:tcPr>
                  <w:p w14:paraId="5D4391D3" w14:textId="4E3CF242" w:rsidR="002353E9" w:rsidRDefault="002353E9">
                    <w:pPr>
                      <w:pStyle w:val="Bibliography"/>
                      <w:rPr>
                        <w:noProof/>
                        <w:sz w:val="24"/>
                        <w:szCs w:val="24"/>
                        <w:lang w:val="id-ID"/>
                      </w:rPr>
                    </w:pPr>
                    <w:r>
                      <w:rPr>
                        <w:noProof/>
                        <w:lang w:val="id-ID"/>
                      </w:rPr>
                      <w:t xml:space="preserve">[1] </w:t>
                    </w:r>
                  </w:p>
                </w:tc>
                <w:tc>
                  <w:tcPr>
                    <w:tcW w:w="0" w:type="auto"/>
                    <w:hideMark/>
                  </w:tcPr>
                  <w:p w14:paraId="043E36E1" w14:textId="77777777" w:rsidR="002353E9" w:rsidRDefault="002353E9">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2353E9" w14:paraId="58A9CA2C" w14:textId="77777777">
                <w:trPr>
                  <w:divId w:val="540367500"/>
                  <w:tblCellSpacing w:w="15" w:type="dxa"/>
                </w:trPr>
                <w:tc>
                  <w:tcPr>
                    <w:tcW w:w="50" w:type="pct"/>
                    <w:hideMark/>
                  </w:tcPr>
                  <w:p w14:paraId="6B1FF96F" w14:textId="77777777" w:rsidR="002353E9" w:rsidRDefault="002353E9">
                    <w:pPr>
                      <w:pStyle w:val="Bibliography"/>
                      <w:rPr>
                        <w:noProof/>
                        <w:lang w:val="id-ID"/>
                      </w:rPr>
                    </w:pPr>
                    <w:r>
                      <w:rPr>
                        <w:noProof/>
                        <w:lang w:val="id-ID"/>
                      </w:rPr>
                      <w:t xml:space="preserve">[2] </w:t>
                    </w:r>
                  </w:p>
                </w:tc>
                <w:tc>
                  <w:tcPr>
                    <w:tcW w:w="0" w:type="auto"/>
                    <w:hideMark/>
                  </w:tcPr>
                  <w:p w14:paraId="44B1161A" w14:textId="77777777" w:rsidR="002353E9" w:rsidRDefault="002353E9">
                    <w:pPr>
                      <w:pStyle w:val="Bibliography"/>
                      <w:rPr>
                        <w:noProof/>
                        <w:lang w:val="id-ID"/>
                      </w:rPr>
                    </w:pPr>
                    <w:r>
                      <w:rPr>
                        <w:noProof/>
                        <w:lang w:val="id-ID"/>
                      </w:rPr>
                      <w:t>I. Marlena dan E. Suryano, Ilmu Gizi, Jakarta Selatan, Jakarta: Kementrian Kesehatan Republik Indonesia, 2016, p. 182.</w:t>
                    </w:r>
                  </w:p>
                </w:tc>
              </w:tr>
              <w:tr w:rsidR="002353E9" w14:paraId="53CFD8E7" w14:textId="77777777">
                <w:trPr>
                  <w:divId w:val="540367500"/>
                  <w:tblCellSpacing w:w="15" w:type="dxa"/>
                </w:trPr>
                <w:tc>
                  <w:tcPr>
                    <w:tcW w:w="50" w:type="pct"/>
                    <w:hideMark/>
                  </w:tcPr>
                  <w:p w14:paraId="04BDD4F4" w14:textId="77777777" w:rsidR="002353E9" w:rsidRDefault="002353E9">
                    <w:pPr>
                      <w:pStyle w:val="Bibliography"/>
                      <w:rPr>
                        <w:noProof/>
                      </w:rPr>
                    </w:pPr>
                    <w:r>
                      <w:rPr>
                        <w:noProof/>
                      </w:rPr>
                      <w:t xml:space="preserve">[3] </w:t>
                    </w:r>
                  </w:p>
                </w:tc>
                <w:tc>
                  <w:tcPr>
                    <w:tcW w:w="0" w:type="auto"/>
                    <w:hideMark/>
                  </w:tcPr>
                  <w:p w14:paraId="019F3563" w14:textId="77777777" w:rsidR="002353E9" w:rsidRDefault="002353E9">
                    <w:pPr>
                      <w:pStyle w:val="Bibliography"/>
                      <w:rPr>
                        <w:noProof/>
                      </w:rPr>
                    </w:pPr>
                    <w:r>
                      <w:rPr>
                        <w:noProof/>
                      </w:rPr>
                      <w:t>Purnomo, Sudjino, Trijoko and S. Hadisusanto, Biologi Kelas XI Untuk SMA dan MA, vol. VII, Jakarta, DKI Jakarta: Pusat Perbukuan Departemen Nasional, 2009, pp. 194-200.</w:t>
                    </w:r>
                  </w:p>
                </w:tc>
              </w:tr>
              <w:tr w:rsidR="002353E9" w14:paraId="74C7BB27" w14:textId="77777777">
                <w:trPr>
                  <w:divId w:val="540367500"/>
                  <w:tblCellSpacing w:w="15" w:type="dxa"/>
                </w:trPr>
                <w:tc>
                  <w:tcPr>
                    <w:tcW w:w="50" w:type="pct"/>
                    <w:hideMark/>
                  </w:tcPr>
                  <w:p w14:paraId="67C0E9C3" w14:textId="77777777" w:rsidR="002353E9" w:rsidRDefault="002353E9">
                    <w:pPr>
                      <w:pStyle w:val="Bibliography"/>
                      <w:rPr>
                        <w:noProof/>
                      </w:rPr>
                    </w:pPr>
                    <w:r>
                      <w:rPr>
                        <w:noProof/>
                      </w:rPr>
                      <w:t xml:space="preserve">[4] </w:t>
                    </w:r>
                  </w:p>
                </w:tc>
                <w:tc>
                  <w:tcPr>
                    <w:tcW w:w="0" w:type="auto"/>
                    <w:hideMark/>
                  </w:tcPr>
                  <w:p w14:paraId="6ED4CCF5" w14:textId="77777777" w:rsidR="002353E9" w:rsidRDefault="002353E9">
                    <w:pPr>
                      <w:pStyle w:val="Bibliography"/>
                      <w:rPr>
                        <w:noProof/>
                      </w:rPr>
                    </w:pPr>
                    <w:r>
                      <w:rPr>
                        <w:noProof/>
                      </w:rPr>
                      <w:t xml:space="preserve">Misnawati, "Aplikasi Penyedia Informasi Kebutuhan Gizi Orang Dewasa Berbasis Android," 2013. </w:t>
                    </w:r>
                  </w:p>
                </w:tc>
              </w:tr>
              <w:tr w:rsidR="002353E9" w14:paraId="05A3E634" w14:textId="77777777">
                <w:trPr>
                  <w:divId w:val="540367500"/>
                  <w:tblCellSpacing w:w="15" w:type="dxa"/>
                </w:trPr>
                <w:tc>
                  <w:tcPr>
                    <w:tcW w:w="50" w:type="pct"/>
                    <w:hideMark/>
                  </w:tcPr>
                  <w:p w14:paraId="2D63B397" w14:textId="77777777" w:rsidR="002353E9" w:rsidRDefault="002353E9">
                    <w:pPr>
                      <w:pStyle w:val="Bibliography"/>
                      <w:rPr>
                        <w:noProof/>
                        <w:lang w:val="id-ID"/>
                      </w:rPr>
                    </w:pPr>
                    <w:r>
                      <w:rPr>
                        <w:noProof/>
                        <w:lang w:val="id-ID"/>
                      </w:rPr>
                      <w:t xml:space="preserve">[5] </w:t>
                    </w:r>
                  </w:p>
                </w:tc>
                <w:tc>
                  <w:tcPr>
                    <w:tcW w:w="0" w:type="auto"/>
                    <w:hideMark/>
                  </w:tcPr>
                  <w:p w14:paraId="64ED7B66" w14:textId="77777777" w:rsidR="002353E9" w:rsidRDefault="002353E9">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2353E9" w14:paraId="27E32406" w14:textId="77777777">
                <w:trPr>
                  <w:divId w:val="540367500"/>
                  <w:tblCellSpacing w:w="15" w:type="dxa"/>
                </w:trPr>
                <w:tc>
                  <w:tcPr>
                    <w:tcW w:w="50" w:type="pct"/>
                    <w:hideMark/>
                  </w:tcPr>
                  <w:p w14:paraId="7BC30CD0" w14:textId="77777777" w:rsidR="002353E9" w:rsidRDefault="002353E9">
                    <w:pPr>
                      <w:pStyle w:val="Bibliography"/>
                      <w:rPr>
                        <w:noProof/>
                      </w:rPr>
                    </w:pPr>
                    <w:r>
                      <w:rPr>
                        <w:noProof/>
                      </w:rPr>
                      <w:t xml:space="preserve">[6] </w:t>
                    </w:r>
                  </w:p>
                </w:tc>
                <w:tc>
                  <w:tcPr>
                    <w:tcW w:w="0" w:type="auto"/>
                    <w:hideMark/>
                  </w:tcPr>
                  <w:p w14:paraId="04CF830C" w14:textId="77777777" w:rsidR="002353E9" w:rsidRDefault="002353E9">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2353E9" w14:paraId="264D0178" w14:textId="77777777">
                <w:trPr>
                  <w:divId w:val="540367500"/>
                  <w:tblCellSpacing w:w="15" w:type="dxa"/>
                </w:trPr>
                <w:tc>
                  <w:tcPr>
                    <w:tcW w:w="50" w:type="pct"/>
                    <w:hideMark/>
                  </w:tcPr>
                  <w:p w14:paraId="4FE9CAA7" w14:textId="77777777" w:rsidR="002353E9" w:rsidRDefault="002353E9">
                    <w:pPr>
                      <w:pStyle w:val="Bibliography"/>
                      <w:rPr>
                        <w:noProof/>
                      </w:rPr>
                    </w:pPr>
                    <w:r>
                      <w:rPr>
                        <w:noProof/>
                      </w:rPr>
                      <w:t xml:space="preserve">[7] </w:t>
                    </w:r>
                  </w:p>
                </w:tc>
                <w:tc>
                  <w:tcPr>
                    <w:tcW w:w="0" w:type="auto"/>
                    <w:hideMark/>
                  </w:tcPr>
                  <w:p w14:paraId="571045A7" w14:textId="77777777" w:rsidR="002353E9" w:rsidRDefault="002353E9">
                    <w:pPr>
                      <w:pStyle w:val="Bibliography"/>
                      <w:rPr>
                        <w:noProof/>
                      </w:rPr>
                    </w:pPr>
                    <w:r>
                      <w:rPr>
                        <w:noProof/>
                      </w:rPr>
                      <w:t>GlobalStats, "statcounter," 17 June 2021. [Online]. Available: https://gs.statcounter.com/os-market-share/mobile/indonesia. [Accessed 17 June 2021].</w:t>
                    </w:r>
                  </w:p>
                </w:tc>
              </w:tr>
              <w:tr w:rsidR="002353E9" w14:paraId="17003E7B" w14:textId="77777777">
                <w:trPr>
                  <w:divId w:val="540367500"/>
                  <w:tblCellSpacing w:w="15" w:type="dxa"/>
                </w:trPr>
                <w:tc>
                  <w:tcPr>
                    <w:tcW w:w="50" w:type="pct"/>
                    <w:hideMark/>
                  </w:tcPr>
                  <w:p w14:paraId="733E1E59" w14:textId="77777777" w:rsidR="002353E9" w:rsidRDefault="002353E9">
                    <w:pPr>
                      <w:pStyle w:val="Bibliography"/>
                      <w:rPr>
                        <w:noProof/>
                      </w:rPr>
                    </w:pPr>
                    <w:r>
                      <w:rPr>
                        <w:noProof/>
                      </w:rPr>
                      <w:t xml:space="preserve">[8] </w:t>
                    </w:r>
                  </w:p>
                </w:tc>
                <w:tc>
                  <w:tcPr>
                    <w:tcW w:w="0" w:type="auto"/>
                    <w:hideMark/>
                  </w:tcPr>
                  <w:p w14:paraId="311F40A8" w14:textId="77777777" w:rsidR="002353E9" w:rsidRDefault="002353E9">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2353E9" w14:paraId="6CF6BF51" w14:textId="77777777">
                <w:trPr>
                  <w:divId w:val="540367500"/>
                  <w:tblCellSpacing w:w="15" w:type="dxa"/>
                </w:trPr>
                <w:tc>
                  <w:tcPr>
                    <w:tcW w:w="50" w:type="pct"/>
                    <w:hideMark/>
                  </w:tcPr>
                  <w:p w14:paraId="7F69B92A" w14:textId="77777777" w:rsidR="002353E9" w:rsidRDefault="002353E9">
                    <w:pPr>
                      <w:pStyle w:val="Bibliography"/>
                      <w:rPr>
                        <w:noProof/>
                      </w:rPr>
                    </w:pPr>
                    <w:r>
                      <w:rPr>
                        <w:noProof/>
                      </w:rPr>
                      <w:t xml:space="preserve">[9] </w:t>
                    </w:r>
                  </w:p>
                </w:tc>
                <w:tc>
                  <w:tcPr>
                    <w:tcW w:w="0" w:type="auto"/>
                    <w:hideMark/>
                  </w:tcPr>
                  <w:p w14:paraId="15F18136" w14:textId="77777777" w:rsidR="002353E9" w:rsidRDefault="002353E9">
                    <w:pPr>
                      <w:pStyle w:val="Bibliography"/>
                      <w:rPr>
                        <w:noProof/>
                      </w:rPr>
                    </w:pPr>
                    <w:r>
                      <w:rPr>
                        <w:noProof/>
                      </w:rPr>
                      <w:t>B. A. Santoso, "medium.com," 18 October 2019. [Online]. Available: https://lobothijau.medium.com/arsitektur-mvc-vs-mvp-vs-mvvm-di-pemrograman-android-387d9c99e893. [Accessed 24 June 2021].</w:t>
                    </w:r>
                  </w:p>
                </w:tc>
              </w:tr>
              <w:tr w:rsidR="002353E9" w14:paraId="548262ED" w14:textId="77777777">
                <w:trPr>
                  <w:divId w:val="540367500"/>
                  <w:tblCellSpacing w:w="15" w:type="dxa"/>
                </w:trPr>
                <w:tc>
                  <w:tcPr>
                    <w:tcW w:w="50" w:type="pct"/>
                    <w:hideMark/>
                  </w:tcPr>
                  <w:p w14:paraId="51168A4D" w14:textId="77777777" w:rsidR="002353E9" w:rsidRDefault="002353E9">
                    <w:pPr>
                      <w:pStyle w:val="Bibliography"/>
                      <w:rPr>
                        <w:noProof/>
                      </w:rPr>
                    </w:pPr>
                    <w:r>
                      <w:rPr>
                        <w:noProof/>
                      </w:rPr>
                      <w:t xml:space="preserve">[10] </w:t>
                    </w:r>
                  </w:p>
                </w:tc>
                <w:tc>
                  <w:tcPr>
                    <w:tcW w:w="0" w:type="auto"/>
                    <w:hideMark/>
                  </w:tcPr>
                  <w:p w14:paraId="68C479D2" w14:textId="77777777" w:rsidR="002353E9" w:rsidRDefault="002353E9">
                    <w:pPr>
                      <w:pStyle w:val="Bibliography"/>
                      <w:rPr>
                        <w:noProof/>
                      </w:rPr>
                    </w:pPr>
                    <w:r>
                      <w:rPr>
                        <w:noProof/>
                      </w:rPr>
                      <w:t>ICHI.PRO, "ICHI.PRO," ICHI.PRO, [Online]. Available: https://ichi.pro/id/pola-arsitektur-android-bagian-3-model-view-viewmodel-255013388990267. [Accessed 24 June 2021].</w:t>
                    </w:r>
                  </w:p>
                </w:tc>
              </w:tr>
              <w:tr w:rsidR="002353E9" w14:paraId="3815A279" w14:textId="77777777">
                <w:trPr>
                  <w:divId w:val="540367500"/>
                  <w:tblCellSpacing w:w="15" w:type="dxa"/>
                </w:trPr>
                <w:tc>
                  <w:tcPr>
                    <w:tcW w:w="50" w:type="pct"/>
                    <w:hideMark/>
                  </w:tcPr>
                  <w:p w14:paraId="2919FEAF" w14:textId="77777777" w:rsidR="002353E9" w:rsidRDefault="002353E9">
                    <w:pPr>
                      <w:pStyle w:val="Bibliography"/>
                      <w:rPr>
                        <w:noProof/>
                      </w:rPr>
                    </w:pPr>
                    <w:r>
                      <w:rPr>
                        <w:noProof/>
                      </w:rPr>
                      <w:t xml:space="preserve">[11] </w:t>
                    </w:r>
                  </w:p>
                </w:tc>
                <w:tc>
                  <w:tcPr>
                    <w:tcW w:w="0" w:type="auto"/>
                    <w:hideMark/>
                  </w:tcPr>
                  <w:p w14:paraId="654C3838" w14:textId="77777777" w:rsidR="002353E9" w:rsidRDefault="002353E9">
                    <w:pPr>
                      <w:pStyle w:val="Bibliography"/>
                      <w:rPr>
                        <w:noProof/>
                      </w:rPr>
                    </w:pPr>
                    <w:r>
                      <w:rPr>
                        <w:noProof/>
                      </w:rPr>
                      <w:t>JitPack.io, "JitPack.io," [Online]. Available: https://jitpack.io/docs/. [Accessed 24 June 2021].</w:t>
                    </w:r>
                  </w:p>
                </w:tc>
              </w:tr>
              <w:tr w:rsidR="002353E9" w14:paraId="658E43C5" w14:textId="77777777">
                <w:trPr>
                  <w:divId w:val="540367500"/>
                  <w:tblCellSpacing w:w="15" w:type="dxa"/>
                </w:trPr>
                <w:tc>
                  <w:tcPr>
                    <w:tcW w:w="50" w:type="pct"/>
                    <w:hideMark/>
                  </w:tcPr>
                  <w:p w14:paraId="3106C58A" w14:textId="77777777" w:rsidR="002353E9" w:rsidRDefault="002353E9">
                    <w:pPr>
                      <w:pStyle w:val="Bibliography"/>
                      <w:rPr>
                        <w:noProof/>
                        <w:lang w:val="id-ID"/>
                      </w:rPr>
                    </w:pPr>
                    <w:r>
                      <w:rPr>
                        <w:noProof/>
                        <w:lang w:val="id-ID"/>
                      </w:rPr>
                      <w:t xml:space="preserve">[12] </w:t>
                    </w:r>
                  </w:p>
                </w:tc>
                <w:tc>
                  <w:tcPr>
                    <w:tcW w:w="0" w:type="auto"/>
                    <w:hideMark/>
                  </w:tcPr>
                  <w:p w14:paraId="6BD500D8" w14:textId="77777777" w:rsidR="002353E9" w:rsidRDefault="002353E9">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2353E9" w14:paraId="03AAFC2C" w14:textId="77777777">
                <w:trPr>
                  <w:divId w:val="540367500"/>
                  <w:tblCellSpacing w:w="15" w:type="dxa"/>
                </w:trPr>
                <w:tc>
                  <w:tcPr>
                    <w:tcW w:w="50" w:type="pct"/>
                    <w:hideMark/>
                  </w:tcPr>
                  <w:p w14:paraId="1DCACC96" w14:textId="77777777" w:rsidR="002353E9" w:rsidRDefault="002353E9">
                    <w:pPr>
                      <w:pStyle w:val="Bibliography"/>
                      <w:rPr>
                        <w:noProof/>
                        <w:lang w:val="id-ID"/>
                      </w:rPr>
                    </w:pPr>
                    <w:r>
                      <w:rPr>
                        <w:noProof/>
                        <w:lang w:val="id-ID"/>
                      </w:rPr>
                      <w:lastRenderedPageBreak/>
                      <w:t xml:space="preserve">[13] </w:t>
                    </w:r>
                  </w:p>
                </w:tc>
                <w:tc>
                  <w:tcPr>
                    <w:tcW w:w="0" w:type="auto"/>
                    <w:hideMark/>
                  </w:tcPr>
                  <w:p w14:paraId="08175F2D" w14:textId="77777777" w:rsidR="002353E9" w:rsidRDefault="002353E9">
                    <w:pPr>
                      <w:pStyle w:val="Bibliography"/>
                      <w:rPr>
                        <w:noProof/>
                        <w:lang w:val="id-ID"/>
                      </w:rPr>
                    </w:pPr>
                    <w:r>
                      <w:rPr>
                        <w:noProof/>
                        <w:lang w:val="id-ID"/>
                      </w:rPr>
                      <w:t>M. R. Adani, “Sekawan Media,” Startup Digital, 7 Agustus 2020. [Online]. Available: https://www.sekawanmedia.co.id/pengertian-framework/. [Diakses 22 April 2021].</w:t>
                    </w:r>
                  </w:p>
                </w:tc>
              </w:tr>
              <w:tr w:rsidR="002353E9" w14:paraId="68E88F97" w14:textId="77777777">
                <w:trPr>
                  <w:divId w:val="540367500"/>
                  <w:tblCellSpacing w:w="15" w:type="dxa"/>
                </w:trPr>
                <w:tc>
                  <w:tcPr>
                    <w:tcW w:w="50" w:type="pct"/>
                    <w:hideMark/>
                  </w:tcPr>
                  <w:p w14:paraId="5198C7A6" w14:textId="77777777" w:rsidR="002353E9" w:rsidRDefault="002353E9">
                    <w:pPr>
                      <w:pStyle w:val="Bibliography"/>
                      <w:rPr>
                        <w:noProof/>
                      </w:rPr>
                    </w:pPr>
                    <w:r>
                      <w:rPr>
                        <w:noProof/>
                      </w:rPr>
                      <w:t xml:space="preserve">[14] </w:t>
                    </w:r>
                  </w:p>
                </w:tc>
                <w:tc>
                  <w:tcPr>
                    <w:tcW w:w="0" w:type="auto"/>
                    <w:hideMark/>
                  </w:tcPr>
                  <w:p w14:paraId="6D3016D3" w14:textId="77777777" w:rsidR="002353E9" w:rsidRDefault="002353E9">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2353E9" w14:paraId="3E8DC3C5" w14:textId="77777777">
                <w:trPr>
                  <w:divId w:val="540367500"/>
                  <w:tblCellSpacing w:w="15" w:type="dxa"/>
                </w:trPr>
                <w:tc>
                  <w:tcPr>
                    <w:tcW w:w="50" w:type="pct"/>
                    <w:hideMark/>
                  </w:tcPr>
                  <w:p w14:paraId="3CD98646" w14:textId="77777777" w:rsidR="002353E9" w:rsidRDefault="002353E9">
                    <w:pPr>
                      <w:pStyle w:val="Bibliography"/>
                      <w:rPr>
                        <w:noProof/>
                      </w:rPr>
                    </w:pPr>
                    <w:r>
                      <w:rPr>
                        <w:noProof/>
                      </w:rPr>
                      <w:t xml:space="preserve">[15] </w:t>
                    </w:r>
                  </w:p>
                </w:tc>
                <w:tc>
                  <w:tcPr>
                    <w:tcW w:w="0" w:type="auto"/>
                    <w:hideMark/>
                  </w:tcPr>
                  <w:p w14:paraId="0000ECEC" w14:textId="77777777" w:rsidR="002353E9" w:rsidRDefault="002353E9">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2353E9" w14:paraId="6547DC4F" w14:textId="77777777">
                <w:trPr>
                  <w:divId w:val="540367500"/>
                  <w:tblCellSpacing w:w="15" w:type="dxa"/>
                </w:trPr>
                <w:tc>
                  <w:tcPr>
                    <w:tcW w:w="50" w:type="pct"/>
                    <w:hideMark/>
                  </w:tcPr>
                  <w:p w14:paraId="5F9C3295" w14:textId="77777777" w:rsidR="002353E9" w:rsidRDefault="002353E9">
                    <w:pPr>
                      <w:pStyle w:val="Bibliography"/>
                      <w:rPr>
                        <w:noProof/>
                      </w:rPr>
                    </w:pPr>
                    <w:r>
                      <w:rPr>
                        <w:noProof/>
                      </w:rPr>
                      <w:t xml:space="preserve">[16] </w:t>
                    </w:r>
                  </w:p>
                </w:tc>
                <w:tc>
                  <w:tcPr>
                    <w:tcW w:w="0" w:type="auto"/>
                    <w:hideMark/>
                  </w:tcPr>
                  <w:p w14:paraId="064D79D7" w14:textId="77777777" w:rsidR="002353E9" w:rsidRDefault="002353E9">
                    <w:pPr>
                      <w:pStyle w:val="Bibliography"/>
                      <w:rPr>
                        <w:noProof/>
                      </w:rPr>
                    </w:pPr>
                    <w:r>
                      <w:rPr>
                        <w:noProof/>
                      </w:rPr>
                      <w:t>ID Cloud Host, "ID Cloud Host," [Online]. Available: https://idcloudhost.com/panduan/mengenal-apa-itu-framework-codeigniter/. [Accessed 24 June 2021].</w:t>
                    </w:r>
                  </w:p>
                </w:tc>
              </w:tr>
              <w:tr w:rsidR="002353E9" w14:paraId="52DA2AF4" w14:textId="77777777">
                <w:trPr>
                  <w:divId w:val="540367500"/>
                  <w:tblCellSpacing w:w="15" w:type="dxa"/>
                </w:trPr>
                <w:tc>
                  <w:tcPr>
                    <w:tcW w:w="50" w:type="pct"/>
                    <w:hideMark/>
                  </w:tcPr>
                  <w:p w14:paraId="10DBAD2D" w14:textId="77777777" w:rsidR="002353E9" w:rsidRDefault="002353E9">
                    <w:pPr>
                      <w:pStyle w:val="Bibliography"/>
                      <w:rPr>
                        <w:noProof/>
                      </w:rPr>
                    </w:pPr>
                    <w:r>
                      <w:rPr>
                        <w:noProof/>
                      </w:rPr>
                      <w:t xml:space="preserve">[17] </w:t>
                    </w:r>
                  </w:p>
                </w:tc>
                <w:tc>
                  <w:tcPr>
                    <w:tcW w:w="0" w:type="auto"/>
                    <w:hideMark/>
                  </w:tcPr>
                  <w:p w14:paraId="568F4F18" w14:textId="77777777" w:rsidR="002353E9" w:rsidRDefault="002353E9">
                    <w:pPr>
                      <w:pStyle w:val="Bibliography"/>
                      <w:rPr>
                        <w:noProof/>
                      </w:rPr>
                    </w:pPr>
                    <w:r>
                      <w:rPr>
                        <w:noProof/>
                      </w:rPr>
                      <w:t>Developer Android Google, "Developer Android Google," [Online]. Available: https://developer.android.com/topic/libraries/architecture?hl=id. [Accessed 24 June 2021].</w:t>
                    </w:r>
                  </w:p>
                </w:tc>
              </w:tr>
              <w:tr w:rsidR="002353E9" w14:paraId="781B3DFD" w14:textId="77777777">
                <w:trPr>
                  <w:divId w:val="540367500"/>
                  <w:tblCellSpacing w:w="15" w:type="dxa"/>
                </w:trPr>
                <w:tc>
                  <w:tcPr>
                    <w:tcW w:w="50" w:type="pct"/>
                    <w:hideMark/>
                  </w:tcPr>
                  <w:p w14:paraId="16AEA750" w14:textId="77777777" w:rsidR="002353E9" w:rsidRDefault="002353E9">
                    <w:pPr>
                      <w:pStyle w:val="Bibliography"/>
                      <w:rPr>
                        <w:noProof/>
                      </w:rPr>
                    </w:pPr>
                    <w:r>
                      <w:rPr>
                        <w:noProof/>
                      </w:rPr>
                      <w:t xml:space="preserve">[18] </w:t>
                    </w:r>
                  </w:p>
                </w:tc>
                <w:tc>
                  <w:tcPr>
                    <w:tcW w:w="0" w:type="auto"/>
                    <w:hideMark/>
                  </w:tcPr>
                  <w:p w14:paraId="45556547" w14:textId="77777777" w:rsidR="002353E9" w:rsidRDefault="002353E9">
                    <w:pPr>
                      <w:pStyle w:val="Bibliography"/>
                      <w:rPr>
                        <w:noProof/>
                      </w:rPr>
                    </w:pPr>
                    <w:r>
                      <w:rPr>
                        <w:noProof/>
                      </w:rPr>
                      <w:t>Code Tutsplus, "Code Tutsplus," [Online]. Available: https://code.tutsplus.com/id/tutorials/introduction-to-android-architecture--cms-28749. [Accessed 24 June 2021].</w:t>
                    </w:r>
                  </w:p>
                </w:tc>
              </w:tr>
              <w:tr w:rsidR="002353E9" w14:paraId="16C8CE34" w14:textId="77777777">
                <w:trPr>
                  <w:divId w:val="540367500"/>
                  <w:tblCellSpacing w:w="15" w:type="dxa"/>
                </w:trPr>
                <w:tc>
                  <w:tcPr>
                    <w:tcW w:w="50" w:type="pct"/>
                    <w:hideMark/>
                  </w:tcPr>
                  <w:p w14:paraId="48261403" w14:textId="77777777" w:rsidR="002353E9" w:rsidRDefault="002353E9">
                    <w:pPr>
                      <w:pStyle w:val="Bibliography"/>
                      <w:rPr>
                        <w:noProof/>
                      </w:rPr>
                    </w:pPr>
                    <w:r>
                      <w:rPr>
                        <w:noProof/>
                      </w:rPr>
                      <w:t xml:space="preserve">[19] </w:t>
                    </w:r>
                  </w:p>
                </w:tc>
                <w:tc>
                  <w:tcPr>
                    <w:tcW w:w="0" w:type="auto"/>
                    <w:hideMark/>
                  </w:tcPr>
                  <w:p w14:paraId="77DA8FBA" w14:textId="77777777" w:rsidR="002353E9" w:rsidRDefault="002353E9">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2353E9" w14:paraId="4153C0E1" w14:textId="77777777">
                <w:trPr>
                  <w:divId w:val="540367500"/>
                  <w:tblCellSpacing w:w="15" w:type="dxa"/>
                </w:trPr>
                <w:tc>
                  <w:tcPr>
                    <w:tcW w:w="50" w:type="pct"/>
                    <w:hideMark/>
                  </w:tcPr>
                  <w:p w14:paraId="309B6FA4" w14:textId="77777777" w:rsidR="002353E9" w:rsidRDefault="002353E9">
                    <w:pPr>
                      <w:pStyle w:val="Bibliography"/>
                      <w:rPr>
                        <w:noProof/>
                      </w:rPr>
                    </w:pPr>
                    <w:r>
                      <w:rPr>
                        <w:noProof/>
                      </w:rPr>
                      <w:t xml:space="preserve">[20] </w:t>
                    </w:r>
                  </w:p>
                </w:tc>
                <w:tc>
                  <w:tcPr>
                    <w:tcW w:w="0" w:type="auto"/>
                    <w:hideMark/>
                  </w:tcPr>
                  <w:p w14:paraId="5616BCBF" w14:textId="77777777" w:rsidR="002353E9" w:rsidRDefault="002353E9">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2353E9" w14:paraId="166939FA" w14:textId="77777777">
                <w:trPr>
                  <w:divId w:val="540367500"/>
                  <w:tblCellSpacing w:w="15" w:type="dxa"/>
                </w:trPr>
                <w:tc>
                  <w:tcPr>
                    <w:tcW w:w="50" w:type="pct"/>
                    <w:hideMark/>
                  </w:tcPr>
                  <w:p w14:paraId="451B5B3E" w14:textId="77777777" w:rsidR="002353E9" w:rsidRDefault="002353E9">
                    <w:pPr>
                      <w:pStyle w:val="Bibliography"/>
                      <w:rPr>
                        <w:noProof/>
                      </w:rPr>
                    </w:pPr>
                    <w:r>
                      <w:rPr>
                        <w:noProof/>
                      </w:rPr>
                      <w:t xml:space="preserve">[21] </w:t>
                    </w:r>
                  </w:p>
                </w:tc>
                <w:tc>
                  <w:tcPr>
                    <w:tcW w:w="0" w:type="auto"/>
                    <w:hideMark/>
                  </w:tcPr>
                  <w:p w14:paraId="45883BC1" w14:textId="77777777" w:rsidR="002353E9" w:rsidRDefault="002353E9">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2353E9" w14:paraId="69AEE1F3" w14:textId="77777777">
                <w:trPr>
                  <w:divId w:val="540367500"/>
                  <w:tblCellSpacing w:w="15" w:type="dxa"/>
                </w:trPr>
                <w:tc>
                  <w:tcPr>
                    <w:tcW w:w="50" w:type="pct"/>
                    <w:hideMark/>
                  </w:tcPr>
                  <w:p w14:paraId="5DE1DDA5" w14:textId="77777777" w:rsidR="002353E9" w:rsidRDefault="002353E9">
                    <w:pPr>
                      <w:pStyle w:val="Bibliography"/>
                      <w:rPr>
                        <w:noProof/>
                      </w:rPr>
                    </w:pPr>
                    <w:r>
                      <w:rPr>
                        <w:noProof/>
                      </w:rPr>
                      <w:t xml:space="preserve">[22] </w:t>
                    </w:r>
                  </w:p>
                </w:tc>
                <w:tc>
                  <w:tcPr>
                    <w:tcW w:w="0" w:type="auto"/>
                    <w:hideMark/>
                  </w:tcPr>
                  <w:p w14:paraId="3D00FB20" w14:textId="77777777" w:rsidR="002353E9" w:rsidRDefault="002353E9">
                    <w:pPr>
                      <w:pStyle w:val="Bibliography"/>
                      <w:rPr>
                        <w:noProof/>
                      </w:rPr>
                    </w:pPr>
                    <w:r>
                      <w:rPr>
                        <w:noProof/>
                      </w:rPr>
                      <w:t xml:space="preserve">A. Daodi, G. ElBoussaidi, N. Moha and S. Kpodjedo, "An Exploratory Study of MVC-based Architectural Patterns in Android Apps," 2019. </w:t>
                    </w:r>
                  </w:p>
                </w:tc>
              </w:tr>
              <w:tr w:rsidR="002353E9" w14:paraId="0051BE80" w14:textId="77777777">
                <w:trPr>
                  <w:divId w:val="540367500"/>
                  <w:tblCellSpacing w:w="15" w:type="dxa"/>
                </w:trPr>
                <w:tc>
                  <w:tcPr>
                    <w:tcW w:w="50" w:type="pct"/>
                    <w:hideMark/>
                  </w:tcPr>
                  <w:p w14:paraId="751F139F" w14:textId="77777777" w:rsidR="002353E9" w:rsidRDefault="002353E9">
                    <w:pPr>
                      <w:pStyle w:val="Bibliography"/>
                      <w:rPr>
                        <w:noProof/>
                      </w:rPr>
                    </w:pPr>
                    <w:r>
                      <w:rPr>
                        <w:noProof/>
                      </w:rPr>
                      <w:t xml:space="preserve">[23] </w:t>
                    </w:r>
                  </w:p>
                </w:tc>
                <w:tc>
                  <w:tcPr>
                    <w:tcW w:w="0" w:type="auto"/>
                    <w:hideMark/>
                  </w:tcPr>
                  <w:p w14:paraId="4440ADA0" w14:textId="77777777" w:rsidR="002353E9" w:rsidRDefault="002353E9">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bl>
            <w:p w14:paraId="5B05F324" w14:textId="77777777" w:rsidR="002353E9" w:rsidRDefault="002353E9">
              <w:pPr>
                <w:divId w:val="540367500"/>
                <w:rPr>
                  <w:rFonts w:eastAsia="Times New Roman"/>
                  <w:noProof/>
                </w:rPr>
              </w:pPr>
            </w:p>
            <w:p w14:paraId="15D45906" w14:textId="2AC8BEF5" w:rsidR="001B18A9" w:rsidRPr="0019568C" w:rsidRDefault="00E55A8F" w:rsidP="0019568C">
              <w:r>
                <w:rPr>
                  <w:b/>
                  <w:bCs/>
                  <w:noProof/>
                </w:rPr>
                <w:fldChar w:fldCharType="end"/>
              </w:r>
            </w:p>
          </w:sdtContent>
        </w:sdt>
      </w:sdtContent>
    </w:sdt>
    <w:p w14:paraId="475A90C0" w14:textId="781810DD" w:rsidR="001B18A9" w:rsidRPr="00AE6D52" w:rsidRDefault="001B18A9" w:rsidP="00AE6D52">
      <w:pPr>
        <w:pStyle w:val="Heading1"/>
        <w:rPr>
          <w:rFonts w:ascii="Times New Roman" w:hAnsi="Times New Roman"/>
          <w:b/>
          <w:bCs/>
          <w:color w:val="000000" w:themeColor="text1"/>
        </w:rPr>
      </w:pPr>
      <w:bookmarkStart w:id="317" w:name="_Toc75487186"/>
      <w:r w:rsidRPr="00AE6D52">
        <w:rPr>
          <w:rFonts w:ascii="Times New Roman" w:hAnsi="Times New Roman"/>
          <w:b/>
          <w:bCs/>
          <w:color w:val="000000" w:themeColor="text1"/>
        </w:rPr>
        <w:lastRenderedPageBreak/>
        <w:t>LAMPIRAN</w:t>
      </w:r>
      <w:bookmarkEnd w:id="317"/>
    </w:p>
    <w:p w14:paraId="4E4BDBAE" w14:textId="4F37838B" w:rsidR="001B18A9" w:rsidRDefault="001B18A9" w:rsidP="001B18A9">
      <w:pPr>
        <w:spacing w:after="0" w:line="360" w:lineRule="auto"/>
        <w:contextualSpacing/>
        <w:rPr>
          <w:rFonts w:ascii="Times New Roman" w:hAnsi="Times New Roman" w:cs="Times New Roman"/>
          <w:b/>
          <w:bCs/>
          <w:sz w:val="32"/>
          <w:szCs w:val="32"/>
        </w:rPr>
      </w:pPr>
    </w:p>
    <w:p w14:paraId="4219C865" w14:textId="18544795"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Project</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5" w:history="1">
        <w:r w:rsidRPr="00E566E6">
          <w:rPr>
            <w:rStyle w:val="Hyperlink"/>
            <w:rFonts w:ascii="Times New Roman" w:hAnsi="Times New Roman" w:cs="Times New Roman"/>
            <w:bCs/>
            <w:sz w:val="24"/>
            <w:szCs w:val="24"/>
          </w:rPr>
          <w:t>https://github.com/amirisback/general-framework</w:t>
        </w:r>
      </w:hyperlink>
      <w:r>
        <w:rPr>
          <w:rFonts w:ascii="Times New Roman" w:hAnsi="Times New Roman" w:cs="Times New Roman"/>
          <w:bCs/>
          <w:sz w:val="24"/>
          <w:szCs w:val="24"/>
        </w:rPr>
        <w:t xml:space="preserve"> </w:t>
      </w:r>
    </w:p>
    <w:p w14:paraId="7229970A" w14:textId="3B336339"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 xml:space="preserve">Link </w:t>
      </w:r>
      <w:proofErr w:type="spellStart"/>
      <w:r w:rsidRPr="001B18A9">
        <w:rPr>
          <w:rFonts w:ascii="Times New Roman" w:hAnsi="Times New Roman" w:cs="Times New Roman"/>
          <w:bCs/>
          <w:sz w:val="24"/>
          <w:szCs w:val="24"/>
        </w:rPr>
        <w:t>Jurnal</w:t>
      </w:r>
      <w:proofErr w:type="spellEnd"/>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6" w:history="1">
        <w:r w:rsidRPr="00E566E6">
          <w:rPr>
            <w:rStyle w:val="Hyperlink"/>
            <w:rFonts w:ascii="Times New Roman" w:hAnsi="Times New Roman" w:cs="Times New Roman"/>
            <w:bCs/>
            <w:sz w:val="24"/>
            <w:szCs w:val="24"/>
          </w:rPr>
          <w:t>https://github.com/amirisback/general-framework/tree/master/docs/journal</w:t>
        </w:r>
      </w:hyperlink>
      <w:r>
        <w:rPr>
          <w:rFonts w:ascii="Times New Roman" w:hAnsi="Times New Roman" w:cs="Times New Roman"/>
          <w:bCs/>
          <w:sz w:val="24"/>
          <w:szCs w:val="24"/>
        </w:rPr>
        <w:t xml:space="preserve"> </w:t>
      </w:r>
    </w:p>
    <w:p w14:paraId="1FBE4377" w14:textId="17F7136C" w:rsidR="001B18A9" w:rsidRPr="001B18A9" w:rsidRDefault="001B18A9" w:rsidP="001B18A9">
      <w:pPr>
        <w:tabs>
          <w:tab w:val="left" w:pos="1560"/>
          <w:tab w:val="left" w:pos="1843"/>
        </w:tabs>
        <w:spacing w:after="0" w:line="360" w:lineRule="auto"/>
        <w:ind w:left="1843" w:hanging="1843"/>
        <w:contextualSpacing/>
        <w:rPr>
          <w:rFonts w:ascii="Times New Roman" w:hAnsi="Times New Roman" w:cs="Times New Roman"/>
          <w:bCs/>
          <w:sz w:val="24"/>
          <w:szCs w:val="24"/>
        </w:rPr>
      </w:pPr>
      <w:r w:rsidRPr="001B18A9">
        <w:rPr>
          <w:rFonts w:ascii="Times New Roman" w:hAnsi="Times New Roman" w:cs="Times New Roman"/>
          <w:bCs/>
          <w:sz w:val="24"/>
          <w:szCs w:val="24"/>
        </w:rPr>
        <w:t>Link Progress</w:t>
      </w:r>
      <w:r>
        <w:rPr>
          <w:rFonts w:ascii="Times New Roman" w:hAnsi="Times New Roman" w:cs="Times New Roman"/>
          <w:bCs/>
          <w:sz w:val="24"/>
          <w:szCs w:val="24"/>
        </w:rPr>
        <w:tab/>
      </w:r>
      <w:r w:rsidRPr="001B18A9">
        <w:rPr>
          <w:rFonts w:ascii="Times New Roman" w:hAnsi="Times New Roman" w:cs="Times New Roman"/>
          <w:bCs/>
          <w:sz w:val="24"/>
          <w:szCs w:val="24"/>
        </w:rPr>
        <w:t xml:space="preserve">: </w:t>
      </w:r>
      <w:r>
        <w:rPr>
          <w:rFonts w:ascii="Times New Roman" w:hAnsi="Times New Roman" w:cs="Times New Roman"/>
          <w:bCs/>
          <w:sz w:val="24"/>
          <w:szCs w:val="24"/>
        </w:rPr>
        <w:tab/>
      </w:r>
      <w:hyperlink r:id="rId27" w:history="1">
        <w:r w:rsidRPr="00E566E6">
          <w:rPr>
            <w:rStyle w:val="Hyperlink"/>
            <w:rFonts w:ascii="Times New Roman" w:hAnsi="Times New Roman" w:cs="Times New Roman"/>
            <w:bCs/>
            <w:sz w:val="24"/>
            <w:szCs w:val="24"/>
          </w:rPr>
          <w:t>https://github.com/amirisback/general-framework/commits/master</w:t>
        </w:r>
      </w:hyperlink>
      <w:r>
        <w:rPr>
          <w:rFonts w:ascii="Times New Roman" w:hAnsi="Times New Roman" w:cs="Times New Roman"/>
          <w:bCs/>
          <w:sz w:val="24"/>
          <w:szCs w:val="24"/>
        </w:rPr>
        <w:t xml:space="preserve"> </w:t>
      </w:r>
    </w:p>
    <w:sectPr w:rsidR="001B18A9" w:rsidRPr="001B18A9" w:rsidSect="008E0B08">
      <w:footerReference w:type="default" r:id="rId28"/>
      <w:pgSz w:w="11906" w:h="16838" w:code="9"/>
      <w:pgMar w:top="1699" w:right="1699" w:bottom="1699" w:left="227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DAS" w:date="2021-06-25T15:03:00Z" w:initials="DSK">
    <w:p w14:paraId="3A94972D" w14:textId="77777777" w:rsidR="007A0D94" w:rsidRDefault="007A0D94">
      <w:pPr>
        <w:pStyle w:val="CommentText"/>
      </w:pPr>
      <w:r>
        <w:rPr>
          <w:rStyle w:val="CommentReference"/>
        </w:rPr>
        <w:annotationRef/>
      </w:r>
      <w:proofErr w:type="spellStart"/>
      <w:r>
        <w:t>Sebelum</w:t>
      </w:r>
      <w:proofErr w:type="spellEnd"/>
      <w:r>
        <w:t xml:space="preserve"> </w:t>
      </w:r>
      <w:proofErr w:type="spellStart"/>
      <w:r>
        <w:t>menyeburkan</w:t>
      </w:r>
      <w:proofErr w:type="spellEnd"/>
      <w:r>
        <w:t xml:space="preserve"> </w:t>
      </w:r>
      <w:proofErr w:type="spellStart"/>
      <w:r>
        <w:t>solusi</w:t>
      </w:r>
      <w:proofErr w:type="spellEnd"/>
      <w:r>
        <w:t xml:space="preserve">. </w:t>
      </w:r>
      <w:proofErr w:type="spellStart"/>
      <w:r>
        <w:t>Dotulis</w:t>
      </w:r>
      <w:proofErr w:type="spellEnd"/>
      <w:r>
        <w:t xml:space="preserve"> </w:t>
      </w:r>
      <w:proofErr w:type="spellStart"/>
      <w:r>
        <w:t>dulu</w:t>
      </w:r>
      <w:proofErr w:type="spellEnd"/>
      <w:r>
        <w:t xml:space="preserve"> </w:t>
      </w:r>
      <w:proofErr w:type="spellStart"/>
      <w:r>
        <w:t>masalah</w:t>
      </w:r>
      <w:proofErr w:type="spellEnd"/>
      <w:r>
        <w:t xml:space="preserve"> </w:t>
      </w:r>
      <w:proofErr w:type="spellStart"/>
      <w:r>
        <w:t>yg</w:t>
      </w:r>
      <w:proofErr w:type="spellEnd"/>
      <w:r>
        <w:t xml:space="preserve"> </w:t>
      </w:r>
      <w:proofErr w:type="spellStart"/>
      <w:r>
        <w:t>akan</w:t>
      </w:r>
      <w:proofErr w:type="spellEnd"/>
      <w:r>
        <w:t xml:space="preserve"> </w:t>
      </w:r>
      <w:proofErr w:type="spellStart"/>
      <w:r>
        <w:t>diselesaikan</w:t>
      </w:r>
      <w:proofErr w:type="spellEnd"/>
      <w:r>
        <w:t xml:space="preserve">. </w:t>
      </w:r>
    </w:p>
    <w:p w14:paraId="322A69AB" w14:textId="77777777" w:rsidR="007A0D94" w:rsidRDefault="007A0D94">
      <w:pPr>
        <w:pStyle w:val="CommentText"/>
      </w:pPr>
    </w:p>
    <w:p w14:paraId="6DC355BC" w14:textId="1CAF06BD" w:rsidR="007A0D94" w:rsidRDefault="007A0D94">
      <w:pPr>
        <w:pStyle w:val="CommentText"/>
      </w:pPr>
      <w:r>
        <w:t xml:space="preserve">Di </w:t>
      </w:r>
      <w:proofErr w:type="spellStart"/>
      <w:r>
        <w:t>sini</w:t>
      </w:r>
      <w:proofErr w:type="spellEnd"/>
      <w:r>
        <w:t xml:space="preserve"> </w:t>
      </w:r>
      <w:proofErr w:type="spellStart"/>
      <w:r>
        <w:t>masih</w:t>
      </w:r>
      <w:proofErr w:type="spellEnd"/>
      <w:r>
        <w:t xml:space="preserve"> </w:t>
      </w:r>
      <w:proofErr w:type="spellStart"/>
      <w:r>
        <w:t>belum</w:t>
      </w:r>
      <w:proofErr w:type="spellEnd"/>
      <w:r>
        <w:t xml:space="preserve"> </w:t>
      </w:r>
      <w:proofErr w:type="spellStart"/>
      <w:r>
        <w:t>tertilis</w:t>
      </w:r>
      <w:proofErr w:type="spellEnd"/>
      <w:r>
        <w:t xml:space="preserve"> </w:t>
      </w:r>
      <w:proofErr w:type="spellStart"/>
      <w:r>
        <w:t>masalahnya</w:t>
      </w:r>
      <w:proofErr w:type="spellEnd"/>
      <w:r>
        <w:t xml:space="preserve"> </w:t>
      </w:r>
      <w:proofErr w:type="spellStart"/>
      <w:r>
        <w:t>apa</w:t>
      </w:r>
      <w:proofErr w:type="spellEnd"/>
      <w:r>
        <w:t>.</w:t>
      </w:r>
    </w:p>
  </w:comment>
  <w:comment w:id="267" w:author="DAS" w:date="2021-06-25T15:05:00Z" w:initials="DSK">
    <w:p w14:paraId="7218D933" w14:textId="7C536D36" w:rsidR="007A0D94" w:rsidRDefault="007A0D94">
      <w:pPr>
        <w:pStyle w:val="CommentText"/>
      </w:pPr>
      <w:r>
        <w:rPr>
          <w:rStyle w:val="CommentReference"/>
        </w:rPr>
        <w:annotationRef/>
      </w:r>
      <w:proofErr w:type="spellStart"/>
      <w:r>
        <w:t>Teori</w:t>
      </w:r>
      <w:proofErr w:type="spellEnd"/>
      <w:r>
        <w:t xml:space="preserve"> </w:t>
      </w:r>
      <w:proofErr w:type="spellStart"/>
      <w:r>
        <w:t>tolong</w:t>
      </w:r>
      <w:proofErr w:type="spellEnd"/>
      <w:r>
        <w:t xml:space="preserve"> </w:t>
      </w:r>
      <w:proofErr w:type="spellStart"/>
      <w:r>
        <w:t>dipindahkan</w:t>
      </w:r>
      <w:proofErr w:type="spellEnd"/>
      <w:r>
        <w:t xml:space="preserve"> </w:t>
      </w:r>
      <w:proofErr w:type="spellStart"/>
      <w:r>
        <w:t>ke</w:t>
      </w:r>
      <w:proofErr w:type="spellEnd"/>
      <w:r>
        <w:t xml:space="preserve"> </w:t>
      </w:r>
      <w:proofErr w:type="spellStart"/>
      <w:r>
        <w:t>bab</w:t>
      </w:r>
      <w:proofErr w:type="spellEnd"/>
      <w:r>
        <w:t xml:space="preserve"> 2</w:t>
      </w:r>
    </w:p>
  </w:comment>
  <w:comment w:id="268" w:author="DAS" w:date="2021-06-25T15:06:00Z" w:initials="DSK">
    <w:p w14:paraId="2791B71E" w14:textId="6F91A8E0" w:rsidR="007A0D94" w:rsidRDefault="007A0D94">
      <w:pPr>
        <w:pStyle w:val="CommentText"/>
      </w:pPr>
      <w:r>
        <w:rPr>
          <w:rStyle w:val="CommentReference"/>
        </w:rPr>
        <w:annotationRef/>
      </w:r>
      <w:r>
        <w:t xml:space="preserve">Masih </w:t>
      </w:r>
      <w:proofErr w:type="spellStart"/>
      <w:r>
        <w:t>belum</w:t>
      </w:r>
      <w:proofErr w:type="spellEnd"/>
      <w:r>
        <w:t xml:space="preserve"> </w:t>
      </w:r>
      <w:proofErr w:type="spellStart"/>
      <w:r>
        <w:t>jelas</w:t>
      </w:r>
      <w:proofErr w:type="spellEnd"/>
      <w:r>
        <w:t xml:space="preserve"> </w:t>
      </w:r>
      <w:proofErr w:type="spellStart"/>
      <w:r>
        <w:t>masalahnya</w:t>
      </w:r>
      <w:proofErr w:type="spellEnd"/>
      <w:r>
        <w:t xml:space="preserve"> </w:t>
      </w:r>
      <w:proofErr w:type="spellStart"/>
      <w:r>
        <w:t>apa</w:t>
      </w:r>
      <w:proofErr w:type="spellEnd"/>
      <w:r>
        <w:t xml:space="preserve">? Kurang </w:t>
      </w:r>
      <w:proofErr w:type="spellStart"/>
      <w:r>
        <w:t>terlihat</w:t>
      </w:r>
      <w:proofErr w:type="spellEnd"/>
      <w:r>
        <w:t xml:space="preserve"> </w:t>
      </w:r>
      <w:proofErr w:type="spellStart"/>
      <w:r>
        <w:t>beda</w:t>
      </w:r>
      <w:proofErr w:type="spellEnd"/>
      <w:r>
        <w:t xml:space="preserve"> dan </w:t>
      </w:r>
      <w:proofErr w:type="spellStart"/>
      <w:r>
        <w:t>fungsi</w:t>
      </w:r>
      <w:proofErr w:type="spellEnd"/>
      <w:r>
        <w:t xml:space="preserve"> framework </w:t>
      </w:r>
      <w:proofErr w:type="spellStart"/>
      <w:r>
        <w:t>apa</w:t>
      </w:r>
      <w:proofErr w:type="spellEnd"/>
      <w:r>
        <w:t xml:space="preserve">, </w:t>
      </w:r>
      <w:proofErr w:type="spellStart"/>
      <w:r>
        <w:t>mengapa</w:t>
      </w:r>
      <w:proofErr w:type="spellEnd"/>
      <w:r>
        <w:t xml:space="preserve"> </w:t>
      </w:r>
      <w:proofErr w:type="spellStart"/>
      <w:r>
        <w:t>membutuhkan</w:t>
      </w:r>
      <w:proofErr w:type="spellEnd"/>
      <w:r>
        <w:t xml:space="preserve"> framework </w:t>
      </w:r>
      <w:proofErr w:type="spellStart"/>
      <w:r>
        <w:t>mungkin</w:t>
      </w:r>
      <w:proofErr w:type="spellEnd"/>
      <w:r>
        <w:t xml:space="preserve"> </w:t>
      </w:r>
      <w:proofErr w:type="spellStart"/>
      <w:r>
        <w:t>bisa</w:t>
      </w:r>
      <w:proofErr w:type="spellEnd"/>
      <w:r>
        <w:t xml:space="preserve"> </w:t>
      </w:r>
      <w:proofErr w:type="spellStart"/>
      <w:r>
        <w:t>dibahas</w:t>
      </w:r>
      <w:proofErr w:type="spellEnd"/>
      <w:r>
        <w:t xml:space="preserve"> dan </w:t>
      </w:r>
      <w:proofErr w:type="spellStart"/>
      <w:r>
        <w:t>diarahkan</w:t>
      </w:r>
      <w:proofErr w:type="spellEnd"/>
      <w:r>
        <w:t xml:space="preserve"> </w:t>
      </w:r>
      <w:proofErr w:type="spellStart"/>
      <w:r>
        <w:t>sbg</w:t>
      </w:r>
      <w:proofErr w:type="spellEnd"/>
      <w:r>
        <w:t xml:space="preserve"> </w:t>
      </w:r>
      <w:proofErr w:type="spellStart"/>
      <w:r>
        <w:t>permsalahan</w:t>
      </w:r>
      <w:proofErr w:type="spellEnd"/>
      <w:r>
        <w:t xml:space="preserve"> </w:t>
      </w:r>
      <w:proofErr w:type="spellStart"/>
      <w:r>
        <w:t>khusus</w:t>
      </w:r>
      <w:proofErr w:type="spellEnd"/>
      <w:r>
        <w:t xml:space="preserve"> </w:t>
      </w:r>
      <w:proofErr w:type="spellStart"/>
      <w:r>
        <w:t>pengembnagan</w:t>
      </w:r>
      <w:proofErr w:type="spellEnd"/>
      <w:r>
        <w:t xml:space="preserve"> </w:t>
      </w:r>
      <w:proofErr w:type="spellStart"/>
      <w:r>
        <w:t>Aplikasi</w:t>
      </w:r>
      <w:proofErr w:type="spellEnd"/>
      <w:r>
        <w:t xml:space="preserve"> </w:t>
      </w:r>
      <w:proofErr w:type="spellStart"/>
      <w:r>
        <w:t>seputar</w:t>
      </w:r>
      <w:proofErr w:type="spellEnd"/>
      <w:r>
        <w:t xml:space="preserve"> </w:t>
      </w:r>
      <w:proofErr w:type="spellStart"/>
      <w:r>
        <w:t>permsalahan</w:t>
      </w:r>
      <w:proofErr w:type="spellEnd"/>
      <w:r>
        <w:t xml:space="preserve"> </w:t>
      </w:r>
      <w:proofErr w:type="spellStart"/>
      <w:r>
        <w:t>gizi</w:t>
      </w:r>
      <w:proofErr w:type="spellEnd"/>
      <w:r>
        <w:t>.</w:t>
      </w:r>
    </w:p>
  </w:comment>
  <w:comment w:id="271" w:author="DAS" w:date="2021-06-25T15:07:00Z" w:initials="DSK">
    <w:p w14:paraId="3ED362CB" w14:textId="77777777" w:rsidR="007A0D94" w:rsidRDefault="007A0D94">
      <w:pPr>
        <w:pStyle w:val="CommentText"/>
      </w:pPr>
      <w:r>
        <w:rPr>
          <w:rStyle w:val="CommentReference"/>
        </w:rPr>
        <w:annotationRef/>
      </w:r>
      <w:proofErr w:type="spellStart"/>
      <w:r>
        <w:t>Apa</w:t>
      </w:r>
      <w:proofErr w:type="spellEnd"/>
      <w:r>
        <w:t xml:space="preserve"> </w:t>
      </w:r>
      <w:proofErr w:type="spellStart"/>
      <w:r>
        <w:t>maksudnya</w:t>
      </w:r>
      <w:proofErr w:type="spellEnd"/>
      <w:r>
        <w:t xml:space="preserve">? </w:t>
      </w:r>
      <w:proofErr w:type="spellStart"/>
      <w:r>
        <w:t>Krn</w:t>
      </w:r>
      <w:proofErr w:type="spellEnd"/>
      <w:r>
        <w:t xml:space="preserve"> </w:t>
      </w:r>
      <w:proofErr w:type="spellStart"/>
      <w:r>
        <w:t>permasalahan</w:t>
      </w:r>
      <w:proofErr w:type="spellEnd"/>
      <w:r>
        <w:t xml:space="preserve"> </w:t>
      </w:r>
      <w:proofErr w:type="spellStart"/>
      <w:r>
        <w:t>nomer</w:t>
      </w:r>
      <w:proofErr w:type="spellEnd"/>
      <w:r>
        <w:t xml:space="preserve"> 1 </w:t>
      </w:r>
      <w:proofErr w:type="spellStart"/>
      <w:r>
        <w:t>fokus</w:t>
      </w:r>
      <w:proofErr w:type="spellEnd"/>
      <w:r>
        <w:t xml:space="preserve"> pada </w:t>
      </w:r>
      <w:proofErr w:type="spellStart"/>
      <w:r>
        <w:t>pengembanan</w:t>
      </w:r>
      <w:proofErr w:type="spellEnd"/>
      <w:r>
        <w:t xml:space="preserve"> </w:t>
      </w:r>
      <w:proofErr w:type="spellStart"/>
      <w:r>
        <w:t>framewotk</w:t>
      </w:r>
      <w:proofErr w:type="spellEnd"/>
      <w:r>
        <w:t xml:space="preserve">. </w:t>
      </w:r>
      <w:proofErr w:type="spellStart"/>
      <w:r>
        <w:t>Apakah</w:t>
      </w:r>
      <w:proofErr w:type="spellEnd"/>
      <w:r>
        <w:t xml:space="preserve"> no 2 </w:t>
      </w:r>
      <w:proofErr w:type="spellStart"/>
      <w:r>
        <w:t>ini</w:t>
      </w:r>
      <w:proofErr w:type="spellEnd"/>
      <w:r>
        <w:t xml:space="preserve"> </w:t>
      </w:r>
      <w:proofErr w:type="spellStart"/>
      <w:r>
        <w:t>artinya</w:t>
      </w:r>
      <w:proofErr w:type="spellEnd"/>
      <w:r>
        <w:t xml:space="preserve"> </w:t>
      </w:r>
      <w:proofErr w:type="spellStart"/>
      <w:r>
        <w:t>dievaluasi</w:t>
      </w:r>
      <w:proofErr w:type="spellEnd"/>
      <w:r>
        <w:t xml:space="preserve"> </w:t>
      </w:r>
      <w:proofErr w:type="spellStart"/>
      <w:r>
        <w:t>hasil</w:t>
      </w:r>
      <w:proofErr w:type="spellEnd"/>
      <w:r>
        <w:t xml:space="preserve"> </w:t>
      </w:r>
      <w:proofErr w:type="spellStart"/>
      <w:r>
        <w:t>penggunaaan</w:t>
      </w:r>
      <w:proofErr w:type="spellEnd"/>
      <w:r>
        <w:t xml:space="preserve"> framework?</w:t>
      </w:r>
    </w:p>
    <w:p w14:paraId="670C736E" w14:textId="77777777" w:rsidR="007A0D94" w:rsidRDefault="007A0D94">
      <w:pPr>
        <w:pStyle w:val="CommentText"/>
      </w:pPr>
    </w:p>
    <w:p w14:paraId="42087F0E" w14:textId="7B0400B8" w:rsidR="007A0D94" w:rsidRDefault="007A0D94">
      <w:pPr>
        <w:pStyle w:val="CommentText"/>
      </w:pPr>
      <w:proofErr w:type="spellStart"/>
      <w:r>
        <w:t>Coba</w:t>
      </w:r>
      <w:proofErr w:type="spellEnd"/>
      <w:r>
        <w:t xml:space="preserve"> </w:t>
      </w:r>
      <w:proofErr w:type="spellStart"/>
      <w:r>
        <w:t>kamu</w:t>
      </w:r>
      <w:proofErr w:type="spellEnd"/>
      <w:r>
        <w:t xml:space="preserve"> Tarik </w:t>
      </w:r>
      <w:proofErr w:type="spellStart"/>
      <w:r>
        <w:t>keterhubungan</w:t>
      </w:r>
      <w:proofErr w:type="spellEnd"/>
      <w:r>
        <w:t xml:space="preserve"> dan </w:t>
      </w:r>
      <w:proofErr w:type="spellStart"/>
      <w:r>
        <w:t>pastikan</w:t>
      </w:r>
      <w:proofErr w:type="spellEnd"/>
      <w:r>
        <w:t xml:space="preserve"> </w:t>
      </w:r>
      <w:proofErr w:type="spellStart"/>
      <w:r>
        <w:t>bagian</w:t>
      </w:r>
      <w:proofErr w:type="spellEnd"/>
      <w:r>
        <w:t xml:space="preserve"> 1.2 </w:t>
      </w:r>
      <w:proofErr w:type="spellStart"/>
      <w:r>
        <w:t>tersambung</w:t>
      </w:r>
      <w:proofErr w:type="spellEnd"/>
      <w:r>
        <w:t xml:space="preserve"> </w:t>
      </w:r>
      <w:proofErr w:type="spellStart"/>
      <w:r>
        <w:t>dengan</w:t>
      </w:r>
      <w:proofErr w:type="spellEnd"/>
      <w:r>
        <w:t xml:space="preserve"> </w:t>
      </w:r>
      <w:proofErr w:type="spellStart"/>
      <w:r>
        <w:t>bagian</w:t>
      </w:r>
      <w:proofErr w:type="spellEnd"/>
      <w:r>
        <w:t xml:space="preserve"> 1.1, </w:t>
      </w:r>
      <w:proofErr w:type="spellStart"/>
      <w:r>
        <w:t>artinya</w:t>
      </w:r>
      <w:proofErr w:type="spellEnd"/>
      <w:r>
        <w:t xml:space="preserve"> </w:t>
      </w:r>
      <w:proofErr w:type="spellStart"/>
      <w:r>
        <w:t>setiap</w:t>
      </w:r>
      <w:proofErr w:type="spellEnd"/>
      <w:r>
        <w:t xml:space="preserve"> poin2 di 1.2 </w:t>
      </w:r>
      <w:proofErr w:type="spellStart"/>
      <w:r>
        <w:t>ada</w:t>
      </w:r>
      <w:proofErr w:type="spellEnd"/>
      <w:r>
        <w:t xml:space="preserve"> </w:t>
      </w:r>
      <w:proofErr w:type="spellStart"/>
      <w:r>
        <w:t>latar</w:t>
      </w:r>
      <w:proofErr w:type="spellEnd"/>
      <w:r>
        <w:t xml:space="preserve"> </w:t>
      </w:r>
      <w:proofErr w:type="spellStart"/>
      <w:r>
        <w:t>belakangnya</w:t>
      </w:r>
      <w:proofErr w:type="spellEnd"/>
      <w:r>
        <w:t xml:space="preserve"> di 1.1</w:t>
      </w:r>
    </w:p>
  </w:comment>
  <w:comment w:id="274" w:author="DAS" w:date="2021-06-25T15:09:00Z" w:initials="DSK">
    <w:p w14:paraId="639C84E2" w14:textId="17F2CFBA" w:rsidR="007A0D94" w:rsidRDefault="007A0D94">
      <w:pPr>
        <w:pStyle w:val="CommentText"/>
      </w:pPr>
      <w:r>
        <w:rPr>
          <w:rStyle w:val="CommentReference"/>
        </w:rPr>
        <w:annotationRef/>
      </w:r>
      <w:proofErr w:type="spellStart"/>
      <w:r>
        <w:t>Tambahkan</w:t>
      </w:r>
      <w:proofErr w:type="spellEnd"/>
      <w:r>
        <w:t xml:space="preserve"> Batasan </w:t>
      </w:r>
      <w:proofErr w:type="spellStart"/>
      <w:r>
        <w:t>dari</w:t>
      </w:r>
      <w:proofErr w:type="spellEnd"/>
      <w:r>
        <w:t xml:space="preserve"> yang </w:t>
      </w:r>
      <w:proofErr w:type="spellStart"/>
      <w:r>
        <w:t>kamu</w:t>
      </w:r>
      <w:proofErr w:type="spellEnd"/>
      <w:r>
        <w:t xml:space="preserve"> </w:t>
      </w:r>
      <w:proofErr w:type="spellStart"/>
      <w:r>
        <w:t>bangun</w:t>
      </w:r>
      <w:proofErr w:type="spellEnd"/>
    </w:p>
  </w:comment>
  <w:comment w:id="282" w:author="DAS" w:date="2021-06-25T15:09:00Z" w:initials="DSK">
    <w:p w14:paraId="3E7272AB" w14:textId="77777777" w:rsidR="007A0D94" w:rsidRDefault="007A0D94">
      <w:pPr>
        <w:pStyle w:val="CommentText"/>
      </w:pPr>
      <w:r>
        <w:rPr>
          <w:rStyle w:val="CommentReference"/>
        </w:rPr>
        <w:annotationRef/>
      </w:r>
      <w:r>
        <w:t xml:space="preserve">Kurang </w:t>
      </w:r>
      <w:proofErr w:type="spellStart"/>
      <w:r>
        <w:t>penjelasan</w:t>
      </w:r>
      <w:proofErr w:type="spellEnd"/>
      <w:r>
        <w:t xml:space="preserve"> </w:t>
      </w:r>
      <w:proofErr w:type="spellStart"/>
      <w:r>
        <w:t>kenapa</w:t>
      </w:r>
      <w:proofErr w:type="spellEnd"/>
      <w:r>
        <w:t xml:space="preserve"> </w:t>
      </w:r>
      <w:proofErr w:type="spellStart"/>
      <w:r>
        <w:t>informasi</w:t>
      </w:r>
      <w:proofErr w:type="spellEnd"/>
      <w:r>
        <w:t xml:space="preserve"> dan </w:t>
      </w:r>
      <w:proofErr w:type="spellStart"/>
      <w:r>
        <w:t>penunjang</w:t>
      </w:r>
      <w:proofErr w:type="spellEnd"/>
      <w:r>
        <w:t xml:space="preserve"> </w:t>
      </w:r>
      <w:proofErr w:type="spellStart"/>
      <w:r>
        <w:t>gizi</w:t>
      </w:r>
      <w:proofErr w:type="spellEnd"/>
      <w:r>
        <w:t xml:space="preserve"> dan </w:t>
      </w:r>
      <w:proofErr w:type="spellStart"/>
      <w:r>
        <w:t>peningkatan</w:t>
      </w:r>
      <w:proofErr w:type="spellEnd"/>
      <w:r>
        <w:t xml:space="preserve"> </w:t>
      </w:r>
      <w:proofErr w:type="spellStart"/>
      <w:r>
        <w:t>gizi</w:t>
      </w:r>
      <w:proofErr w:type="spellEnd"/>
      <w:r>
        <w:t xml:space="preserve"> </w:t>
      </w:r>
      <w:proofErr w:type="spellStart"/>
      <w:r>
        <w:t>itu</w:t>
      </w:r>
      <w:proofErr w:type="spellEnd"/>
      <w:r>
        <w:t xml:space="preserve"> berbeda2, </w:t>
      </w:r>
      <w:proofErr w:type="spellStart"/>
      <w:r>
        <w:t>artinya</w:t>
      </w:r>
      <w:proofErr w:type="spellEnd"/>
      <w:r>
        <w:t xml:space="preserve"> </w:t>
      </w:r>
      <w:proofErr w:type="spellStart"/>
      <w:r>
        <w:t>membangun</w:t>
      </w:r>
      <w:proofErr w:type="spellEnd"/>
      <w:r>
        <w:t xml:space="preserve"> </w:t>
      </w:r>
      <w:proofErr w:type="spellStart"/>
      <w:r>
        <w:t>palikasi</w:t>
      </w:r>
      <w:proofErr w:type="spellEnd"/>
      <w:r>
        <w:t xml:space="preserve"> </w:t>
      </w:r>
      <w:proofErr w:type="spellStart"/>
      <w:r>
        <w:t>utk</w:t>
      </w:r>
      <w:proofErr w:type="spellEnd"/>
      <w:r>
        <w:t xml:space="preserve"> </w:t>
      </w:r>
      <w:proofErr w:type="spellStart"/>
      <w:r>
        <w:t>misa</w:t>
      </w:r>
      <w:proofErr w:type="spellEnd"/>
      <w:r>
        <w:t xml:space="preserve"> Vit C, </w:t>
      </w:r>
      <w:proofErr w:type="spellStart"/>
      <w:r>
        <w:t>itu</w:t>
      </w:r>
      <w:proofErr w:type="spellEnd"/>
      <w:r>
        <w:t xml:space="preserve"> </w:t>
      </w:r>
      <w:proofErr w:type="spellStart"/>
      <w:r>
        <w:t>tidak</w:t>
      </w:r>
      <w:proofErr w:type="spellEnd"/>
      <w:r>
        <w:t xml:space="preserve"> </w:t>
      </w:r>
      <w:proofErr w:type="spellStart"/>
      <w:r>
        <w:t>sama</w:t>
      </w:r>
      <w:proofErr w:type="spellEnd"/>
      <w:r>
        <w:t xml:space="preserve"> </w:t>
      </w:r>
      <w:proofErr w:type="spellStart"/>
      <w:r>
        <w:t>persis</w:t>
      </w:r>
      <w:proofErr w:type="spellEnd"/>
      <w:r>
        <w:t xml:space="preserve"> dg </w:t>
      </w:r>
      <w:proofErr w:type="spellStart"/>
      <w:r>
        <w:t>pembagunan</w:t>
      </w:r>
      <w:proofErr w:type="spellEnd"/>
      <w:r>
        <w:t xml:space="preserve"> </w:t>
      </w:r>
      <w:proofErr w:type="spellStart"/>
      <w:r>
        <w:t>aplikasi</w:t>
      </w:r>
      <w:proofErr w:type="spellEnd"/>
      <w:r>
        <w:t xml:space="preserve"> </w:t>
      </w:r>
      <w:proofErr w:type="spellStart"/>
      <w:r>
        <w:t>utk</w:t>
      </w:r>
      <w:proofErr w:type="spellEnd"/>
      <w:r>
        <w:t xml:space="preserve"> Vit. D</w:t>
      </w:r>
    </w:p>
    <w:p w14:paraId="4440ADDB" w14:textId="77777777" w:rsidR="007A0D94" w:rsidRDefault="007A0D94">
      <w:pPr>
        <w:pStyle w:val="CommentText"/>
      </w:pPr>
    </w:p>
    <w:p w14:paraId="5917DDDF" w14:textId="342EE594" w:rsidR="007A0D94" w:rsidRDefault="007A0D94">
      <w:pPr>
        <w:pStyle w:val="CommentText"/>
      </w:pPr>
      <w:r>
        <w:t xml:space="preserve">Hal di </w:t>
      </w:r>
      <w:proofErr w:type="spellStart"/>
      <w:r>
        <w:t>atas</w:t>
      </w:r>
      <w:proofErr w:type="spellEnd"/>
      <w:r>
        <w:t xml:space="preserve"> </w:t>
      </w:r>
      <w:proofErr w:type="spellStart"/>
      <w:r>
        <w:t>harusnya</w:t>
      </w:r>
      <w:proofErr w:type="spellEnd"/>
      <w:r>
        <w:t xml:space="preserve"> </w:t>
      </w:r>
      <w:proofErr w:type="spellStart"/>
      <w:r>
        <w:t>dibahas</w:t>
      </w:r>
      <w:proofErr w:type="spellEnd"/>
      <w:r>
        <w:t xml:space="preserve"> juga di </w:t>
      </w:r>
      <w:proofErr w:type="spellStart"/>
      <w:r>
        <w:t>latar</w:t>
      </w:r>
      <w:proofErr w:type="spellEnd"/>
      <w:r>
        <w:t xml:space="preserve"> </w:t>
      </w:r>
      <w:proofErr w:type="spellStart"/>
      <w:r>
        <w:t>belakang</w:t>
      </w:r>
      <w:proofErr w:type="spellEnd"/>
      <w:r>
        <w:t>.</w:t>
      </w:r>
    </w:p>
  </w:comment>
  <w:comment w:id="294" w:author="DAS" w:date="2021-06-25T15:12:00Z" w:initials="DSK">
    <w:p w14:paraId="062A408D" w14:textId="182728B1" w:rsidR="007A0D94" w:rsidRDefault="007A0D94">
      <w:pPr>
        <w:pStyle w:val="CommentText"/>
      </w:pPr>
      <w:r>
        <w:rPr>
          <w:rStyle w:val="CommentReference"/>
        </w:rPr>
        <w:annotationRef/>
      </w:r>
      <w:r>
        <w:t xml:space="preserve">Desain </w:t>
      </w:r>
      <w:proofErr w:type="spellStart"/>
      <w:r>
        <w:t>dari</w:t>
      </w:r>
      <w:proofErr w:type="spellEnd"/>
      <w:r>
        <w:t xml:space="preserve"> </w:t>
      </w:r>
      <w:proofErr w:type="spellStart"/>
      <w:r>
        <w:t>Fraework</w:t>
      </w:r>
      <w:proofErr w:type="spellEnd"/>
      <w:r>
        <w:t xml:space="preserve"> yang </w:t>
      </w:r>
      <w:proofErr w:type="spellStart"/>
      <w:r>
        <w:t>diusulkan</w:t>
      </w:r>
      <w:proofErr w:type="spellEnd"/>
      <w:r>
        <w:t xml:space="preserve"> juga </w:t>
      </w:r>
      <w:proofErr w:type="spellStart"/>
      <w:r>
        <w:t>harus</w:t>
      </w:r>
      <w:proofErr w:type="spellEnd"/>
      <w:r>
        <w:t xml:space="preserve"> </w:t>
      </w:r>
      <w:proofErr w:type="spellStart"/>
      <w:r>
        <w:t>ada</w:t>
      </w:r>
      <w:proofErr w:type="spellEnd"/>
      <w:r>
        <w:t xml:space="preserve">, </w:t>
      </w:r>
      <w:proofErr w:type="spellStart"/>
      <w:r>
        <w:t>ditambabkan</w:t>
      </w:r>
      <w:proofErr w:type="spellEnd"/>
      <w:r>
        <w:t xml:space="preserve"> di 3.2, dan </w:t>
      </w:r>
      <w:proofErr w:type="spellStart"/>
      <w:r>
        <w:t>sifatnya</w:t>
      </w:r>
      <w:proofErr w:type="spellEnd"/>
      <w:r>
        <w:t xml:space="preserve"> </w:t>
      </w:r>
      <w:proofErr w:type="spellStart"/>
      <w:r>
        <w:t>adalah</w:t>
      </w:r>
      <w:proofErr w:type="spellEnd"/>
      <w:r>
        <w:t xml:space="preserve"> </w:t>
      </w:r>
      <w:proofErr w:type="spellStart"/>
      <w:r>
        <w:t>arsitekur</w:t>
      </w:r>
      <w:proofErr w:type="spellEnd"/>
      <w:r>
        <w:t>/</w:t>
      </w:r>
      <w:proofErr w:type="spellStart"/>
      <w:r>
        <w:t>harus</w:t>
      </w:r>
      <w:proofErr w:type="spellEnd"/>
      <w:r>
        <w:t xml:space="preserve"> </w:t>
      </w:r>
      <w:proofErr w:type="spellStart"/>
      <w:r>
        <w:t>terlihat</w:t>
      </w:r>
      <w:proofErr w:type="spellEnd"/>
      <w:r>
        <w:t xml:space="preserve"> </w:t>
      </w:r>
      <w:proofErr w:type="spellStart"/>
      <w:r>
        <w:t>struktur</w:t>
      </w:r>
      <w:proofErr w:type="spellEnd"/>
      <w:r>
        <w:t xml:space="preserve"> </w:t>
      </w:r>
      <w:proofErr w:type="spellStart"/>
      <w:r>
        <w:t>dari</w:t>
      </w:r>
      <w:proofErr w:type="spellEnd"/>
      <w:r>
        <w:t xml:space="preserve"> komponen2 framework </w:t>
      </w:r>
      <w:proofErr w:type="spellStart"/>
      <w:r>
        <w:t>yg</w:t>
      </w:r>
      <w:proofErr w:type="spellEnd"/>
      <w:r>
        <w:t xml:space="preserve"> Faisal </w:t>
      </w:r>
      <w:proofErr w:type="spellStart"/>
      <w:r>
        <w:t>bangun</w:t>
      </w:r>
      <w:proofErr w:type="spellEnd"/>
      <w:r>
        <w:t xml:space="preserve"> </w:t>
      </w:r>
      <w:proofErr w:type="spellStart"/>
      <w:r>
        <w:t>ya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C355BC" w15:done="0"/>
  <w15:commentEx w15:paraId="7218D933" w15:done="0"/>
  <w15:commentEx w15:paraId="2791B71E" w15:done="0"/>
  <w15:commentEx w15:paraId="42087F0E" w15:done="0"/>
  <w15:commentEx w15:paraId="639C84E2" w15:done="0"/>
  <w15:commentEx w15:paraId="5917DDDF" w15:done="0"/>
  <w15:commentEx w15:paraId="062A40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06EBD" w16cex:dateUtc="2021-06-25T08:03:00Z"/>
  <w16cex:commentExtensible w16cex:durableId="24806F54" w16cex:dateUtc="2021-06-25T08:05:00Z"/>
  <w16cex:commentExtensible w16cex:durableId="24806F73" w16cex:dateUtc="2021-06-25T08:06:00Z"/>
  <w16cex:commentExtensible w16cex:durableId="24806FB5" w16cex:dateUtc="2021-06-25T08:07:00Z"/>
  <w16cex:commentExtensible w16cex:durableId="24807011" w16cex:dateUtc="2021-06-25T08:09:00Z"/>
  <w16cex:commentExtensible w16cex:durableId="2480702F" w16cex:dateUtc="2021-06-25T08:09:00Z"/>
  <w16cex:commentExtensible w16cex:durableId="248070DF" w16cex:dateUtc="2021-06-25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C355BC" w16cid:durableId="24806EBD"/>
  <w16cid:commentId w16cid:paraId="7218D933" w16cid:durableId="24806F54"/>
  <w16cid:commentId w16cid:paraId="2791B71E" w16cid:durableId="24806F73"/>
  <w16cid:commentId w16cid:paraId="42087F0E" w16cid:durableId="24806FB5"/>
  <w16cid:commentId w16cid:paraId="639C84E2" w16cid:durableId="24807011"/>
  <w16cid:commentId w16cid:paraId="5917DDDF" w16cid:durableId="2480702F"/>
  <w16cid:commentId w16cid:paraId="062A408D" w16cid:durableId="248070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CC485" w14:textId="77777777" w:rsidR="00EE6D83" w:rsidRDefault="00EE6D83" w:rsidP="00C23BCF">
      <w:pPr>
        <w:spacing w:after="0" w:line="240" w:lineRule="auto"/>
      </w:pPr>
      <w:r>
        <w:separator/>
      </w:r>
    </w:p>
  </w:endnote>
  <w:endnote w:type="continuationSeparator" w:id="0">
    <w:p w14:paraId="16D50209" w14:textId="77777777" w:rsidR="00EE6D83" w:rsidRDefault="00EE6D83"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adea">
    <w:altName w:val="Cambria"/>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34761"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C778B7" w:rsidRDefault="00C778B7"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C778B7" w:rsidRDefault="00C778B7"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CE682" w14:textId="77777777" w:rsidR="00C778B7" w:rsidRDefault="00C778B7"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C778B7" w:rsidRDefault="00C778B7"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72522" w14:textId="77777777" w:rsidR="00EE6D83" w:rsidRDefault="00EE6D83" w:rsidP="00C23BCF">
      <w:pPr>
        <w:spacing w:after="0" w:line="240" w:lineRule="auto"/>
      </w:pPr>
      <w:r>
        <w:separator/>
      </w:r>
    </w:p>
  </w:footnote>
  <w:footnote w:type="continuationSeparator" w:id="0">
    <w:p w14:paraId="78DAE757" w14:textId="77777777" w:rsidR="00EE6D83" w:rsidRDefault="00EE6D83"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903B86"/>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94419"/>
    <w:multiLevelType w:val="multilevel"/>
    <w:tmpl w:val="971A2754"/>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B10BE"/>
    <w:multiLevelType w:val="hybridMultilevel"/>
    <w:tmpl w:val="D8AC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739D4"/>
    <w:multiLevelType w:val="hybridMultilevel"/>
    <w:tmpl w:val="5EB6D42E"/>
    <w:lvl w:ilvl="0" w:tplc="F6A2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8"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75025D"/>
    <w:multiLevelType w:val="hybridMultilevel"/>
    <w:tmpl w:val="95C05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6565F"/>
    <w:multiLevelType w:val="hybridMultilevel"/>
    <w:tmpl w:val="71CC1D14"/>
    <w:lvl w:ilvl="0" w:tplc="86EA2EA8">
      <w:start w:val="1"/>
      <w:numFmt w:val="lowerLetter"/>
      <w:lvlText w:val="%1."/>
      <w:lvlJc w:val="left"/>
      <w:pPr>
        <w:ind w:left="1646" w:hanging="360"/>
      </w:pPr>
      <w:rPr>
        <w:rFonts w:hint="default"/>
      </w:rPr>
    </w:lvl>
    <w:lvl w:ilvl="1" w:tplc="04090019" w:tentative="1">
      <w:start w:val="1"/>
      <w:numFmt w:val="lowerLetter"/>
      <w:lvlText w:val="%2."/>
      <w:lvlJc w:val="left"/>
      <w:pPr>
        <w:ind w:left="2366" w:hanging="360"/>
      </w:pPr>
    </w:lvl>
    <w:lvl w:ilvl="2" w:tplc="0409001B" w:tentative="1">
      <w:start w:val="1"/>
      <w:numFmt w:val="lowerRoman"/>
      <w:lvlText w:val="%3."/>
      <w:lvlJc w:val="right"/>
      <w:pPr>
        <w:ind w:left="3086" w:hanging="180"/>
      </w:pPr>
    </w:lvl>
    <w:lvl w:ilvl="3" w:tplc="0409000F" w:tentative="1">
      <w:start w:val="1"/>
      <w:numFmt w:val="decimal"/>
      <w:lvlText w:val="%4."/>
      <w:lvlJc w:val="left"/>
      <w:pPr>
        <w:ind w:left="3806" w:hanging="360"/>
      </w:pPr>
    </w:lvl>
    <w:lvl w:ilvl="4" w:tplc="04090019" w:tentative="1">
      <w:start w:val="1"/>
      <w:numFmt w:val="lowerLetter"/>
      <w:lvlText w:val="%5."/>
      <w:lvlJc w:val="left"/>
      <w:pPr>
        <w:ind w:left="4526" w:hanging="360"/>
      </w:pPr>
    </w:lvl>
    <w:lvl w:ilvl="5" w:tplc="0409001B" w:tentative="1">
      <w:start w:val="1"/>
      <w:numFmt w:val="lowerRoman"/>
      <w:lvlText w:val="%6."/>
      <w:lvlJc w:val="right"/>
      <w:pPr>
        <w:ind w:left="5246" w:hanging="180"/>
      </w:pPr>
    </w:lvl>
    <w:lvl w:ilvl="6" w:tplc="0409000F" w:tentative="1">
      <w:start w:val="1"/>
      <w:numFmt w:val="decimal"/>
      <w:lvlText w:val="%7."/>
      <w:lvlJc w:val="left"/>
      <w:pPr>
        <w:ind w:left="5966" w:hanging="360"/>
      </w:pPr>
    </w:lvl>
    <w:lvl w:ilvl="7" w:tplc="04090019" w:tentative="1">
      <w:start w:val="1"/>
      <w:numFmt w:val="lowerLetter"/>
      <w:lvlText w:val="%8."/>
      <w:lvlJc w:val="left"/>
      <w:pPr>
        <w:ind w:left="6686" w:hanging="360"/>
      </w:pPr>
    </w:lvl>
    <w:lvl w:ilvl="8" w:tplc="0409001B" w:tentative="1">
      <w:start w:val="1"/>
      <w:numFmt w:val="lowerRoman"/>
      <w:lvlText w:val="%9."/>
      <w:lvlJc w:val="right"/>
      <w:pPr>
        <w:ind w:left="7406" w:hanging="180"/>
      </w:pPr>
    </w:lvl>
  </w:abstractNum>
  <w:abstractNum w:abstractNumId="17" w15:restartNumberingAfterBreak="0">
    <w:nsid w:val="42C53CF7"/>
    <w:multiLevelType w:val="hybridMultilevel"/>
    <w:tmpl w:val="37F63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8B7F26"/>
    <w:multiLevelType w:val="hybridMultilevel"/>
    <w:tmpl w:val="24E4A4A6"/>
    <w:lvl w:ilvl="0" w:tplc="0BFE85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8B7142"/>
    <w:multiLevelType w:val="hybridMultilevel"/>
    <w:tmpl w:val="16DEA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06349E"/>
    <w:multiLevelType w:val="hybridMultilevel"/>
    <w:tmpl w:val="ACA0E968"/>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A1948"/>
    <w:multiLevelType w:val="hybridMultilevel"/>
    <w:tmpl w:val="C60424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9E3796"/>
    <w:multiLevelType w:val="hybridMultilevel"/>
    <w:tmpl w:val="EA9854D4"/>
    <w:lvl w:ilvl="0" w:tplc="1CE25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FD4501"/>
    <w:multiLevelType w:val="hybridMultilevel"/>
    <w:tmpl w:val="ABE85298"/>
    <w:lvl w:ilvl="0" w:tplc="04126094">
      <w:start w:val="1"/>
      <w:numFmt w:val="lowerLetter"/>
      <w:lvlText w:val="%1."/>
      <w:lvlJc w:val="left"/>
      <w:pPr>
        <w:ind w:left="349" w:hanging="360"/>
      </w:pPr>
      <w:rPr>
        <w:rFonts w:eastAsia="Times New Roman" w:hint="default"/>
        <w:b w:val="0"/>
        <w:color w:val="000000"/>
        <w:sz w:val="24"/>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5"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B492947"/>
    <w:multiLevelType w:val="hybridMultilevel"/>
    <w:tmpl w:val="8EBE7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56967"/>
    <w:multiLevelType w:val="hybridMultilevel"/>
    <w:tmpl w:val="E1EA8904"/>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1">
      <w:start w:val="1"/>
      <w:numFmt w:val="decimal"/>
      <w:lvlText w:val="%3)"/>
      <w:lvlJc w:val="left"/>
      <w:pPr>
        <w:ind w:left="21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33"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34" w15:restartNumberingAfterBreak="0">
    <w:nsid w:val="7B843DA6"/>
    <w:multiLevelType w:val="multilevel"/>
    <w:tmpl w:val="11E4D48E"/>
    <w:lvl w:ilvl="0">
      <w:start w:val="1"/>
      <w:numFmt w:val="decimal"/>
      <w:lvlText w:val="%1."/>
      <w:lvlJc w:val="left"/>
      <w:pPr>
        <w:ind w:left="900" w:hanging="540"/>
      </w:pPr>
      <w:rPr>
        <w:rFonts w:hint="default"/>
      </w:rPr>
    </w:lvl>
    <w:lvl w:ilvl="1">
      <w:start w:val="2"/>
      <w:numFmt w:val="decimal"/>
      <w:isLgl/>
      <w:lvlText w:val="%1.%2."/>
      <w:lvlJc w:val="left"/>
      <w:pPr>
        <w:ind w:left="1003" w:hanging="54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35"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FAF2E09"/>
    <w:multiLevelType w:val="hybridMultilevel"/>
    <w:tmpl w:val="B8504944"/>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6"/>
  </w:num>
  <w:num w:numId="2">
    <w:abstractNumId w:val="28"/>
  </w:num>
  <w:num w:numId="3">
    <w:abstractNumId w:val="9"/>
  </w:num>
  <w:num w:numId="4">
    <w:abstractNumId w:val="34"/>
  </w:num>
  <w:num w:numId="5">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4"/>
  </w:num>
  <w:num w:numId="7">
    <w:abstractNumId w:val="26"/>
  </w:num>
  <w:num w:numId="8">
    <w:abstractNumId w:val="11"/>
  </w:num>
  <w:num w:numId="9">
    <w:abstractNumId w:val="7"/>
  </w:num>
  <w:num w:numId="10">
    <w:abstractNumId w:val="33"/>
  </w:num>
  <w:num w:numId="11">
    <w:abstractNumId w:val="18"/>
  </w:num>
  <w:num w:numId="12">
    <w:abstractNumId w:val="22"/>
  </w:num>
  <w:num w:numId="13">
    <w:abstractNumId w:val="0"/>
  </w:num>
  <w:num w:numId="14">
    <w:abstractNumId w:val="25"/>
  </w:num>
  <w:num w:numId="15">
    <w:abstractNumId w:val="35"/>
  </w:num>
  <w:num w:numId="16">
    <w:abstractNumId w:val="31"/>
  </w:num>
  <w:num w:numId="17">
    <w:abstractNumId w:val="12"/>
  </w:num>
  <w:num w:numId="18">
    <w:abstractNumId w:val="27"/>
  </w:num>
  <w:num w:numId="19">
    <w:abstractNumId w:val="3"/>
  </w:num>
  <w:num w:numId="20">
    <w:abstractNumId w:val="30"/>
  </w:num>
  <w:num w:numId="21">
    <w:abstractNumId w:val="13"/>
  </w:num>
  <w:num w:numId="22">
    <w:abstractNumId w:val="15"/>
  </w:num>
  <w:num w:numId="23">
    <w:abstractNumId w:val="8"/>
  </w:num>
  <w:num w:numId="24">
    <w:abstractNumId w:val="19"/>
  </w:num>
  <w:num w:numId="25">
    <w:abstractNumId w:val="16"/>
  </w:num>
  <w:num w:numId="26">
    <w:abstractNumId w:val="24"/>
  </w:num>
  <w:num w:numId="27">
    <w:abstractNumId w:val="29"/>
  </w:num>
  <w:num w:numId="28">
    <w:abstractNumId w:val="20"/>
  </w:num>
  <w:num w:numId="29">
    <w:abstractNumId w:val="1"/>
  </w:num>
  <w:num w:numId="30">
    <w:abstractNumId w:val="17"/>
  </w:num>
  <w:num w:numId="31">
    <w:abstractNumId w:val="2"/>
  </w:num>
  <w:num w:numId="32">
    <w:abstractNumId w:val="23"/>
  </w:num>
  <w:num w:numId="33">
    <w:abstractNumId w:val="4"/>
  </w:num>
  <w:num w:numId="34">
    <w:abstractNumId w:val="36"/>
  </w:num>
  <w:num w:numId="35">
    <w:abstractNumId w:val="5"/>
  </w:num>
  <w:num w:numId="36">
    <w:abstractNumId w:val="21"/>
  </w:num>
  <w:num w:numId="3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hideSpellingErrors/>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429"/>
    <w:rsid w:val="00016890"/>
    <w:rsid w:val="00016DF0"/>
    <w:rsid w:val="00017423"/>
    <w:rsid w:val="00017E8A"/>
    <w:rsid w:val="00020153"/>
    <w:rsid w:val="00020186"/>
    <w:rsid w:val="00020718"/>
    <w:rsid w:val="00020760"/>
    <w:rsid w:val="000209FD"/>
    <w:rsid w:val="00020E58"/>
    <w:rsid w:val="000212C4"/>
    <w:rsid w:val="00021A51"/>
    <w:rsid w:val="00021D91"/>
    <w:rsid w:val="0002237E"/>
    <w:rsid w:val="000223C3"/>
    <w:rsid w:val="000232E3"/>
    <w:rsid w:val="00023E4E"/>
    <w:rsid w:val="0002433C"/>
    <w:rsid w:val="0002466C"/>
    <w:rsid w:val="0002514F"/>
    <w:rsid w:val="00025BF5"/>
    <w:rsid w:val="00025EAA"/>
    <w:rsid w:val="0002655C"/>
    <w:rsid w:val="0002691F"/>
    <w:rsid w:val="000276AC"/>
    <w:rsid w:val="00030A0C"/>
    <w:rsid w:val="00030CEF"/>
    <w:rsid w:val="00030F38"/>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46414"/>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2AA8"/>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A7AC6"/>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6EB6"/>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C5B"/>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1AF"/>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BF7"/>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5D0"/>
    <w:rsid w:val="001358A2"/>
    <w:rsid w:val="00135A23"/>
    <w:rsid w:val="00135C04"/>
    <w:rsid w:val="00135DD8"/>
    <w:rsid w:val="001360B7"/>
    <w:rsid w:val="00136134"/>
    <w:rsid w:val="00136231"/>
    <w:rsid w:val="00136AE7"/>
    <w:rsid w:val="001370E0"/>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1E8F"/>
    <w:rsid w:val="00162156"/>
    <w:rsid w:val="001644E8"/>
    <w:rsid w:val="00164BA0"/>
    <w:rsid w:val="00164C07"/>
    <w:rsid w:val="00164CB4"/>
    <w:rsid w:val="00165222"/>
    <w:rsid w:val="001653D5"/>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A17"/>
    <w:rsid w:val="00187BC8"/>
    <w:rsid w:val="00191424"/>
    <w:rsid w:val="00191A25"/>
    <w:rsid w:val="00191BA8"/>
    <w:rsid w:val="00191E74"/>
    <w:rsid w:val="00191ED8"/>
    <w:rsid w:val="0019209B"/>
    <w:rsid w:val="00192C2A"/>
    <w:rsid w:val="00193048"/>
    <w:rsid w:val="00193632"/>
    <w:rsid w:val="00193959"/>
    <w:rsid w:val="001939A6"/>
    <w:rsid w:val="00193E7D"/>
    <w:rsid w:val="00194499"/>
    <w:rsid w:val="00194848"/>
    <w:rsid w:val="00194C5E"/>
    <w:rsid w:val="00194D0A"/>
    <w:rsid w:val="00194DE7"/>
    <w:rsid w:val="00195485"/>
    <w:rsid w:val="0019568C"/>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8A9"/>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253"/>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C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3E9"/>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6BF6"/>
    <w:rsid w:val="002775F4"/>
    <w:rsid w:val="002775FE"/>
    <w:rsid w:val="00277803"/>
    <w:rsid w:val="002802D3"/>
    <w:rsid w:val="002808E0"/>
    <w:rsid w:val="00280B3C"/>
    <w:rsid w:val="00280BBE"/>
    <w:rsid w:val="00280C7B"/>
    <w:rsid w:val="00280CD5"/>
    <w:rsid w:val="00281C56"/>
    <w:rsid w:val="00281E87"/>
    <w:rsid w:val="00282132"/>
    <w:rsid w:val="00282338"/>
    <w:rsid w:val="00282D41"/>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A14"/>
    <w:rsid w:val="002D5B5D"/>
    <w:rsid w:val="002D5CC6"/>
    <w:rsid w:val="002D63AF"/>
    <w:rsid w:val="002D682A"/>
    <w:rsid w:val="002D697F"/>
    <w:rsid w:val="002D6AB8"/>
    <w:rsid w:val="002D756F"/>
    <w:rsid w:val="002D7CE1"/>
    <w:rsid w:val="002E0688"/>
    <w:rsid w:val="002E0693"/>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3E4"/>
    <w:rsid w:val="002F2729"/>
    <w:rsid w:val="002F2C29"/>
    <w:rsid w:val="002F2FE1"/>
    <w:rsid w:val="002F470E"/>
    <w:rsid w:val="002F4F2D"/>
    <w:rsid w:val="002F522E"/>
    <w:rsid w:val="002F53C3"/>
    <w:rsid w:val="002F5878"/>
    <w:rsid w:val="002F588F"/>
    <w:rsid w:val="002F5CCD"/>
    <w:rsid w:val="002F6424"/>
    <w:rsid w:val="002F64BA"/>
    <w:rsid w:val="002F6E24"/>
    <w:rsid w:val="002F72A8"/>
    <w:rsid w:val="00300817"/>
    <w:rsid w:val="003008E7"/>
    <w:rsid w:val="00300B36"/>
    <w:rsid w:val="00301C39"/>
    <w:rsid w:val="0030269D"/>
    <w:rsid w:val="003027AF"/>
    <w:rsid w:val="0030412D"/>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1CD1"/>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37873"/>
    <w:rsid w:val="00340143"/>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388B"/>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2E63"/>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35D"/>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2B6"/>
    <w:rsid w:val="003C33E1"/>
    <w:rsid w:val="003C3B9B"/>
    <w:rsid w:val="003C5713"/>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D44"/>
    <w:rsid w:val="003E6FB5"/>
    <w:rsid w:val="003E71D8"/>
    <w:rsid w:val="003E7750"/>
    <w:rsid w:val="003E7A88"/>
    <w:rsid w:val="003E7BA4"/>
    <w:rsid w:val="003F0132"/>
    <w:rsid w:val="003F07BA"/>
    <w:rsid w:val="003F0B89"/>
    <w:rsid w:val="003F0C8D"/>
    <w:rsid w:val="003F1275"/>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3F77F0"/>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15D20"/>
    <w:rsid w:val="00420258"/>
    <w:rsid w:val="00420DC7"/>
    <w:rsid w:val="00420E5C"/>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4A1"/>
    <w:rsid w:val="004355A6"/>
    <w:rsid w:val="00436C3C"/>
    <w:rsid w:val="00437197"/>
    <w:rsid w:val="00437668"/>
    <w:rsid w:val="00437883"/>
    <w:rsid w:val="004402C4"/>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39"/>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A7EA6"/>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2E0F"/>
    <w:rsid w:val="004D3029"/>
    <w:rsid w:val="004D31F3"/>
    <w:rsid w:val="004D32F7"/>
    <w:rsid w:val="004D387F"/>
    <w:rsid w:val="004D3FB5"/>
    <w:rsid w:val="004D4246"/>
    <w:rsid w:val="004D4E29"/>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15B8"/>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3EBB"/>
    <w:rsid w:val="00524426"/>
    <w:rsid w:val="005247B7"/>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C2F"/>
    <w:rsid w:val="00540FAC"/>
    <w:rsid w:val="005415F5"/>
    <w:rsid w:val="00541B49"/>
    <w:rsid w:val="00541B9C"/>
    <w:rsid w:val="00541BEA"/>
    <w:rsid w:val="00541E8E"/>
    <w:rsid w:val="00542134"/>
    <w:rsid w:val="00542DA4"/>
    <w:rsid w:val="005432DA"/>
    <w:rsid w:val="00543901"/>
    <w:rsid w:val="00543F35"/>
    <w:rsid w:val="005442EC"/>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027"/>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592"/>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487"/>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6F5"/>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4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1B92"/>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3734"/>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A02"/>
    <w:rsid w:val="00604B83"/>
    <w:rsid w:val="0060525D"/>
    <w:rsid w:val="00606127"/>
    <w:rsid w:val="006069FA"/>
    <w:rsid w:val="00607398"/>
    <w:rsid w:val="00607726"/>
    <w:rsid w:val="0060783B"/>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3DB6"/>
    <w:rsid w:val="00614786"/>
    <w:rsid w:val="00615F06"/>
    <w:rsid w:val="00616BB1"/>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0A88"/>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2C83"/>
    <w:rsid w:val="006531AE"/>
    <w:rsid w:val="006540B1"/>
    <w:rsid w:val="006543A7"/>
    <w:rsid w:val="00654758"/>
    <w:rsid w:val="00654BEE"/>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773DD"/>
    <w:rsid w:val="00680395"/>
    <w:rsid w:val="00680A11"/>
    <w:rsid w:val="00680A90"/>
    <w:rsid w:val="00681293"/>
    <w:rsid w:val="0068151D"/>
    <w:rsid w:val="00681BA5"/>
    <w:rsid w:val="006826D0"/>
    <w:rsid w:val="00682734"/>
    <w:rsid w:val="00682818"/>
    <w:rsid w:val="006836F6"/>
    <w:rsid w:val="00683F8E"/>
    <w:rsid w:val="0068405A"/>
    <w:rsid w:val="00684176"/>
    <w:rsid w:val="006843FA"/>
    <w:rsid w:val="00684EC7"/>
    <w:rsid w:val="0068521D"/>
    <w:rsid w:val="00685436"/>
    <w:rsid w:val="0068553B"/>
    <w:rsid w:val="00685A80"/>
    <w:rsid w:val="00686007"/>
    <w:rsid w:val="00686C05"/>
    <w:rsid w:val="00686F3E"/>
    <w:rsid w:val="00687F6C"/>
    <w:rsid w:val="00690403"/>
    <w:rsid w:val="00690EE5"/>
    <w:rsid w:val="00691819"/>
    <w:rsid w:val="00691DFC"/>
    <w:rsid w:val="006937AA"/>
    <w:rsid w:val="006937D4"/>
    <w:rsid w:val="00694E38"/>
    <w:rsid w:val="00694FAF"/>
    <w:rsid w:val="00695055"/>
    <w:rsid w:val="00695190"/>
    <w:rsid w:val="0069529C"/>
    <w:rsid w:val="0069583A"/>
    <w:rsid w:val="00695894"/>
    <w:rsid w:val="006959FE"/>
    <w:rsid w:val="00695DEA"/>
    <w:rsid w:val="00695EA5"/>
    <w:rsid w:val="0069639D"/>
    <w:rsid w:val="0069675B"/>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C01"/>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A0F"/>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EA"/>
    <w:rsid w:val="007542F3"/>
    <w:rsid w:val="00754BB9"/>
    <w:rsid w:val="007558C7"/>
    <w:rsid w:val="00755C6A"/>
    <w:rsid w:val="00756C4B"/>
    <w:rsid w:val="00756CE1"/>
    <w:rsid w:val="00756DBE"/>
    <w:rsid w:val="007570DC"/>
    <w:rsid w:val="007571A4"/>
    <w:rsid w:val="00757B84"/>
    <w:rsid w:val="007602CA"/>
    <w:rsid w:val="00760A02"/>
    <w:rsid w:val="00760CE6"/>
    <w:rsid w:val="00761000"/>
    <w:rsid w:val="00761015"/>
    <w:rsid w:val="007615C9"/>
    <w:rsid w:val="0076170F"/>
    <w:rsid w:val="0076228E"/>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63F3"/>
    <w:rsid w:val="007872A8"/>
    <w:rsid w:val="00787300"/>
    <w:rsid w:val="007874EF"/>
    <w:rsid w:val="00787832"/>
    <w:rsid w:val="00787BEB"/>
    <w:rsid w:val="00787EA8"/>
    <w:rsid w:val="007900AC"/>
    <w:rsid w:val="007902D2"/>
    <w:rsid w:val="007907A7"/>
    <w:rsid w:val="00790A83"/>
    <w:rsid w:val="00790E04"/>
    <w:rsid w:val="00791DB5"/>
    <w:rsid w:val="00793AAC"/>
    <w:rsid w:val="0079432C"/>
    <w:rsid w:val="007945E3"/>
    <w:rsid w:val="00794843"/>
    <w:rsid w:val="00794AE8"/>
    <w:rsid w:val="00794C5B"/>
    <w:rsid w:val="00795113"/>
    <w:rsid w:val="007953A6"/>
    <w:rsid w:val="007960DA"/>
    <w:rsid w:val="007961F6"/>
    <w:rsid w:val="00797006"/>
    <w:rsid w:val="007970CC"/>
    <w:rsid w:val="00797268"/>
    <w:rsid w:val="0079743A"/>
    <w:rsid w:val="007976F3"/>
    <w:rsid w:val="00797DCB"/>
    <w:rsid w:val="007A005B"/>
    <w:rsid w:val="007A0418"/>
    <w:rsid w:val="007A0740"/>
    <w:rsid w:val="007A0D94"/>
    <w:rsid w:val="007A0E86"/>
    <w:rsid w:val="007A15B3"/>
    <w:rsid w:val="007A1E15"/>
    <w:rsid w:val="007A1F32"/>
    <w:rsid w:val="007A2F80"/>
    <w:rsid w:val="007A349B"/>
    <w:rsid w:val="007A34DD"/>
    <w:rsid w:val="007A4319"/>
    <w:rsid w:val="007A4B56"/>
    <w:rsid w:val="007A4C2A"/>
    <w:rsid w:val="007A520D"/>
    <w:rsid w:val="007A57DB"/>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0CF5"/>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0ADC"/>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4E9A"/>
    <w:rsid w:val="007E5153"/>
    <w:rsid w:val="007E5E84"/>
    <w:rsid w:val="007E5EB1"/>
    <w:rsid w:val="007E68A2"/>
    <w:rsid w:val="007E6E60"/>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07C06"/>
    <w:rsid w:val="00810193"/>
    <w:rsid w:val="00810842"/>
    <w:rsid w:val="008123C0"/>
    <w:rsid w:val="0081270F"/>
    <w:rsid w:val="00813669"/>
    <w:rsid w:val="008136C7"/>
    <w:rsid w:val="00813A2E"/>
    <w:rsid w:val="00813CEC"/>
    <w:rsid w:val="00813FD4"/>
    <w:rsid w:val="00815166"/>
    <w:rsid w:val="008153F3"/>
    <w:rsid w:val="008160B7"/>
    <w:rsid w:val="008164F7"/>
    <w:rsid w:val="00816748"/>
    <w:rsid w:val="00816AD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03C"/>
    <w:rsid w:val="00834314"/>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DC2"/>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6E"/>
    <w:rsid w:val="00877ACA"/>
    <w:rsid w:val="00877E34"/>
    <w:rsid w:val="008802EC"/>
    <w:rsid w:val="0088063D"/>
    <w:rsid w:val="00880D2F"/>
    <w:rsid w:val="00881581"/>
    <w:rsid w:val="00881A79"/>
    <w:rsid w:val="00882D5D"/>
    <w:rsid w:val="00882F59"/>
    <w:rsid w:val="008830FC"/>
    <w:rsid w:val="00883778"/>
    <w:rsid w:val="00883B1E"/>
    <w:rsid w:val="00883B39"/>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5F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96A95"/>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6C1"/>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72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A0C"/>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296"/>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10"/>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6DCF"/>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043"/>
    <w:rsid w:val="00920724"/>
    <w:rsid w:val="009207E1"/>
    <w:rsid w:val="00921C4D"/>
    <w:rsid w:val="00921F9A"/>
    <w:rsid w:val="00922161"/>
    <w:rsid w:val="00922AE1"/>
    <w:rsid w:val="00922B27"/>
    <w:rsid w:val="0092365B"/>
    <w:rsid w:val="00923960"/>
    <w:rsid w:val="00923D14"/>
    <w:rsid w:val="0092456A"/>
    <w:rsid w:val="00924826"/>
    <w:rsid w:val="00925527"/>
    <w:rsid w:val="00926158"/>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4BC4"/>
    <w:rsid w:val="009351D6"/>
    <w:rsid w:val="00935661"/>
    <w:rsid w:val="00935BF8"/>
    <w:rsid w:val="00936A1F"/>
    <w:rsid w:val="00936D59"/>
    <w:rsid w:val="009373BC"/>
    <w:rsid w:val="00937AF6"/>
    <w:rsid w:val="00937CCA"/>
    <w:rsid w:val="009402E9"/>
    <w:rsid w:val="00940874"/>
    <w:rsid w:val="00940B4F"/>
    <w:rsid w:val="0094108C"/>
    <w:rsid w:val="009419D9"/>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53A"/>
    <w:rsid w:val="009476C2"/>
    <w:rsid w:val="00947861"/>
    <w:rsid w:val="009501FE"/>
    <w:rsid w:val="00950A87"/>
    <w:rsid w:val="0095125F"/>
    <w:rsid w:val="00951299"/>
    <w:rsid w:val="00951440"/>
    <w:rsid w:val="00951A1E"/>
    <w:rsid w:val="009531C4"/>
    <w:rsid w:val="009533DA"/>
    <w:rsid w:val="0095344B"/>
    <w:rsid w:val="00953CC4"/>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4CA"/>
    <w:rsid w:val="00967531"/>
    <w:rsid w:val="00967732"/>
    <w:rsid w:val="00970470"/>
    <w:rsid w:val="00971382"/>
    <w:rsid w:val="009713C1"/>
    <w:rsid w:val="00971505"/>
    <w:rsid w:val="00971753"/>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91B"/>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1B3"/>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AC8"/>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67A59"/>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266"/>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5F16"/>
    <w:rsid w:val="00A960D3"/>
    <w:rsid w:val="00A96384"/>
    <w:rsid w:val="00A96424"/>
    <w:rsid w:val="00A96825"/>
    <w:rsid w:val="00A970D6"/>
    <w:rsid w:val="00A976D4"/>
    <w:rsid w:val="00A97A84"/>
    <w:rsid w:val="00A97C5A"/>
    <w:rsid w:val="00AA0FFA"/>
    <w:rsid w:val="00AA14B4"/>
    <w:rsid w:val="00AA2CA7"/>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B7FA3"/>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4BC2"/>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58DD"/>
    <w:rsid w:val="00AE628F"/>
    <w:rsid w:val="00AE6983"/>
    <w:rsid w:val="00AE6B48"/>
    <w:rsid w:val="00AE6C57"/>
    <w:rsid w:val="00AE6D52"/>
    <w:rsid w:val="00AE6F71"/>
    <w:rsid w:val="00AE7885"/>
    <w:rsid w:val="00AE7AA1"/>
    <w:rsid w:val="00AE7DFD"/>
    <w:rsid w:val="00AF0080"/>
    <w:rsid w:val="00AF07B4"/>
    <w:rsid w:val="00AF0870"/>
    <w:rsid w:val="00AF1A5F"/>
    <w:rsid w:val="00AF2CD0"/>
    <w:rsid w:val="00AF2F65"/>
    <w:rsid w:val="00AF2FD8"/>
    <w:rsid w:val="00AF4377"/>
    <w:rsid w:val="00AF4ABF"/>
    <w:rsid w:val="00AF4B31"/>
    <w:rsid w:val="00AF6067"/>
    <w:rsid w:val="00AF6468"/>
    <w:rsid w:val="00AF6613"/>
    <w:rsid w:val="00AF67F2"/>
    <w:rsid w:val="00AF6899"/>
    <w:rsid w:val="00AF6E63"/>
    <w:rsid w:val="00AF71F7"/>
    <w:rsid w:val="00AF7312"/>
    <w:rsid w:val="00AF7B28"/>
    <w:rsid w:val="00B00773"/>
    <w:rsid w:val="00B009B8"/>
    <w:rsid w:val="00B014B1"/>
    <w:rsid w:val="00B0166A"/>
    <w:rsid w:val="00B0174A"/>
    <w:rsid w:val="00B01925"/>
    <w:rsid w:val="00B01D70"/>
    <w:rsid w:val="00B02048"/>
    <w:rsid w:val="00B022F3"/>
    <w:rsid w:val="00B02306"/>
    <w:rsid w:val="00B0294A"/>
    <w:rsid w:val="00B030C0"/>
    <w:rsid w:val="00B034DE"/>
    <w:rsid w:val="00B03909"/>
    <w:rsid w:val="00B0487C"/>
    <w:rsid w:val="00B04E87"/>
    <w:rsid w:val="00B05668"/>
    <w:rsid w:val="00B05E0C"/>
    <w:rsid w:val="00B05F7E"/>
    <w:rsid w:val="00B0611F"/>
    <w:rsid w:val="00B06293"/>
    <w:rsid w:val="00B07409"/>
    <w:rsid w:val="00B07897"/>
    <w:rsid w:val="00B07B3C"/>
    <w:rsid w:val="00B07BAA"/>
    <w:rsid w:val="00B10254"/>
    <w:rsid w:val="00B105FC"/>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4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310"/>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27E"/>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0D48"/>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010"/>
    <w:rsid w:val="00BE0394"/>
    <w:rsid w:val="00BE04CA"/>
    <w:rsid w:val="00BE0A8F"/>
    <w:rsid w:val="00BE0DB7"/>
    <w:rsid w:val="00BE1073"/>
    <w:rsid w:val="00BE2861"/>
    <w:rsid w:val="00BE2886"/>
    <w:rsid w:val="00BE2A45"/>
    <w:rsid w:val="00BE329E"/>
    <w:rsid w:val="00BE396B"/>
    <w:rsid w:val="00BE3A1F"/>
    <w:rsid w:val="00BE47E5"/>
    <w:rsid w:val="00BE4ECE"/>
    <w:rsid w:val="00BE4F04"/>
    <w:rsid w:val="00BE539F"/>
    <w:rsid w:val="00BE63A0"/>
    <w:rsid w:val="00BE674F"/>
    <w:rsid w:val="00BE6DC3"/>
    <w:rsid w:val="00BE6DFC"/>
    <w:rsid w:val="00BE73A3"/>
    <w:rsid w:val="00BE74E5"/>
    <w:rsid w:val="00BE7931"/>
    <w:rsid w:val="00BE7A86"/>
    <w:rsid w:val="00BE7FCF"/>
    <w:rsid w:val="00BF01A1"/>
    <w:rsid w:val="00BF0442"/>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15F"/>
    <w:rsid w:val="00BF59DF"/>
    <w:rsid w:val="00BF6489"/>
    <w:rsid w:val="00BF6A30"/>
    <w:rsid w:val="00BF75E6"/>
    <w:rsid w:val="00BF7EBC"/>
    <w:rsid w:val="00C010B3"/>
    <w:rsid w:val="00C01319"/>
    <w:rsid w:val="00C0160E"/>
    <w:rsid w:val="00C01A85"/>
    <w:rsid w:val="00C02490"/>
    <w:rsid w:val="00C02546"/>
    <w:rsid w:val="00C0256D"/>
    <w:rsid w:val="00C03BC3"/>
    <w:rsid w:val="00C03CFB"/>
    <w:rsid w:val="00C0432E"/>
    <w:rsid w:val="00C0434C"/>
    <w:rsid w:val="00C05038"/>
    <w:rsid w:val="00C05740"/>
    <w:rsid w:val="00C057FC"/>
    <w:rsid w:val="00C05CEE"/>
    <w:rsid w:val="00C06402"/>
    <w:rsid w:val="00C06741"/>
    <w:rsid w:val="00C06AF6"/>
    <w:rsid w:val="00C06D06"/>
    <w:rsid w:val="00C06E19"/>
    <w:rsid w:val="00C073B9"/>
    <w:rsid w:val="00C07470"/>
    <w:rsid w:val="00C074C2"/>
    <w:rsid w:val="00C10498"/>
    <w:rsid w:val="00C105AB"/>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0F6"/>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49F"/>
    <w:rsid w:val="00C5269D"/>
    <w:rsid w:val="00C527B1"/>
    <w:rsid w:val="00C52A65"/>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03E"/>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778B7"/>
    <w:rsid w:val="00C77BE5"/>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1F44"/>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2C92"/>
    <w:rsid w:val="00CA338A"/>
    <w:rsid w:val="00CA33C0"/>
    <w:rsid w:val="00CA3B0D"/>
    <w:rsid w:val="00CA3CB8"/>
    <w:rsid w:val="00CA462B"/>
    <w:rsid w:val="00CA5168"/>
    <w:rsid w:val="00CA55EF"/>
    <w:rsid w:val="00CA573F"/>
    <w:rsid w:val="00CA5A6B"/>
    <w:rsid w:val="00CA65CA"/>
    <w:rsid w:val="00CA67FD"/>
    <w:rsid w:val="00CA6AAA"/>
    <w:rsid w:val="00CA6D52"/>
    <w:rsid w:val="00CA726B"/>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B00"/>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A83"/>
    <w:rsid w:val="00CE5D2D"/>
    <w:rsid w:val="00CE5F8B"/>
    <w:rsid w:val="00CE6B31"/>
    <w:rsid w:val="00CE6E48"/>
    <w:rsid w:val="00CE7EA9"/>
    <w:rsid w:val="00CE7EBE"/>
    <w:rsid w:val="00CE7F68"/>
    <w:rsid w:val="00CF0418"/>
    <w:rsid w:val="00CF06F2"/>
    <w:rsid w:val="00CF0A3B"/>
    <w:rsid w:val="00CF1623"/>
    <w:rsid w:val="00CF1C6E"/>
    <w:rsid w:val="00CF21A2"/>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298D"/>
    <w:rsid w:val="00D0319B"/>
    <w:rsid w:val="00D0398D"/>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8AD"/>
    <w:rsid w:val="00D32E33"/>
    <w:rsid w:val="00D33243"/>
    <w:rsid w:val="00D335B5"/>
    <w:rsid w:val="00D3384C"/>
    <w:rsid w:val="00D338F3"/>
    <w:rsid w:val="00D33A0D"/>
    <w:rsid w:val="00D33B62"/>
    <w:rsid w:val="00D33CA9"/>
    <w:rsid w:val="00D33DA1"/>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1F9"/>
    <w:rsid w:val="00D54869"/>
    <w:rsid w:val="00D54C3F"/>
    <w:rsid w:val="00D54F0A"/>
    <w:rsid w:val="00D55183"/>
    <w:rsid w:val="00D559CF"/>
    <w:rsid w:val="00D56030"/>
    <w:rsid w:val="00D561D6"/>
    <w:rsid w:val="00D5672F"/>
    <w:rsid w:val="00D568A6"/>
    <w:rsid w:val="00D56957"/>
    <w:rsid w:val="00D5699A"/>
    <w:rsid w:val="00D56B10"/>
    <w:rsid w:val="00D57008"/>
    <w:rsid w:val="00D57EC7"/>
    <w:rsid w:val="00D6002C"/>
    <w:rsid w:val="00D6043E"/>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6E37"/>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173C"/>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5D96"/>
    <w:rsid w:val="00D96786"/>
    <w:rsid w:val="00D96D62"/>
    <w:rsid w:val="00D96E19"/>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2FD"/>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56"/>
    <w:rsid w:val="00DB5D64"/>
    <w:rsid w:val="00DB64FA"/>
    <w:rsid w:val="00DB6656"/>
    <w:rsid w:val="00DB78C6"/>
    <w:rsid w:val="00DC0339"/>
    <w:rsid w:val="00DC0529"/>
    <w:rsid w:val="00DC068D"/>
    <w:rsid w:val="00DC0C6E"/>
    <w:rsid w:val="00DC1001"/>
    <w:rsid w:val="00DC1139"/>
    <w:rsid w:val="00DC1838"/>
    <w:rsid w:val="00DC1BF7"/>
    <w:rsid w:val="00DC1EE6"/>
    <w:rsid w:val="00DC273A"/>
    <w:rsid w:val="00DC3687"/>
    <w:rsid w:val="00DC36A3"/>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3C6"/>
    <w:rsid w:val="00DE47AB"/>
    <w:rsid w:val="00DE4A43"/>
    <w:rsid w:val="00DE4A6B"/>
    <w:rsid w:val="00DE4EB8"/>
    <w:rsid w:val="00DE534E"/>
    <w:rsid w:val="00DE582D"/>
    <w:rsid w:val="00DE5A32"/>
    <w:rsid w:val="00DE5BA4"/>
    <w:rsid w:val="00DE5EFC"/>
    <w:rsid w:val="00DE6749"/>
    <w:rsid w:val="00DE6EE6"/>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57F99"/>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4DEC"/>
    <w:rsid w:val="00E66060"/>
    <w:rsid w:val="00E66611"/>
    <w:rsid w:val="00E66704"/>
    <w:rsid w:val="00E66A1E"/>
    <w:rsid w:val="00E66C0B"/>
    <w:rsid w:val="00E66D8F"/>
    <w:rsid w:val="00E67114"/>
    <w:rsid w:val="00E67443"/>
    <w:rsid w:val="00E67C20"/>
    <w:rsid w:val="00E708A0"/>
    <w:rsid w:val="00E71296"/>
    <w:rsid w:val="00E71661"/>
    <w:rsid w:val="00E71A49"/>
    <w:rsid w:val="00E71E77"/>
    <w:rsid w:val="00E7234D"/>
    <w:rsid w:val="00E72565"/>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5FC"/>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13D"/>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2C53"/>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282"/>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4AC7"/>
    <w:rsid w:val="00EE5219"/>
    <w:rsid w:val="00EE5427"/>
    <w:rsid w:val="00EE5686"/>
    <w:rsid w:val="00EE6D83"/>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8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134"/>
    <w:rsid w:val="00F13F7A"/>
    <w:rsid w:val="00F1423F"/>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2187"/>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ACA"/>
    <w:rsid w:val="00F41F76"/>
    <w:rsid w:val="00F4214C"/>
    <w:rsid w:val="00F42273"/>
    <w:rsid w:val="00F4272A"/>
    <w:rsid w:val="00F42735"/>
    <w:rsid w:val="00F42BD1"/>
    <w:rsid w:val="00F42E01"/>
    <w:rsid w:val="00F447D7"/>
    <w:rsid w:val="00F44888"/>
    <w:rsid w:val="00F44D39"/>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7F7"/>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161"/>
    <w:rsid w:val="00F96679"/>
    <w:rsid w:val="00F96B9F"/>
    <w:rsid w:val="00F96CE6"/>
    <w:rsid w:val="00F96D0E"/>
    <w:rsid w:val="00F96DAC"/>
    <w:rsid w:val="00FA0A51"/>
    <w:rsid w:val="00FA0C41"/>
    <w:rsid w:val="00FA1144"/>
    <w:rsid w:val="00FA1404"/>
    <w:rsid w:val="00FA1479"/>
    <w:rsid w:val="00FA1A2F"/>
    <w:rsid w:val="00FA1BFB"/>
    <w:rsid w:val="00FA1DBD"/>
    <w:rsid w:val="00FA347D"/>
    <w:rsid w:val="00FA3496"/>
    <w:rsid w:val="00FA36AC"/>
    <w:rsid w:val="00FA393C"/>
    <w:rsid w:val="00FA3A79"/>
    <w:rsid w:val="00FA3DF7"/>
    <w:rsid w:val="00FA3E6D"/>
    <w:rsid w:val="00FA4015"/>
    <w:rsid w:val="00FA441C"/>
    <w:rsid w:val="00FA4868"/>
    <w:rsid w:val="00FA4B55"/>
    <w:rsid w:val="00FA4EB9"/>
    <w:rsid w:val="00FA5370"/>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B4E"/>
    <w:rsid w:val="00FD6D7C"/>
    <w:rsid w:val="00FD7BC6"/>
    <w:rsid w:val="00FE0135"/>
    <w:rsid w:val="00FE08A5"/>
    <w:rsid w:val="00FE08D6"/>
    <w:rsid w:val="00FE0CAD"/>
    <w:rsid w:val="00FE0D32"/>
    <w:rsid w:val="00FE1095"/>
    <w:rsid w:val="00FE122B"/>
    <w:rsid w:val="00FE140A"/>
    <w:rsid w:val="00FE16C3"/>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6836F6"/>
    <w:pPr>
      <w:tabs>
        <w:tab w:val="left" w:pos="880"/>
        <w:tab w:val="right" w:leader="dot" w:pos="7922"/>
      </w:tabs>
      <w:spacing w:after="0" w:line="360" w:lineRule="auto"/>
      <w:ind w:left="220"/>
    </w:pPr>
    <w:rPr>
      <w:rFonts w:asciiTheme="minorHAnsi" w:hAnsiTheme="minorHAnsi" w:cstheme="minorHAnsi"/>
      <w:b/>
      <w:bCs/>
    </w:rPr>
  </w:style>
  <w:style w:type="paragraph" w:styleId="TOC3">
    <w:name w:val="toc 3"/>
    <w:basedOn w:val="Normal"/>
    <w:next w:val="Normal"/>
    <w:autoRedefine/>
    <w:uiPriority w:val="39"/>
    <w:unhideWhenUsed/>
    <w:rsid w:val="00D97486"/>
    <w:pPr>
      <w:spacing w:after="0"/>
      <w:ind w:left="440"/>
    </w:pPr>
    <w:rPr>
      <w:rFonts w:asciiTheme="minorHAnsi" w:hAnsiTheme="minorHAnsi" w:cstheme="minorHAnsi"/>
      <w:sz w:val="20"/>
      <w:szCs w:val="20"/>
    </w:r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8E52A0"/>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8E52A0"/>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8E52A0"/>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8E52A0"/>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8E52A0"/>
    <w:pPr>
      <w:spacing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 w:type="paragraph" w:styleId="Revision">
    <w:name w:val="Revision"/>
    <w:hidden/>
    <w:uiPriority w:val="99"/>
    <w:semiHidden/>
    <w:rsid w:val="00046414"/>
    <w:rPr>
      <w:sz w:val="22"/>
      <w:szCs w:val="22"/>
    </w:rPr>
  </w:style>
  <w:style w:type="character" w:styleId="UnresolvedMention">
    <w:name w:val="Unresolved Mention"/>
    <w:basedOn w:val="DefaultParagraphFont"/>
    <w:uiPriority w:val="99"/>
    <w:semiHidden/>
    <w:unhideWhenUsed/>
    <w:rsid w:val="001B18A9"/>
    <w:rPr>
      <w:color w:val="605E5C"/>
      <w:shd w:val="clear" w:color="auto" w:fill="E1DFDD"/>
    </w:rPr>
  </w:style>
  <w:style w:type="character" w:styleId="CommentReference">
    <w:name w:val="annotation reference"/>
    <w:basedOn w:val="DefaultParagraphFont"/>
    <w:uiPriority w:val="99"/>
    <w:semiHidden/>
    <w:unhideWhenUsed/>
    <w:rsid w:val="007A0D94"/>
    <w:rPr>
      <w:sz w:val="16"/>
      <w:szCs w:val="16"/>
    </w:rPr>
  </w:style>
  <w:style w:type="paragraph" w:styleId="CommentText">
    <w:name w:val="annotation text"/>
    <w:basedOn w:val="Normal"/>
    <w:link w:val="CommentTextChar"/>
    <w:uiPriority w:val="99"/>
    <w:semiHidden/>
    <w:unhideWhenUsed/>
    <w:rsid w:val="007A0D94"/>
    <w:pPr>
      <w:spacing w:line="240" w:lineRule="auto"/>
    </w:pPr>
    <w:rPr>
      <w:sz w:val="20"/>
      <w:szCs w:val="20"/>
    </w:rPr>
  </w:style>
  <w:style w:type="character" w:customStyle="1" w:styleId="CommentTextChar">
    <w:name w:val="Comment Text Char"/>
    <w:basedOn w:val="DefaultParagraphFont"/>
    <w:link w:val="CommentText"/>
    <w:uiPriority w:val="99"/>
    <w:semiHidden/>
    <w:rsid w:val="007A0D94"/>
  </w:style>
  <w:style w:type="paragraph" w:styleId="CommentSubject">
    <w:name w:val="annotation subject"/>
    <w:basedOn w:val="CommentText"/>
    <w:next w:val="CommentText"/>
    <w:link w:val="CommentSubjectChar"/>
    <w:uiPriority w:val="99"/>
    <w:semiHidden/>
    <w:unhideWhenUsed/>
    <w:rsid w:val="007A0D94"/>
    <w:rPr>
      <w:b/>
      <w:bCs/>
    </w:rPr>
  </w:style>
  <w:style w:type="character" w:customStyle="1" w:styleId="CommentSubjectChar">
    <w:name w:val="Comment Subject Char"/>
    <w:basedOn w:val="CommentTextChar"/>
    <w:link w:val="CommentSubject"/>
    <w:uiPriority w:val="99"/>
    <w:semiHidden/>
    <w:rsid w:val="007A0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5">
      <w:bodyDiv w:val="1"/>
      <w:marLeft w:val="0"/>
      <w:marRight w:val="0"/>
      <w:marTop w:val="0"/>
      <w:marBottom w:val="0"/>
      <w:divBdr>
        <w:top w:val="none" w:sz="0" w:space="0" w:color="auto"/>
        <w:left w:val="none" w:sz="0" w:space="0" w:color="auto"/>
        <w:bottom w:val="none" w:sz="0" w:space="0" w:color="auto"/>
        <w:right w:val="none" w:sz="0" w:space="0" w:color="auto"/>
      </w:divBdr>
    </w:div>
    <w:div w:id="2127770">
      <w:bodyDiv w:val="1"/>
      <w:marLeft w:val="0"/>
      <w:marRight w:val="0"/>
      <w:marTop w:val="0"/>
      <w:marBottom w:val="0"/>
      <w:divBdr>
        <w:top w:val="none" w:sz="0" w:space="0" w:color="auto"/>
        <w:left w:val="none" w:sz="0" w:space="0" w:color="auto"/>
        <w:bottom w:val="none" w:sz="0" w:space="0" w:color="auto"/>
        <w:right w:val="none" w:sz="0" w:space="0" w:color="auto"/>
      </w:divBdr>
    </w:div>
    <w:div w:id="4987519">
      <w:bodyDiv w:val="1"/>
      <w:marLeft w:val="0"/>
      <w:marRight w:val="0"/>
      <w:marTop w:val="0"/>
      <w:marBottom w:val="0"/>
      <w:divBdr>
        <w:top w:val="none" w:sz="0" w:space="0" w:color="auto"/>
        <w:left w:val="none" w:sz="0" w:space="0" w:color="auto"/>
        <w:bottom w:val="none" w:sz="0" w:space="0" w:color="auto"/>
        <w:right w:val="none" w:sz="0" w:space="0" w:color="auto"/>
      </w:divBdr>
    </w:div>
    <w:div w:id="5055904">
      <w:bodyDiv w:val="1"/>
      <w:marLeft w:val="0"/>
      <w:marRight w:val="0"/>
      <w:marTop w:val="0"/>
      <w:marBottom w:val="0"/>
      <w:divBdr>
        <w:top w:val="none" w:sz="0" w:space="0" w:color="auto"/>
        <w:left w:val="none" w:sz="0" w:space="0" w:color="auto"/>
        <w:bottom w:val="none" w:sz="0" w:space="0" w:color="auto"/>
        <w:right w:val="none" w:sz="0" w:space="0" w:color="auto"/>
      </w:divBdr>
    </w:div>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108186">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1762712">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17315445">
      <w:bodyDiv w:val="1"/>
      <w:marLeft w:val="0"/>
      <w:marRight w:val="0"/>
      <w:marTop w:val="0"/>
      <w:marBottom w:val="0"/>
      <w:divBdr>
        <w:top w:val="none" w:sz="0" w:space="0" w:color="auto"/>
        <w:left w:val="none" w:sz="0" w:space="0" w:color="auto"/>
        <w:bottom w:val="none" w:sz="0" w:space="0" w:color="auto"/>
        <w:right w:val="none" w:sz="0" w:space="0" w:color="auto"/>
      </w:divBdr>
    </w:div>
    <w:div w:id="18119557">
      <w:bodyDiv w:val="1"/>
      <w:marLeft w:val="0"/>
      <w:marRight w:val="0"/>
      <w:marTop w:val="0"/>
      <w:marBottom w:val="0"/>
      <w:divBdr>
        <w:top w:val="none" w:sz="0" w:space="0" w:color="auto"/>
        <w:left w:val="none" w:sz="0" w:space="0" w:color="auto"/>
        <w:bottom w:val="none" w:sz="0" w:space="0" w:color="auto"/>
        <w:right w:val="none" w:sz="0" w:space="0" w:color="auto"/>
      </w:divBdr>
    </w:div>
    <w:div w:id="20670523">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7996731">
      <w:bodyDiv w:val="1"/>
      <w:marLeft w:val="0"/>
      <w:marRight w:val="0"/>
      <w:marTop w:val="0"/>
      <w:marBottom w:val="0"/>
      <w:divBdr>
        <w:top w:val="none" w:sz="0" w:space="0" w:color="auto"/>
        <w:left w:val="none" w:sz="0" w:space="0" w:color="auto"/>
        <w:bottom w:val="none" w:sz="0" w:space="0" w:color="auto"/>
        <w:right w:val="none" w:sz="0" w:space="0" w:color="auto"/>
      </w:divBdr>
    </w:div>
    <w:div w:id="29114700">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6970746">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0637215">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46876057">
      <w:bodyDiv w:val="1"/>
      <w:marLeft w:val="0"/>
      <w:marRight w:val="0"/>
      <w:marTop w:val="0"/>
      <w:marBottom w:val="0"/>
      <w:divBdr>
        <w:top w:val="none" w:sz="0" w:space="0" w:color="auto"/>
        <w:left w:val="none" w:sz="0" w:space="0" w:color="auto"/>
        <w:bottom w:val="none" w:sz="0" w:space="0" w:color="auto"/>
        <w:right w:val="none" w:sz="0" w:space="0" w:color="auto"/>
      </w:divBdr>
    </w:div>
    <w:div w:id="47194978">
      <w:bodyDiv w:val="1"/>
      <w:marLeft w:val="0"/>
      <w:marRight w:val="0"/>
      <w:marTop w:val="0"/>
      <w:marBottom w:val="0"/>
      <w:divBdr>
        <w:top w:val="none" w:sz="0" w:space="0" w:color="auto"/>
        <w:left w:val="none" w:sz="0" w:space="0" w:color="auto"/>
        <w:bottom w:val="none" w:sz="0" w:space="0" w:color="auto"/>
        <w:right w:val="none" w:sz="0" w:space="0" w:color="auto"/>
      </w:divBdr>
    </w:div>
    <w:div w:id="47271347">
      <w:bodyDiv w:val="1"/>
      <w:marLeft w:val="0"/>
      <w:marRight w:val="0"/>
      <w:marTop w:val="0"/>
      <w:marBottom w:val="0"/>
      <w:divBdr>
        <w:top w:val="none" w:sz="0" w:space="0" w:color="auto"/>
        <w:left w:val="none" w:sz="0" w:space="0" w:color="auto"/>
        <w:bottom w:val="none" w:sz="0" w:space="0" w:color="auto"/>
        <w:right w:val="none" w:sz="0" w:space="0" w:color="auto"/>
      </w:divBdr>
    </w:div>
    <w:div w:id="47997722">
      <w:bodyDiv w:val="1"/>
      <w:marLeft w:val="0"/>
      <w:marRight w:val="0"/>
      <w:marTop w:val="0"/>
      <w:marBottom w:val="0"/>
      <w:divBdr>
        <w:top w:val="none" w:sz="0" w:space="0" w:color="auto"/>
        <w:left w:val="none" w:sz="0" w:space="0" w:color="auto"/>
        <w:bottom w:val="none" w:sz="0" w:space="0" w:color="auto"/>
        <w:right w:val="none" w:sz="0" w:space="0" w:color="auto"/>
      </w:divBdr>
    </w:div>
    <w:div w:id="50539962">
      <w:bodyDiv w:val="1"/>
      <w:marLeft w:val="0"/>
      <w:marRight w:val="0"/>
      <w:marTop w:val="0"/>
      <w:marBottom w:val="0"/>
      <w:divBdr>
        <w:top w:val="none" w:sz="0" w:space="0" w:color="auto"/>
        <w:left w:val="none" w:sz="0" w:space="0" w:color="auto"/>
        <w:bottom w:val="none" w:sz="0" w:space="0" w:color="auto"/>
        <w:right w:val="none" w:sz="0" w:space="0" w:color="auto"/>
      </w:divBdr>
    </w:div>
    <w:div w:id="50885596">
      <w:bodyDiv w:val="1"/>
      <w:marLeft w:val="0"/>
      <w:marRight w:val="0"/>
      <w:marTop w:val="0"/>
      <w:marBottom w:val="0"/>
      <w:divBdr>
        <w:top w:val="none" w:sz="0" w:space="0" w:color="auto"/>
        <w:left w:val="none" w:sz="0" w:space="0" w:color="auto"/>
        <w:bottom w:val="none" w:sz="0" w:space="0" w:color="auto"/>
        <w:right w:val="none" w:sz="0" w:space="0" w:color="auto"/>
      </w:divBdr>
    </w:div>
    <w:div w:id="51538569">
      <w:bodyDiv w:val="1"/>
      <w:marLeft w:val="0"/>
      <w:marRight w:val="0"/>
      <w:marTop w:val="0"/>
      <w:marBottom w:val="0"/>
      <w:divBdr>
        <w:top w:val="none" w:sz="0" w:space="0" w:color="auto"/>
        <w:left w:val="none" w:sz="0" w:space="0" w:color="auto"/>
        <w:bottom w:val="none" w:sz="0" w:space="0" w:color="auto"/>
        <w:right w:val="none" w:sz="0" w:space="0" w:color="auto"/>
      </w:divBdr>
    </w:div>
    <w:div w:id="54739375">
      <w:bodyDiv w:val="1"/>
      <w:marLeft w:val="0"/>
      <w:marRight w:val="0"/>
      <w:marTop w:val="0"/>
      <w:marBottom w:val="0"/>
      <w:divBdr>
        <w:top w:val="none" w:sz="0" w:space="0" w:color="auto"/>
        <w:left w:val="none" w:sz="0" w:space="0" w:color="auto"/>
        <w:bottom w:val="none" w:sz="0" w:space="0" w:color="auto"/>
        <w:right w:val="none" w:sz="0" w:space="0" w:color="auto"/>
      </w:divBdr>
    </w:div>
    <w:div w:id="54817053">
      <w:bodyDiv w:val="1"/>
      <w:marLeft w:val="0"/>
      <w:marRight w:val="0"/>
      <w:marTop w:val="0"/>
      <w:marBottom w:val="0"/>
      <w:divBdr>
        <w:top w:val="none" w:sz="0" w:space="0" w:color="auto"/>
        <w:left w:val="none" w:sz="0" w:space="0" w:color="auto"/>
        <w:bottom w:val="none" w:sz="0" w:space="0" w:color="auto"/>
        <w:right w:val="none" w:sz="0" w:space="0" w:color="auto"/>
      </w:divBdr>
    </w:div>
    <w:div w:id="54938419">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59792175">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0250372">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6272157">
      <w:bodyDiv w:val="1"/>
      <w:marLeft w:val="0"/>
      <w:marRight w:val="0"/>
      <w:marTop w:val="0"/>
      <w:marBottom w:val="0"/>
      <w:divBdr>
        <w:top w:val="none" w:sz="0" w:space="0" w:color="auto"/>
        <w:left w:val="none" w:sz="0" w:space="0" w:color="auto"/>
        <w:bottom w:val="none" w:sz="0" w:space="0" w:color="auto"/>
        <w:right w:val="none" w:sz="0" w:space="0" w:color="auto"/>
      </w:divBdr>
    </w:div>
    <w:div w:id="67727637">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4059794">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77823876">
      <w:bodyDiv w:val="1"/>
      <w:marLeft w:val="0"/>
      <w:marRight w:val="0"/>
      <w:marTop w:val="0"/>
      <w:marBottom w:val="0"/>
      <w:divBdr>
        <w:top w:val="none" w:sz="0" w:space="0" w:color="auto"/>
        <w:left w:val="none" w:sz="0" w:space="0" w:color="auto"/>
        <w:bottom w:val="none" w:sz="0" w:space="0" w:color="auto"/>
        <w:right w:val="none" w:sz="0" w:space="0" w:color="auto"/>
      </w:divBdr>
    </w:div>
    <w:div w:id="79639536">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6538539">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0323285">
      <w:bodyDiv w:val="1"/>
      <w:marLeft w:val="0"/>
      <w:marRight w:val="0"/>
      <w:marTop w:val="0"/>
      <w:marBottom w:val="0"/>
      <w:divBdr>
        <w:top w:val="none" w:sz="0" w:space="0" w:color="auto"/>
        <w:left w:val="none" w:sz="0" w:space="0" w:color="auto"/>
        <w:bottom w:val="none" w:sz="0" w:space="0" w:color="auto"/>
        <w:right w:val="none" w:sz="0" w:space="0" w:color="auto"/>
      </w:divBdr>
    </w:div>
    <w:div w:id="91711163">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99305783">
      <w:bodyDiv w:val="1"/>
      <w:marLeft w:val="0"/>
      <w:marRight w:val="0"/>
      <w:marTop w:val="0"/>
      <w:marBottom w:val="0"/>
      <w:divBdr>
        <w:top w:val="none" w:sz="0" w:space="0" w:color="auto"/>
        <w:left w:val="none" w:sz="0" w:space="0" w:color="auto"/>
        <w:bottom w:val="none" w:sz="0" w:space="0" w:color="auto"/>
        <w:right w:val="none" w:sz="0" w:space="0" w:color="auto"/>
      </w:divBdr>
    </w:div>
    <w:div w:id="99683575">
      <w:bodyDiv w:val="1"/>
      <w:marLeft w:val="0"/>
      <w:marRight w:val="0"/>
      <w:marTop w:val="0"/>
      <w:marBottom w:val="0"/>
      <w:divBdr>
        <w:top w:val="none" w:sz="0" w:space="0" w:color="auto"/>
        <w:left w:val="none" w:sz="0" w:space="0" w:color="auto"/>
        <w:bottom w:val="none" w:sz="0" w:space="0" w:color="auto"/>
        <w:right w:val="none" w:sz="0" w:space="0" w:color="auto"/>
      </w:divBdr>
    </w:div>
    <w:div w:id="99767120">
      <w:bodyDiv w:val="1"/>
      <w:marLeft w:val="0"/>
      <w:marRight w:val="0"/>
      <w:marTop w:val="0"/>
      <w:marBottom w:val="0"/>
      <w:divBdr>
        <w:top w:val="none" w:sz="0" w:space="0" w:color="auto"/>
        <w:left w:val="none" w:sz="0" w:space="0" w:color="auto"/>
        <w:bottom w:val="none" w:sz="0" w:space="0" w:color="auto"/>
        <w:right w:val="none" w:sz="0" w:space="0" w:color="auto"/>
      </w:divBdr>
    </w:div>
    <w:div w:id="10030122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1848237">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09133243">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3643429">
      <w:bodyDiv w:val="1"/>
      <w:marLeft w:val="0"/>
      <w:marRight w:val="0"/>
      <w:marTop w:val="0"/>
      <w:marBottom w:val="0"/>
      <w:divBdr>
        <w:top w:val="none" w:sz="0" w:space="0" w:color="auto"/>
        <w:left w:val="none" w:sz="0" w:space="0" w:color="auto"/>
        <w:bottom w:val="none" w:sz="0" w:space="0" w:color="auto"/>
        <w:right w:val="none" w:sz="0" w:space="0" w:color="auto"/>
      </w:divBdr>
    </w:div>
    <w:div w:id="114183323">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5098490">
      <w:bodyDiv w:val="1"/>
      <w:marLeft w:val="0"/>
      <w:marRight w:val="0"/>
      <w:marTop w:val="0"/>
      <w:marBottom w:val="0"/>
      <w:divBdr>
        <w:top w:val="none" w:sz="0" w:space="0" w:color="auto"/>
        <w:left w:val="none" w:sz="0" w:space="0" w:color="auto"/>
        <w:bottom w:val="none" w:sz="0" w:space="0" w:color="auto"/>
        <w:right w:val="none" w:sz="0" w:space="0" w:color="auto"/>
      </w:divBdr>
    </w:div>
    <w:div w:id="116065344">
      <w:bodyDiv w:val="1"/>
      <w:marLeft w:val="0"/>
      <w:marRight w:val="0"/>
      <w:marTop w:val="0"/>
      <w:marBottom w:val="0"/>
      <w:divBdr>
        <w:top w:val="none" w:sz="0" w:space="0" w:color="auto"/>
        <w:left w:val="none" w:sz="0" w:space="0" w:color="auto"/>
        <w:bottom w:val="none" w:sz="0" w:space="0" w:color="auto"/>
        <w:right w:val="none" w:sz="0" w:space="0" w:color="auto"/>
      </w:divBdr>
    </w:div>
    <w:div w:id="117338104">
      <w:bodyDiv w:val="1"/>
      <w:marLeft w:val="0"/>
      <w:marRight w:val="0"/>
      <w:marTop w:val="0"/>
      <w:marBottom w:val="0"/>
      <w:divBdr>
        <w:top w:val="none" w:sz="0" w:space="0" w:color="auto"/>
        <w:left w:val="none" w:sz="0" w:space="0" w:color="auto"/>
        <w:bottom w:val="none" w:sz="0" w:space="0" w:color="auto"/>
        <w:right w:val="none" w:sz="0" w:space="0" w:color="auto"/>
      </w:divBdr>
    </w:div>
    <w:div w:id="117840910">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1583806">
      <w:bodyDiv w:val="1"/>
      <w:marLeft w:val="0"/>
      <w:marRight w:val="0"/>
      <w:marTop w:val="0"/>
      <w:marBottom w:val="0"/>
      <w:divBdr>
        <w:top w:val="none" w:sz="0" w:space="0" w:color="auto"/>
        <w:left w:val="none" w:sz="0" w:space="0" w:color="auto"/>
        <w:bottom w:val="none" w:sz="0" w:space="0" w:color="auto"/>
        <w:right w:val="none" w:sz="0" w:space="0" w:color="auto"/>
      </w:divBdr>
    </w:div>
    <w:div w:id="122504051">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23156826">
      <w:bodyDiv w:val="1"/>
      <w:marLeft w:val="0"/>
      <w:marRight w:val="0"/>
      <w:marTop w:val="0"/>
      <w:marBottom w:val="0"/>
      <w:divBdr>
        <w:top w:val="none" w:sz="0" w:space="0" w:color="auto"/>
        <w:left w:val="none" w:sz="0" w:space="0" w:color="auto"/>
        <w:bottom w:val="none" w:sz="0" w:space="0" w:color="auto"/>
        <w:right w:val="none" w:sz="0" w:space="0" w:color="auto"/>
      </w:divBdr>
    </w:div>
    <w:div w:id="130441997">
      <w:bodyDiv w:val="1"/>
      <w:marLeft w:val="0"/>
      <w:marRight w:val="0"/>
      <w:marTop w:val="0"/>
      <w:marBottom w:val="0"/>
      <w:divBdr>
        <w:top w:val="none" w:sz="0" w:space="0" w:color="auto"/>
        <w:left w:val="none" w:sz="0" w:space="0" w:color="auto"/>
        <w:bottom w:val="none" w:sz="0" w:space="0" w:color="auto"/>
        <w:right w:val="none" w:sz="0" w:space="0" w:color="auto"/>
      </w:divBdr>
    </w:div>
    <w:div w:id="131095655">
      <w:bodyDiv w:val="1"/>
      <w:marLeft w:val="0"/>
      <w:marRight w:val="0"/>
      <w:marTop w:val="0"/>
      <w:marBottom w:val="0"/>
      <w:divBdr>
        <w:top w:val="none" w:sz="0" w:space="0" w:color="auto"/>
        <w:left w:val="none" w:sz="0" w:space="0" w:color="auto"/>
        <w:bottom w:val="none" w:sz="0" w:space="0" w:color="auto"/>
        <w:right w:val="none" w:sz="0" w:space="0" w:color="auto"/>
      </w:divBdr>
    </w:div>
    <w:div w:id="131949088">
      <w:bodyDiv w:val="1"/>
      <w:marLeft w:val="0"/>
      <w:marRight w:val="0"/>
      <w:marTop w:val="0"/>
      <w:marBottom w:val="0"/>
      <w:divBdr>
        <w:top w:val="none" w:sz="0" w:space="0" w:color="auto"/>
        <w:left w:val="none" w:sz="0" w:space="0" w:color="auto"/>
        <w:bottom w:val="none" w:sz="0" w:space="0" w:color="auto"/>
        <w:right w:val="none" w:sz="0" w:space="0" w:color="auto"/>
      </w:divBdr>
    </w:div>
    <w:div w:id="132986923">
      <w:bodyDiv w:val="1"/>
      <w:marLeft w:val="0"/>
      <w:marRight w:val="0"/>
      <w:marTop w:val="0"/>
      <w:marBottom w:val="0"/>
      <w:divBdr>
        <w:top w:val="none" w:sz="0" w:space="0" w:color="auto"/>
        <w:left w:val="none" w:sz="0" w:space="0" w:color="auto"/>
        <w:bottom w:val="none" w:sz="0" w:space="0" w:color="auto"/>
        <w:right w:val="none" w:sz="0" w:space="0" w:color="auto"/>
      </w:divBdr>
    </w:div>
    <w:div w:id="137109595">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38697875">
      <w:bodyDiv w:val="1"/>
      <w:marLeft w:val="0"/>
      <w:marRight w:val="0"/>
      <w:marTop w:val="0"/>
      <w:marBottom w:val="0"/>
      <w:divBdr>
        <w:top w:val="none" w:sz="0" w:space="0" w:color="auto"/>
        <w:left w:val="none" w:sz="0" w:space="0" w:color="auto"/>
        <w:bottom w:val="none" w:sz="0" w:space="0" w:color="auto"/>
        <w:right w:val="none" w:sz="0" w:space="0" w:color="auto"/>
      </w:divBdr>
    </w:div>
    <w:div w:id="142814342">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4663570">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49441058">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5151058">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57813535">
      <w:bodyDiv w:val="1"/>
      <w:marLeft w:val="0"/>
      <w:marRight w:val="0"/>
      <w:marTop w:val="0"/>
      <w:marBottom w:val="0"/>
      <w:divBdr>
        <w:top w:val="none" w:sz="0" w:space="0" w:color="auto"/>
        <w:left w:val="none" w:sz="0" w:space="0" w:color="auto"/>
        <w:bottom w:val="none" w:sz="0" w:space="0" w:color="auto"/>
        <w:right w:val="none" w:sz="0" w:space="0" w:color="auto"/>
      </w:divBdr>
    </w:div>
    <w:div w:id="163594430">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7985067">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68983732">
      <w:bodyDiv w:val="1"/>
      <w:marLeft w:val="0"/>
      <w:marRight w:val="0"/>
      <w:marTop w:val="0"/>
      <w:marBottom w:val="0"/>
      <w:divBdr>
        <w:top w:val="none" w:sz="0" w:space="0" w:color="auto"/>
        <w:left w:val="none" w:sz="0" w:space="0" w:color="auto"/>
        <w:bottom w:val="none" w:sz="0" w:space="0" w:color="auto"/>
        <w:right w:val="none" w:sz="0" w:space="0" w:color="auto"/>
      </w:divBdr>
    </w:div>
    <w:div w:id="170024012">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0724280">
      <w:bodyDiv w:val="1"/>
      <w:marLeft w:val="0"/>
      <w:marRight w:val="0"/>
      <w:marTop w:val="0"/>
      <w:marBottom w:val="0"/>
      <w:divBdr>
        <w:top w:val="none" w:sz="0" w:space="0" w:color="auto"/>
        <w:left w:val="none" w:sz="0" w:space="0" w:color="auto"/>
        <w:bottom w:val="none" w:sz="0" w:space="0" w:color="auto"/>
        <w:right w:val="none" w:sz="0" w:space="0" w:color="auto"/>
      </w:divBdr>
    </w:div>
    <w:div w:id="172040768">
      <w:bodyDiv w:val="1"/>
      <w:marLeft w:val="0"/>
      <w:marRight w:val="0"/>
      <w:marTop w:val="0"/>
      <w:marBottom w:val="0"/>
      <w:divBdr>
        <w:top w:val="none" w:sz="0" w:space="0" w:color="auto"/>
        <w:left w:val="none" w:sz="0" w:space="0" w:color="auto"/>
        <w:bottom w:val="none" w:sz="0" w:space="0" w:color="auto"/>
        <w:right w:val="none" w:sz="0" w:space="0" w:color="auto"/>
      </w:divBdr>
    </w:div>
    <w:div w:id="173425933">
      <w:bodyDiv w:val="1"/>
      <w:marLeft w:val="0"/>
      <w:marRight w:val="0"/>
      <w:marTop w:val="0"/>
      <w:marBottom w:val="0"/>
      <w:divBdr>
        <w:top w:val="none" w:sz="0" w:space="0" w:color="auto"/>
        <w:left w:val="none" w:sz="0" w:space="0" w:color="auto"/>
        <w:bottom w:val="none" w:sz="0" w:space="0" w:color="auto"/>
        <w:right w:val="none" w:sz="0" w:space="0" w:color="auto"/>
      </w:divBdr>
    </w:div>
    <w:div w:id="174078949">
      <w:bodyDiv w:val="1"/>
      <w:marLeft w:val="0"/>
      <w:marRight w:val="0"/>
      <w:marTop w:val="0"/>
      <w:marBottom w:val="0"/>
      <w:divBdr>
        <w:top w:val="none" w:sz="0" w:space="0" w:color="auto"/>
        <w:left w:val="none" w:sz="0" w:space="0" w:color="auto"/>
        <w:bottom w:val="none" w:sz="0" w:space="0" w:color="auto"/>
        <w:right w:val="none" w:sz="0" w:space="0" w:color="auto"/>
      </w:divBdr>
    </w:div>
    <w:div w:id="176428221">
      <w:bodyDiv w:val="1"/>
      <w:marLeft w:val="0"/>
      <w:marRight w:val="0"/>
      <w:marTop w:val="0"/>
      <w:marBottom w:val="0"/>
      <w:divBdr>
        <w:top w:val="none" w:sz="0" w:space="0" w:color="auto"/>
        <w:left w:val="none" w:sz="0" w:space="0" w:color="auto"/>
        <w:bottom w:val="none" w:sz="0" w:space="0" w:color="auto"/>
        <w:right w:val="none" w:sz="0" w:space="0" w:color="auto"/>
      </w:divBdr>
    </w:div>
    <w:div w:id="176847961">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77545136">
      <w:bodyDiv w:val="1"/>
      <w:marLeft w:val="0"/>
      <w:marRight w:val="0"/>
      <w:marTop w:val="0"/>
      <w:marBottom w:val="0"/>
      <w:divBdr>
        <w:top w:val="none" w:sz="0" w:space="0" w:color="auto"/>
        <w:left w:val="none" w:sz="0" w:space="0" w:color="auto"/>
        <w:bottom w:val="none" w:sz="0" w:space="0" w:color="auto"/>
        <w:right w:val="none" w:sz="0" w:space="0" w:color="auto"/>
      </w:divBdr>
    </w:div>
    <w:div w:id="180516817">
      <w:bodyDiv w:val="1"/>
      <w:marLeft w:val="0"/>
      <w:marRight w:val="0"/>
      <w:marTop w:val="0"/>
      <w:marBottom w:val="0"/>
      <w:divBdr>
        <w:top w:val="none" w:sz="0" w:space="0" w:color="auto"/>
        <w:left w:val="none" w:sz="0" w:space="0" w:color="auto"/>
        <w:bottom w:val="none" w:sz="0" w:space="0" w:color="auto"/>
        <w:right w:val="none" w:sz="0" w:space="0" w:color="auto"/>
      </w:divBdr>
    </w:div>
    <w:div w:id="181211034">
      <w:bodyDiv w:val="1"/>
      <w:marLeft w:val="0"/>
      <w:marRight w:val="0"/>
      <w:marTop w:val="0"/>
      <w:marBottom w:val="0"/>
      <w:divBdr>
        <w:top w:val="none" w:sz="0" w:space="0" w:color="auto"/>
        <w:left w:val="none" w:sz="0" w:space="0" w:color="auto"/>
        <w:bottom w:val="none" w:sz="0" w:space="0" w:color="auto"/>
        <w:right w:val="none" w:sz="0" w:space="0" w:color="auto"/>
      </w:divBdr>
    </w:div>
    <w:div w:id="182745847">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88766613">
      <w:bodyDiv w:val="1"/>
      <w:marLeft w:val="0"/>
      <w:marRight w:val="0"/>
      <w:marTop w:val="0"/>
      <w:marBottom w:val="0"/>
      <w:divBdr>
        <w:top w:val="none" w:sz="0" w:space="0" w:color="auto"/>
        <w:left w:val="none" w:sz="0" w:space="0" w:color="auto"/>
        <w:bottom w:val="none" w:sz="0" w:space="0" w:color="auto"/>
        <w:right w:val="none" w:sz="0" w:space="0" w:color="auto"/>
      </w:divBdr>
    </w:div>
    <w:div w:id="189296072">
      <w:bodyDiv w:val="1"/>
      <w:marLeft w:val="0"/>
      <w:marRight w:val="0"/>
      <w:marTop w:val="0"/>
      <w:marBottom w:val="0"/>
      <w:divBdr>
        <w:top w:val="none" w:sz="0" w:space="0" w:color="auto"/>
        <w:left w:val="none" w:sz="0" w:space="0" w:color="auto"/>
        <w:bottom w:val="none" w:sz="0" w:space="0" w:color="auto"/>
        <w:right w:val="none" w:sz="0" w:space="0" w:color="auto"/>
      </w:divBdr>
    </w:div>
    <w:div w:id="191311355">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2502680">
      <w:bodyDiv w:val="1"/>
      <w:marLeft w:val="0"/>
      <w:marRight w:val="0"/>
      <w:marTop w:val="0"/>
      <w:marBottom w:val="0"/>
      <w:divBdr>
        <w:top w:val="none" w:sz="0" w:space="0" w:color="auto"/>
        <w:left w:val="none" w:sz="0" w:space="0" w:color="auto"/>
        <w:bottom w:val="none" w:sz="0" w:space="0" w:color="auto"/>
        <w:right w:val="none" w:sz="0" w:space="0" w:color="auto"/>
      </w:divBdr>
    </w:div>
    <w:div w:id="193156139">
      <w:bodyDiv w:val="1"/>
      <w:marLeft w:val="0"/>
      <w:marRight w:val="0"/>
      <w:marTop w:val="0"/>
      <w:marBottom w:val="0"/>
      <w:divBdr>
        <w:top w:val="none" w:sz="0" w:space="0" w:color="auto"/>
        <w:left w:val="none" w:sz="0" w:space="0" w:color="auto"/>
        <w:bottom w:val="none" w:sz="0" w:space="0" w:color="auto"/>
        <w:right w:val="none" w:sz="0" w:space="0" w:color="auto"/>
      </w:divBdr>
    </w:div>
    <w:div w:id="193350111">
      <w:bodyDiv w:val="1"/>
      <w:marLeft w:val="0"/>
      <w:marRight w:val="0"/>
      <w:marTop w:val="0"/>
      <w:marBottom w:val="0"/>
      <w:divBdr>
        <w:top w:val="none" w:sz="0" w:space="0" w:color="auto"/>
        <w:left w:val="none" w:sz="0" w:space="0" w:color="auto"/>
        <w:bottom w:val="none" w:sz="0" w:space="0" w:color="auto"/>
        <w:right w:val="none" w:sz="0" w:space="0" w:color="auto"/>
      </w:divBdr>
    </w:div>
    <w:div w:id="193428442">
      <w:bodyDiv w:val="1"/>
      <w:marLeft w:val="0"/>
      <w:marRight w:val="0"/>
      <w:marTop w:val="0"/>
      <w:marBottom w:val="0"/>
      <w:divBdr>
        <w:top w:val="none" w:sz="0" w:space="0" w:color="auto"/>
        <w:left w:val="none" w:sz="0" w:space="0" w:color="auto"/>
        <w:bottom w:val="none" w:sz="0" w:space="0" w:color="auto"/>
        <w:right w:val="none" w:sz="0" w:space="0" w:color="auto"/>
      </w:divBdr>
    </w:div>
    <w:div w:id="193808493">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1329449">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6529755">
      <w:bodyDiv w:val="1"/>
      <w:marLeft w:val="0"/>
      <w:marRight w:val="0"/>
      <w:marTop w:val="0"/>
      <w:marBottom w:val="0"/>
      <w:divBdr>
        <w:top w:val="none" w:sz="0" w:space="0" w:color="auto"/>
        <w:left w:val="none" w:sz="0" w:space="0" w:color="auto"/>
        <w:bottom w:val="none" w:sz="0" w:space="0" w:color="auto"/>
        <w:right w:val="none" w:sz="0" w:space="0" w:color="auto"/>
      </w:divBdr>
    </w:div>
    <w:div w:id="206992488">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15307">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08959183">
      <w:bodyDiv w:val="1"/>
      <w:marLeft w:val="0"/>
      <w:marRight w:val="0"/>
      <w:marTop w:val="0"/>
      <w:marBottom w:val="0"/>
      <w:divBdr>
        <w:top w:val="none" w:sz="0" w:space="0" w:color="auto"/>
        <w:left w:val="none" w:sz="0" w:space="0" w:color="auto"/>
        <w:bottom w:val="none" w:sz="0" w:space="0" w:color="auto"/>
        <w:right w:val="none" w:sz="0" w:space="0" w:color="auto"/>
      </w:divBdr>
    </w:div>
    <w:div w:id="210505425">
      <w:bodyDiv w:val="1"/>
      <w:marLeft w:val="0"/>
      <w:marRight w:val="0"/>
      <w:marTop w:val="0"/>
      <w:marBottom w:val="0"/>
      <w:divBdr>
        <w:top w:val="none" w:sz="0" w:space="0" w:color="auto"/>
        <w:left w:val="none" w:sz="0" w:space="0" w:color="auto"/>
        <w:bottom w:val="none" w:sz="0" w:space="0" w:color="auto"/>
        <w:right w:val="none" w:sz="0" w:space="0" w:color="auto"/>
      </w:divBdr>
    </w:div>
    <w:div w:id="210699081">
      <w:bodyDiv w:val="1"/>
      <w:marLeft w:val="0"/>
      <w:marRight w:val="0"/>
      <w:marTop w:val="0"/>
      <w:marBottom w:val="0"/>
      <w:divBdr>
        <w:top w:val="none" w:sz="0" w:space="0" w:color="auto"/>
        <w:left w:val="none" w:sz="0" w:space="0" w:color="auto"/>
        <w:bottom w:val="none" w:sz="0" w:space="0" w:color="auto"/>
        <w:right w:val="none" w:sz="0" w:space="0" w:color="auto"/>
      </w:divBdr>
    </w:div>
    <w:div w:id="211163288">
      <w:bodyDiv w:val="1"/>
      <w:marLeft w:val="0"/>
      <w:marRight w:val="0"/>
      <w:marTop w:val="0"/>
      <w:marBottom w:val="0"/>
      <w:divBdr>
        <w:top w:val="none" w:sz="0" w:space="0" w:color="auto"/>
        <w:left w:val="none" w:sz="0" w:space="0" w:color="auto"/>
        <w:bottom w:val="none" w:sz="0" w:space="0" w:color="auto"/>
        <w:right w:val="none" w:sz="0" w:space="0" w:color="auto"/>
      </w:divBdr>
    </w:div>
    <w:div w:id="217253865">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554601">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1914404">
      <w:bodyDiv w:val="1"/>
      <w:marLeft w:val="0"/>
      <w:marRight w:val="0"/>
      <w:marTop w:val="0"/>
      <w:marBottom w:val="0"/>
      <w:divBdr>
        <w:top w:val="none" w:sz="0" w:space="0" w:color="auto"/>
        <w:left w:val="none" w:sz="0" w:space="0" w:color="auto"/>
        <w:bottom w:val="none" w:sz="0" w:space="0" w:color="auto"/>
        <w:right w:val="none" w:sz="0" w:space="0" w:color="auto"/>
      </w:divBdr>
    </w:div>
    <w:div w:id="223102379">
      <w:bodyDiv w:val="1"/>
      <w:marLeft w:val="0"/>
      <w:marRight w:val="0"/>
      <w:marTop w:val="0"/>
      <w:marBottom w:val="0"/>
      <w:divBdr>
        <w:top w:val="none" w:sz="0" w:space="0" w:color="auto"/>
        <w:left w:val="none" w:sz="0" w:space="0" w:color="auto"/>
        <w:bottom w:val="none" w:sz="0" w:space="0" w:color="auto"/>
        <w:right w:val="none" w:sz="0" w:space="0" w:color="auto"/>
      </w:divBdr>
    </w:div>
    <w:div w:id="224489567">
      <w:bodyDiv w:val="1"/>
      <w:marLeft w:val="0"/>
      <w:marRight w:val="0"/>
      <w:marTop w:val="0"/>
      <w:marBottom w:val="0"/>
      <w:divBdr>
        <w:top w:val="none" w:sz="0" w:space="0" w:color="auto"/>
        <w:left w:val="none" w:sz="0" w:space="0" w:color="auto"/>
        <w:bottom w:val="none" w:sz="0" w:space="0" w:color="auto"/>
        <w:right w:val="none" w:sz="0" w:space="0" w:color="auto"/>
      </w:divBdr>
    </w:div>
    <w:div w:id="225187937">
      <w:bodyDiv w:val="1"/>
      <w:marLeft w:val="0"/>
      <w:marRight w:val="0"/>
      <w:marTop w:val="0"/>
      <w:marBottom w:val="0"/>
      <w:divBdr>
        <w:top w:val="none" w:sz="0" w:space="0" w:color="auto"/>
        <w:left w:val="none" w:sz="0" w:space="0" w:color="auto"/>
        <w:bottom w:val="none" w:sz="0" w:space="0" w:color="auto"/>
        <w:right w:val="none" w:sz="0" w:space="0" w:color="auto"/>
      </w:divBdr>
    </w:div>
    <w:div w:id="226694994">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0699052">
      <w:bodyDiv w:val="1"/>
      <w:marLeft w:val="0"/>
      <w:marRight w:val="0"/>
      <w:marTop w:val="0"/>
      <w:marBottom w:val="0"/>
      <w:divBdr>
        <w:top w:val="none" w:sz="0" w:space="0" w:color="auto"/>
        <w:left w:val="none" w:sz="0" w:space="0" w:color="auto"/>
        <w:bottom w:val="none" w:sz="0" w:space="0" w:color="auto"/>
        <w:right w:val="none" w:sz="0" w:space="0" w:color="auto"/>
      </w:divBdr>
    </w:div>
    <w:div w:id="235019842">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7637122">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0144184">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2297887">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181845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6791896">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190757">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2998569">
      <w:bodyDiv w:val="1"/>
      <w:marLeft w:val="0"/>
      <w:marRight w:val="0"/>
      <w:marTop w:val="0"/>
      <w:marBottom w:val="0"/>
      <w:divBdr>
        <w:top w:val="none" w:sz="0" w:space="0" w:color="auto"/>
        <w:left w:val="none" w:sz="0" w:space="0" w:color="auto"/>
        <w:bottom w:val="none" w:sz="0" w:space="0" w:color="auto"/>
        <w:right w:val="none" w:sz="0" w:space="0" w:color="auto"/>
      </w:divBdr>
      <w:divsChild>
        <w:div w:id="1724139806">
          <w:marLeft w:val="0"/>
          <w:marRight w:val="0"/>
          <w:marTop w:val="0"/>
          <w:marBottom w:val="0"/>
          <w:divBdr>
            <w:top w:val="none" w:sz="0" w:space="0" w:color="auto"/>
            <w:left w:val="none" w:sz="0" w:space="0" w:color="auto"/>
            <w:bottom w:val="none" w:sz="0" w:space="0" w:color="auto"/>
            <w:right w:val="none" w:sz="0" w:space="0" w:color="auto"/>
          </w:divBdr>
          <w:divsChild>
            <w:div w:id="404649248">
              <w:marLeft w:val="0"/>
              <w:marRight w:val="0"/>
              <w:marTop w:val="0"/>
              <w:marBottom w:val="0"/>
              <w:divBdr>
                <w:top w:val="none" w:sz="0" w:space="0" w:color="auto"/>
                <w:left w:val="none" w:sz="0" w:space="0" w:color="auto"/>
                <w:bottom w:val="none" w:sz="0" w:space="0" w:color="auto"/>
                <w:right w:val="none" w:sz="0" w:space="0" w:color="auto"/>
              </w:divBdr>
              <w:divsChild>
                <w:div w:id="1819764233">
                  <w:marLeft w:val="0"/>
                  <w:marRight w:val="0"/>
                  <w:marTop w:val="0"/>
                  <w:marBottom w:val="0"/>
                  <w:divBdr>
                    <w:top w:val="none" w:sz="0" w:space="0" w:color="auto"/>
                    <w:left w:val="none" w:sz="0" w:space="0" w:color="auto"/>
                    <w:bottom w:val="none" w:sz="0" w:space="0" w:color="auto"/>
                    <w:right w:val="none" w:sz="0" w:space="0" w:color="auto"/>
                  </w:divBdr>
                  <w:divsChild>
                    <w:div w:id="1913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10389">
      <w:bodyDiv w:val="1"/>
      <w:marLeft w:val="0"/>
      <w:marRight w:val="0"/>
      <w:marTop w:val="0"/>
      <w:marBottom w:val="0"/>
      <w:divBdr>
        <w:top w:val="none" w:sz="0" w:space="0" w:color="auto"/>
        <w:left w:val="none" w:sz="0" w:space="0" w:color="auto"/>
        <w:bottom w:val="none" w:sz="0" w:space="0" w:color="auto"/>
        <w:right w:val="none" w:sz="0" w:space="0" w:color="auto"/>
      </w:divBdr>
    </w:div>
    <w:div w:id="266038475">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434156">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69748184">
      <w:bodyDiv w:val="1"/>
      <w:marLeft w:val="0"/>
      <w:marRight w:val="0"/>
      <w:marTop w:val="0"/>
      <w:marBottom w:val="0"/>
      <w:divBdr>
        <w:top w:val="none" w:sz="0" w:space="0" w:color="auto"/>
        <w:left w:val="none" w:sz="0" w:space="0" w:color="auto"/>
        <w:bottom w:val="none" w:sz="0" w:space="0" w:color="auto"/>
        <w:right w:val="none" w:sz="0" w:space="0" w:color="auto"/>
      </w:divBdr>
    </w:div>
    <w:div w:id="271977255">
      <w:bodyDiv w:val="1"/>
      <w:marLeft w:val="0"/>
      <w:marRight w:val="0"/>
      <w:marTop w:val="0"/>
      <w:marBottom w:val="0"/>
      <w:divBdr>
        <w:top w:val="none" w:sz="0" w:space="0" w:color="auto"/>
        <w:left w:val="none" w:sz="0" w:space="0" w:color="auto"/>
        <w:bottom w:val="none" w:sz="0" w:space="0" w:color="auto"/>
        <w:right w:val="none" w:sz="0" w:space="0" w:color="auto"/>
      </w:divBdr>
    </w:div>
    <w:div w:id="271981213">
      <w:bodyDiv w:val="1"/>
      <w:marLeft w:val="0"/>
      <w:marRight w:val="0"/>
      <w:marTop w:val="0"/>
      <w:marBottom w:val="0"/>
      <w:divBdr>
        <w:top w:val="none" w:sz="0" w:space="0" w:color="auto"/>
        <w:left w:val="none" w:sz="0" w:space="0" w:color="auto"/>
        <w:bottom w:val="none" w:sz="0" w:space="0" w:color="auto"/>
        <w:right w:val="none" w:sz="0" w:space="0" w:color="auto"/>
      </w:divBdr>
    </w:div>
    <w:div w:id="271981698">
      <w:bodyDiv w:val="1"/>
      <w:marLeft w:val="0"/>
      <w:marRight w:val="0"/>
      <w:marTop w:val="0"/>
      <w:marBottom w:val="0"/>
      <w:divBdr>
        <w:top w:val="none" w:sz="0" w:space="0" w:color="auto"/>
        <w:left w:val="none" w:sz="0" w:space="0" w:color="auto"/>
        <w:bottom w:val="none" w:sz="0" w:space="0" w:color="auto"/>
        <w:right w:val="none" w:sz="0" w:space="0" w:color="auto"/>
      </w:divBdr>
    </w:div>
    <w:div w:id="273828918">
      <w:bodyDiv w:val="1"/>
      <w:marLeft w:val="0"/>
      <w:marRight w:val="0"/>
      <w:marTop w:val="0"/>
      <w:marBottom w:val="0"/>
      <w:divBdr>
        <w:top w:val="none" w:sz="0" w:space="0" w:color="auto"/>
        <w:left w:val="none" w:sz="0" w:space="0" w:color="auto"/>
        <w:bottom w:val="none" w:sz="0" w:space="0" w:color="auto"/>
        <w:right w:val="none" w:sz="0" w:space="0" w:color="auto"/>
      </w:divBdr>
    </w:div>
    <w:div w:id="277613291">
      <w:bodyDiv w:val="1"/>
      <w:marLeft w:val="0"/>
      <w:marRight w:val="0"/>
      <w:marTop w:val="0"/>
      <w:marBottom w:val="0"/>
      <w:divBdr>
        <w:top w:val="none" w:sz="0" w:space="0" w:color="auto"/>
        <w:left w:val="none" w:sz="0" w:space="0" w:color="auto"/>
        <w:bottom w:val="none" w:sz="0" w:space="0" w:color="auto"/>
        <w:right w:val="none" w:sz="0" w:space="0" w:color="auto"/>
      </w:divBdr>
    </w:div>
    <w:div w:id="283970622">
      <w:bodyDiv w:val="1"/>
      <w:marLeft w:val="0"/>
      <w:marRight w:val="0"/>
      <w:marTop w:val="0"/>
      <w:marBottom w:val="0"/>
      <w:divBdr>
        <w:top w:val="none" w:sz="0" w:space="0" w:color="auto"/>
        <w:left w:val="none" w:sz="0" w:space="0" w:color="auto"/>
        <w:bottom w:val="none" w:sz="0" w:space="0" w:color="auto"/>
        <w:right w:val="none" w:sz="0" w:space="0" w:color="auto"/>
      </w:divBdr>
    </w:div>
    <w:div w:id="287325818">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5336143">
      <w:bodyDiv w:val="1"/>
      <w:marLeft w:val="0"/>
      <w:marRight w:val="0"/>
      <w:marTop w:val="0"/>
      <w:marBottom w:val="0"/>
      <w:divBdr>
        <w:top w:val="none" w:sz="0" w:space="0" w:color="auto"/>
        <w:left w:val="none" w:sz="0" w:space="0" w:color="auto"/>
        <w:bottom w:val="none" w:sz="0" w:space="0" w:color="auto"/>
        <w:right w:val="none" w:sz="0" w:space="0" w:color="auto"/>
      </w:divBdr>
    </w:div>
    <w:div w:id="296182372">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299070011">
      <w:bodyDiv w:val="1"/>
      <w:marLeft w:val="0"/>
      <w:marRight w:val="0"/>
      <w:marTop w:val="0"/>
      <w:marBottom w:val="0"/>
      <w:divBdr>
        <w:top w:val="none" w:sz="0" w:space="0" w:color="auto"/>
        <w:left w:val="none" w:sz="0" w:space="0" w:color="auto"/>
        <w:bottom w:val="none" w:sz="0" w:space="0" w:color="auto"/>
        <w:right w:val="none" w:sz="0" w:space="0" w:color="auto"/>
      </w:divBdr>
    </w:div>
    <w:div w:id="299267321">
      <w:bodyDiv w:val="1"/>
      <w:marLeft w:val="0"/>
      <w:marRight w:val="0"/>
      <w:marTop w:val="0"/>
      <w:marBottom w:val="0"/>
      <w:divBdr>
        <w:top w:val="none" w:sz="0" w:space="0" w:color="auto"/>
        <w:left w:val="none" w:sz="0" w:space="0" w:color="auto"/>
        <w:bottom w:val="none" w:sz="0" w:space="0" w:color="auto"/>
        <w:right w:val="none" w:sz="0" w:space="0" w:color="auto"/>
      </w:divBdr>
    </w:div>
    <w:div w:id="300186358">
      <w:bodyDiv w:val="1"/>
      <w:marLeft w:val="0"/>
      <w:marRight w:val="0"/>
      <w:marTop w:val="0"/>
      <w:marBottom w:val="0"/>
      <w:divBdr>
        <w:top w:val="none" w:sz="0" w:space="0" w:color="auto"/>
        <w:left w:val="none" w:sz="0" w:space="0" w:color="auto"/>
        <w:bottom w:val="none" w:sz="0" w:space="0" w:color="auto"/>
        <w:right w:val="none" w:sz="0" w:space="0" w:color="auto"/>
      </w:divBdr>
    </w:div>
    <w:div w:id="301203701">
      <w:bodyDiv w:val="1"/>
      <w:marLeft w:val="0"/>
      <w:marRight w:val="0"/>
      <w:marTop w:val="0"/>
      <w:marBottom w:val="0"/>
      <w:divBdr>
        <w:top w:val="none" w:sz="0" w:space="0" w:color="auto"/>
        <w:left w:val="none" w:sz="0" w:space="0" w:color="auto"/>
        <w:bottom w:val="none" w:sz="0" w:space="0" w:color="auto"/>
        <w:right w:val="none" w:sz="0" w:space="0" w:color="auto"/>
      </w:divBdr>
    </w:div>
    <w:div w:id="301614157">
      <w:bodyDiv w:val="1"/>
      <w:marLeft w:val="0"/>
      <w:marRight w:val="0"/>
      <w:marTop w:val="0"/>
      <w:marBottom w:val="0"/>
      <w:divBdr>
        <w:top w:val="none" w:sz="0" w:space="0" w:color="auto"/>
        <w:left w:val="none" w:sz="0" w:space="0" w:color="auto"/>
        <w:bottom w:val="none" w:sz="0" w:space="0" w:color="auto"/>
        <w:right w:val="none" w:sz="0" w:space="0" w:color="auto"/>
      </w:divBdr>
    </w:div>
    <w:div w:id="305163553">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06712363">
      <w:bodyDiv w:val="1"/>
      <w:marLeft w:val="0"/>
      <w:marRight w:val="0"/>
      <w:marTop w:val="0"/>
      <w:marBottom w:val="0"/>
      <w:divBdr>
        <w:top w:val="none" w:sz="0" w:space="0" w:color="auto"/>
        <w:left w:val="none" w:sz="0" w:space="0" w:color="auto"/>
        <w:bottom w:val="none" w:sz="0" w:space="0" w:color="auto"/>
        <w:right w:val="none" w:sz="0" w:space="0" w:color="auto"/>
      </w:divBdr>
    </w:div>
    <w:div w:id="310869662">
      <w:bodyDiv w:val="1"/>
      <w:marLeft w:val="0"/>
      <w:marRight w:val="0"/>
      <w:marTop w:val="0"/>
      <w:marBottom w:val="0"/>
      <w:divBdr>
        <w:top w:val="none" w:sz="0" w:space="0" w:color="auto"/>
        <w:left w:val="none" w:sz="0" w:space="0" w:color="auto"/>
        <w:bottom w:val="none" w:sz="0" w:space="0" w:color="auto"/>
        <w:right w:val="none" w:sz="0" w:space="0" w:color="auto"/>
      </w:divBdr>
    </w:div>
    <w:div w:id="311257119">
      <w:bodyDiv w:val="1"/>
      <w:marLeft w:val="0"/>
      <w:marRight w:val="0"/>
      <w:marTop w:val="0"/>
      <w:marBottom w:val="0"/>
      <w:divBdr>
        <w:top w:val="none" w:sz="0" w:space="0" w:color="auto"/>
        <w:left w:val="none" w:sz="0" w:space="0" w:color="auto"/>
        <w:bottom w:val="none" w:sz="0" w:space="0" w:color="auto"/>
        <w:right w:val="none" w:sz="0" w:space="0" w:color="auto"/>
      </w:divBdr>
    </w:div>
    <w:div w:id="317854561">
      <w:bodyDiv w:val="1"/>
      <w:marLeft w:val="0"/>
      <w:marRight w:val="0"/>
      <w:marTop w:val="0"/>
      <w:marBottom w:val="0"/>
      <w:divBdr>
        <w:top w:val="none" w:sz="0" w:space="0" w:color="auto"/>
        <w:left w:val="none" w:sz="0" w:space="0" w:color="auto"/>
        <w:bottom w:val="none" w:sz="0" w:space="0" w:color="auto"/>
        <w:right w:val="none" w:sz="0" w:space="0" w:color="auto"/>
      </w:divBdr>
    </w:div>
    <w:div w:id="320083457">
      <w:bodyDiv w:val="1"/>
      <w:marLeft w:val="0"/>
      <w:marRight w:val="0"/>
      <w:marTop w:val="0"/>
      <w:marBottom w:val="0"/>
      <w:divBdr>
        <w:top w:val="none" w:sz="0" w:space="0" w:color="auto"/>
        <w:left w:val="none" w:sz="0" w:space="0" w:color="auto"/>
        <w:bottom w:val="none" w:sz="0" w:space="0" w:color="auto"/>
        <w:right w:val="none" w:sz="0" w:space="0" w:color="auto"/>
      </w:divBdr>
    </w:div>
    <w:div w:id="321006473">
      <w:bodyDiv w:val="1"/>
      <w:marLeft w:val="0"/>
      <w:marRight w:val="0"/>
      <w:marTop w:val="0"/>
      <w:marBottom w:val="0"/>
      <w:divBdr>
        <w:top w:val="none" w:sz="0" w:space="0" w:color="auto"/>
        <w:left w:val="none" w:sz="0" w:space="0" w:color="auto"/>
        <w:bottom w:val="none" w:sz="0" w:space="0" w:color="auto"/>
        <w:right w:val="none" w:sz="0" w:space="0" w:color="auto"/>
      </w:divBdr>
    </w:div>
    <w:div w:id="322468349">
      <w:bodyDiv w:val="1"/>
      <w:marLeft w:val="0"/>
      <w:marRight w:val="0"/>
      <w:marTop w:val="0"/>
      <w:marBottom w:val="0"/>
      <w:divBdr>
        <w:top w:val="none" w:sz="0" w:space="0" w:color="auto"/>
        <w:left w:val="none" w:sz="0" w:space="0" w:color="auto"/>
        <w:bottom w:val="none" w:sz="0" w:space="0" w:color="auto"/>
        <w:right w:val="none" w:sz="0" w:space="0" w:color="auto"/>
      </w:divBdr>
    </w:div>
    <w:div w:id="322701627">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5941527">
      <w:bodyDiv w:val="1"/>
      <w:marLeft w:val="0"/>
      <w:marRight w:val="0"/>
      <w:marTop w:val="0"/>
      <w:marBottom w:val="0"/>
      <w:divBdr>
        <w:top w:val="none" w:sz="0" w:space="0" w:color="auto"/>
        <w:left w:val="none" w:sz="0" w:space="0" w:color="auto"/>
        <w:bottom w:val="none" w:sz="0" w:space="0" w:color="auto"/>
        <w:right w:val="none" w:sz="0" w:space="0" w:color="auto"/>
      </w:divBdr>
    </w:div>
    <w:div w:id="326828638">
      <w:bodyDiv w:val="1"/>
      <w:marLeft w:val="0"/>
      <w:marRight w:val="0"/>
      <w:marTop w:val="0"/>
      <w:marBottom w:val="0"/>
      <w:divBdr>
        <w:top w:val="none" w:sz="0" w:space="0" w:color="auto"/>
        <w:left w:val="none" w:sz="0" w:space="0" w:color="auto"/>
        <w:bottom w:val="none" w:sz="0" w:space="0" w:color="auto"/>
        <w:right w:val="none" w:sz="0" w:space="0" w:color="auto"/>
      </w:divBdr>
    </w:div>
    <w:div w:id="326829140">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0566815">
      <w:bodyDiv w:val="1"/>
      <w:marLeft w:val="0"/>
      <w:marRight w:val="0"/>
      <w:marTop w:val="0"/>
      <w:marBottom w:val="0"/>
      <w:divBdr>
        <w:top w:val="none" w:sz="0" w:space="0" w:color="auto"/>
        <w:left w:val="none" w:sz="0" w:space="0" w:color="auto"/>
        <w:bottom w:val="none" w:sz="0" w:space="0" w:color="auto"/>
        <w:right w:val="none" w:sz="0" w:space="0" w:color="auto"/>
      </w:divBdr>
    </w:div>
    <w:div w:id="33449810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38848660">
      <w:bodyDiv w:val="1"/>
      <w:marLeft w:val="0"/>
      <w:marRight w:val="0"/>
      <w:marTop w:val="0"/>
      <w:marBottom w:val="0"/>
      <w:divBdr>
        <w:top w:val="none" w:sz="0" w:space="0" w:color="auto"/>
        <w:left w:val="none" w:sz="0" w:space="0" w:color="auto"/>
        <w:bottom w:val="none" w:sz="0" w:space="0" w:color="auto"/>
        <w:right w:val="none" w:sz="0" w:space="0" w:color="auto"/>
      </w:divBdr>
    </w:div>
    <w:div w:id="342754876">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1347721">
      <w:bodyDiv w:val="1"/>
      <w:marLeft w:val="0"/>
      <w:marRight w:val="0"/>
      <w:marTop w:val="0"/>
      <w:marBottom w:val="0"/>
      <w:divBdr>
        <w:top w:val="none" w:sz="0" w:space="0" w:color="auto"/>
        <w:left w:val="none" w:sz="0" w:space="0" w:color="auto"/>
        <w:bottom w:val="none" w:sz="0" w:space="0" w:color="auto"/>
        <w:right w:val="none" w:sz="0" w:space="0" w:color="auto"/>
      </w:divBdr>
    </w:div>
    <w:div w:id="352073581">
      <w:bodyDiv w:val="1"/>
      <w:marLeft w:val="0"/>
      <w:marRight w:val="0"/>
      <w:marTop w:val="0"/>
      <w:marBottom w:val="0"/>
      <w:divBdr>
        <w:top w:val="none" w:sz="0" w:space="0" w:color="auto"/>
        <w:left w:val="none" w:sz="0" w:space="0" w:color="auto"/>
        <w:bottom w:val="none" w:sz="0" w:space="0" w:color="auto"/>
        <w:right w:val="none" w:sz="0" w:space="0" w:color="auto"/>
      </w:divBdr>
    </w:div>
    <w:div w:id="352267103">
      <w:bodyDiv w:val="1"/>
      <w:marLeft w:val="0"/>
      <w:marRight w:val="0"/>
      <w:marTop w:val="0"/>
      <w:marBottom w:val="0"/>
      <w:divBdr>
        <w:top w:val="none" w:sz="0" w:space="0" w:color="auto"/>
        <w:left w:val="none" w:sz="0" w:space="0" w:color="auto"/>
        <w:bottom w:val="none" w:sz="0" w:space="0" w:color="auto"/>
        <w:right w:val="none" w:sz="0" w:space="0" w:color="auto"/>
      </w:divBdr>
    </w:div>
    <w:div w:id="352339991">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59010580">
      <w:bodyDiv w:val="1"/>
      <w:marLeft w:val="0"/>
      <w:marRight w:val="0"/>
      <w:marTop w:val="0"/>
      <w:marBottom w:val="0"/>
      <w:divBdr>
        <w:top w:val="none" w:sz="0" w:space="0" w:color="auto"/>
        <w:left w:val="none" w:sz="0" w:space="0" w:color="auto"/>
        <w:bottom w:val="none" w:sz="0" w:space="0" w:color="auto"/>
        <w:right w:val="none" w:sz="0" w:space="0" w:color="auto"/>
      </w:divBdr>
    </w:div>
    <w:div w:id="359672099">
      <w:bodyDiv w:val="1"/>
      <w:marLeft w:val="0"/>
      <w:marRight w:val="0"/>
      <w:marTop w:val="0"/>
      <w:marBottom w:val="0"/>
      <w:divBdr>
        <w:top w:val="none" w:sz="0" w:space="0" w:color="auto"/>
        <w:left w:val="none" w:sz="0" w:space="0" w:color="auto"/>
        <w:bottom w:val="none" w:sz="0" w:space="0" w:color="auto"/>
        <w:right w:val="none" w:sz="0" w:space="0" w:color="auto"/>
      </w:divBdr>
    </w:div>
    <w:div w:id="360514536">
      <w:bodyDiv w:val="1"/>
      <w:marLeft w:val="0"/>
      <w:marRight w:val="0"/>
      <w:marTop w:val="0"/>
      <w:marBottom w:val="0"/>
      <w:divBdr>
        <w:top w:val="none" w:sz="0" w:space="0" w:color="auto"/>
        <w:left w:val="none" w:sz="0" w:space="0" w:color="auto"/>
        <w:bottom w:val="none" w:sz="0" w:space="0" w:color="auto"/>
        <w:right w:val="none" w:sz="0" w:space="0" w:color="auto"/>
      </w:divBdr>
    </w:div>
    <w:div w:id="360864236">
      <w:bodyDiv w:val="1"/>
      <w:marLeft w:val="0"/>
      <w:marRight w:val="0"/>
      <w:marTop w:val="0"/>
      <w:marBottom w:val="0"/>
      <w:divBdr>
        <w:top w:val="none" w:sz="0" w:space="0" w:color="auto"/>
        <w:left w:val="none" w:sz="0" w:space="0" w:color="auto"/>
        <w:bottom w:val="none" w:sz="0" w:space="0" w:color="auto"/>
        <w:right w:val="none" w:sz="0" w:space="0" w:color="auto"/>
      </w:divBdr>
    </w:div>
    <w:div w:id="361591096">
      <w:bodyDiv w:val="1"/>
      <w:marLeft w:val="0"/>
      <w:marRight w:val="0"/>
      <w:marTop w:val="0"/>
      <w:marBottom w:val="0"/>
      <w:divBdr>
        <w:top w:val="none" w:sz="0" w:space="0" w:color="auto"/>
        <w:left w:val="none" w:sz="0" w:space="0" w:color="auto"/>
        <w:bottom w:val="none" w:sz="0" w:space="0" w:color="auto"/>
        <w:right w:val="none" w:sz="0" w:space="0" w:color="auto"/>
      </w:divBdr>
    </w:div>
    <w:div w:id="361712070">
      <w:bodyDiv w:val="1"/>
      <w:marLeft w:val="0"/>
      <w:marRight w:val="0"/>
      <w:marTop w:val="0"/>
      <w:marBottom w:val="0"/>
      <w:divBdr>
        <w:top w:val="none" w:sz="0" w:space="0" w:color="auto"/>
        <w:left w:val="none" w:sz="0" w:space="0" w:color="auto"/>
        <w:bottom w:val="none" w:sz="0" w:space="0" w:color="auto"/>
        <w:right w:val="none" w:sz="0" w:space="0" w:color="auto"/>
      </w:divBdr>
    </w:div>
    <w:div w:id="361785602">
      <w:bodyDiv w:val="1"/>
      <w:marLeft w:val="0"/>
      <w:marRight w:val="0"/>
      <w:marTop w:val="0"/>
      <w:marBottom w:val="0"/>
      <w:divBdr>
        <w:top w:val="none" w:sz="0" w:space="0" w:color="auto"/>
        <w:left w:val="none" w:sz="0" w:space="0" w:color="auto"/>
        <w:bottom w:val="none" w:sz="0" w:space="0" w:color="auto"/>
        <w:right w:val="none" w:sz="0" w:space="0" w:color="auto"/>
      </w:divBdr>
    </w:div>
    <w:div w:id="362022107">
      <w:bodyDiv w:val="1"/>
      <w:marLeft w:val="0"/>
      <w:marRight w:val="0"/>
      <w:marTop w:val="0"/>
      <w:marBottom w:val="0"/>
      <w:divBdr>
        <w:top w:val="none" w:sz="0" w:space="0" w:color="auto"/>
        <w:left w:val="none" w:sz="0" w:space="0" w:color="auto"/>
        <w:bottom w:val="none" w:sz="0" w:space="0" w:color="auto"/>
        <w:right w:val="none" w:sz="0" w:space="0" w:color="auto"/>
      </w:divBdr>
    </w:div>
    <w:div w:id="363944568">
      <w:bodyDiv w:val="1"/>
      <w:marLeft w:val="0"/>
      <w:marRight w:val="0"/>
      <w:marTop w:val="0"/>
      <w:marBottom w:val="0"/>
      <w:divBdr>
        <w:top w:val="none" w:sz="0" w:space="0" w:color="auto"/>
        <w:left w:val="none" w:sz="0" w:space="0" w:color="auto"/>
        <w:bottom w:val="none" w:sz="0" w:space="0" w:color="auto"/>
        <w:right w:val="none" w:sz="0" w:space="0" w:color="auto"/>
      </w:divBdr>
    </w:div>
    <w:div w:id="364906636">
      <w:bodyDiv w:val="1"/>
      <w:marLeft w:val="0"/>
      <w:marRight w:val="0"/>
      <w:marTop w:val="0"/>
      <w:marBottom w:val="0"/>
      <w:divBdr>
        <w:top w:val="none" w:sz="0" w:space="0" w:color="auto"/>
        <w:left w:val="none" w:sz="0" w:space="0" w:color="auto"/>
        <w:bottom w:val="none" w:sz="0" w:space="0" w:color="auto"/>
        <w:right w:val="none" w:sz="0" w:space="0" w:color="auto"/>
      </w:divBdr>
    </w:div>
    <w:div w:id="36498993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69574014">
      <w:bodyDiv w:val="1"/>
      <w:marLeft w:val="0"/>
      <w:marRight w:val="0"/>
      <w:marTop w:val="0"/>
      <w:marBottom w:val="0"/>
      <w:divBdr>
        <w:top w:val="none" w:sz="0" w:space="0" w:color="auto"/>
        <w:left w:val="none" w:sz="0" w:space="0" w:color="auto"/>
        <w:bottom w:val="none" w:sz="0" w:space="0" w:color="auto"/>
        <w:right w:val="none" w:sz="0" w:space="0" w:color="auto"/>
      </w:divBdr>
    </w:div>
    <w:div w:id="370231255">
      <w:bodyDiv w:val="1"/>
      <w:marLeft w:val="0"/>
      <w:marRight w:val="0"/>
      <w:marTop w:val="0"/>
      <w:marBottom w:val="0"/>
      <w:divBdr>
        <w:top w:val="none" w:sz="0" w:space="0" w:color="auto"/>
        <w:left w:val="none" w:sz="0" w:space="0" w:color="auto"/>
        <w:bottom w:val="none" w:sz="0" w:space="0" w:color="auto"/>
        <w:right w:val="none" w:sz="0" w:space="0" w:color="auto"/>
      </w:divBdr>
    </w:div>
    <w:div w:id="371154753">
      <w:bodyDiv w:val="1"/>
      <w:marLeft w:val="0"/>
      <w:marRight w:val="0"/>
      <w:marTop w:val="0"/>
      <w:marBottom w:val="0"/>
      <w:divBdr>
        <w:top w:val="none" w:sz="0" w:space="0" w:color="auto"/>
        <w:left w:val="none" w:sz="0" w:space="0" w:color="auto"/>
        <w:bottom w:val="none" w:sz="0" w:space="0" w:color="auto"/>
        <w:right w:val="none" w:sz="0" w:space="0" w:color="auto"/>
      </w:divBdr>
    </w:div>
    <w:div w:id="371732538">
      <w:bodyDiv w:val="1"/>
      <w:marLeft w:val="0"/>
      <w:marRight w:val="0"/>
      <w:marTop w:val="0"/>
      <w:marBottom w:val="0"/>
      <w:divBdr>
        <w:top w:val="none" w:sz="0" w:space="0" w:color="auto"/>
        <w:left w:val="none" w:sz="0" w:space="0" w:color="auto"/>
        <w:bottom w:val="none" w:sz="0" w:space="0" w:color="auto"/>
        <w:right w:val="none" w:sz="0" w:space="0" w:color="auto"/>
      </w:divBdr>
    </w:div>
    <w:div w:id="372310517">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2849194">
      <w:bodyDiv w:val="1"/>
      <w:marLeft w:val="0"/>
      <w:marRight w:val="0"/>
      <w:marTop w:val="0"/>
      <w:marBottom w:val="0"/>
      <w:divBdr>
        <w:top w:val="none" w:sz="0" w:space="0" w:color="auto"/>
        <w:left w:val="none" w:sz="0" w:space="0" w:color="auto"/>
        <w:bottom w:val="none" w:sz="0" w:space="0" w:color="auto"/>
        <w:right w:val="none" w:sz="0" w:space="0" w:color="auto"/>
      </w:divBdr>
    </w:div>
    <w:div w:id="373625780">
      <w:bodyDiv w:val="1"/>
      <w:marLeft w:val="0"/>
      <w:marRight w:val="0"/>
      <w:marTop w:val="0"/>
      <w:marBottom w:val="0"/>
      <w:divBdr>
        <w:top w:val="none" w:sz="0" w:space="0" w:color="auto"/>
        <w:left w:val="none" w:sz="0" w:space="0" w:color="auto"/>
        <w:bottom w:val="none" w:sz="0" w:space="0" w:color="auto"/>
        <w:right w:val="none" w:sz="0" w:space="0" w:color="auto"/>
      </w:divBdr>
    </w:div>
    <w:div w:id="374084142">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79330525">
      <w:bodyDiv w:val="1"/>
      <w:marLeft w:val="0"/>
      <w:marRight w:val="0"/>
      <w:marTop w:val="0"/>
      <w:marBottom w:val="0"/>
      <w:divBdr>
        <w:top w:val="none" w:sz="0" w:space="0" w:color="auto"/>
        <w:left w:val="none" w:sz="0" w:space="0" w:color="auto"/>
        <w:bottom w:val="none" w:sz="0" w:space="0" w:color="auto"/>
        <w:right w:val="none" w:sz="0" w:space="0" w:color="auto"/>
      </w:divBdr>
    </w:div>
    <w:div w:id="382867982">
      <w:bodyDiv w:val="1"/>
      <w:marLeft w:val="0"/>
      <w:marRight w:val="0"/>
      <w:marTop w:val="0"/>
      <w:marBottom w:val="0"/>
      <w:divBdr>
        <w:top w:val="none" w:sz="0" w:space="0" w:color="auto"/>
        <w:left w:val="none" w:sz="0" w:space="0" w:color="auto"/>
        <w:bottom w:val="none" w:sz="0" w:space="0" w:color="auto"/>
        <w:right w:val="none" w:sz="0" w:space="0" w:color="auto"/>
      </w:divBdr>
    </w:div>
    <w:div w:id="386732108">
      <w:bodyDiv w:val="1"/>
      <w:marLeft w:val="0"/>
      <w:marRight w:val="0"/>
      <w:marTop w:val="0"/>
      <w:marBottom w:val="0"/>
      <w:divBdr>
        <w:top w:val="none" w:sz="0" w:space="0" w:color="auto"/>
        <w:left w:val="none" w:sz="0" w:space="0" w:color="auto"/>
        <w:bottom w:val="none" w:sz="0" w:space="0" w:color="auto"/>
        <w:right w:val="none" w:sz="0" w:space="0" w:color="auto"/>
      </w:divBdr>
    </w:div>
    <w:div w:id="387338884">
      <w:bodyDiv w:val="1"/>
      <w:marLeft w:val="0"/>
      <w:marRight w:val="0"/>
      <w:marTop w:val="0"/>
      <w:marBottom w:val="0"/>
      <w:divBdr>
        <w:top w:val="none" w:sz="0" w:space="0" w:color="auto"/>
        <w:left w:val="none" w:sz="0" w:space="0" w:color="auto"/>
        <w:bottom w:val="none" w:sz="0" w:space="0" w:color="auto"/>
        <w:right w:val="none" w:sz="0" w:space="0" w:color="auto"/>
      </w:divBdr>
    </w:div>
    <w:div w:id="391538881">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555471">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3914472">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5996852">
      <w:bodyDiv w:val="1"/>
      <w:marLeft w:val="0"/>
      <w:marRight w:val="0"/>
      <w:marTop w:val="0"/>
      <w:marBottom w:val="0"/>
      <w:divBdr>
        <w:top w:val="none" w:sz="0" w:space="0" w:color="auto"/>
        <w:left w:val="none" w:sz="0" w:space="0" w:color="auto"/>
        <w:bottom w:val="none" w:sz="0" w:space="0" w:color="auto"/>
        <w:right w:val="none" w:sz="0" w:space="0" w:color="auto"/>
      </w:divBdr>
    </w:div>
    <w:div w:id="407072549">
      <w:bodyDiv w:val="1"/>
      <w:marLeft w:val="0"/>
      <w:marRight w:val="0"/>
      <w:marTop w:val="0"/>
      <w:marBottom w:val="0"/>
      <w:divBdr>
        <w:top w:val="none" w:sz="0" w:space="0" w:color="auto"/>
        <w:left w:val="none" w:sz="0" w:space="0" w:color="auto"/>
        <w:bottom w:val="none" w:sz="0" w:space="0" w:color="auto"/>
        <w:right w:val="none" w:sz="0" w:space="0" w:color="auto"/>
      </w:divBdr>
    </w:div>
    <w:div w:id="407969154">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09547511">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3010511">
      <w:bodyDiv w:val="1"/>
      <w:marLeft w:val="0"/>
      <w:marRight w:val="0"/>
      <w:marTop w:val="0"/>
      <w:marBottom w:val="0"/>
      <w:divBdr>
        <w:top w:val="none" w:sz="0" w:space="0" w:color="auto"/>
        <w:left w:val="none" w:sz="0" w:space="0" w:color="auto"/>
        <w:bottom w:val="none" w:sz="0" w:space="0" w:color="auto"/>
        <w:right w:val="none" w:sz="0" w:space="0" w:color="auto"/>
      </w:divBdr>
    </w:div>
    <w:div w:id="413549801">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17018700">
      <w:bodyDiv w:val="1"/>
      <w:marLeft w:val="0"/>
      <w:marRight w:val="0"/>
      <w:marTop w:val="0"/>
      <w:marBottom w:val="0"/>
      <w:divBdr>
        <w:top w:val="none" w:sz="0" w:space="0" w:color="auto"/>
        <w:left w:val="none" w:sz="0" w:space="0" w:color="auto"/>
        <w:bottom w:val="none" w:sz="0" w:space="0" w:color="auto"/>
        <w:right w:val="none" w:sz="0" w:space="0" w:color="auto"/>
      </w:divBdr>
    </w:div>
    <w:div w:id="419527874">
      <w:bodyDiv w:val="1"/>
      <w:marLeft w:val="0"/>
      <w:marRight w:val="0"/>
      <w:marTop w:val="0"/>
      <w:marBottom w:val="0"/>
      <w:divBdr>
        <w:top w:val="none" w:sz="0" w:space="0" w:color="auto"/>
        <w:left w:val="none" w:sz="0" w:space="0" w:color="auto"/>
        <w:bottom w:val="none" w:sz="0" w:space="0" w:color="auto"/>
        <w:right w:val="none" w:sz="0" w:space="0" w:color="auto"/>
      </w:divBdr>
      <w:divsChild>
        <w:div w:id="202520751">
          <w:marLeft w:val="0"/>
          <w:marRight w:val="0"/>
          <w:marTop w:val="0"/>
          <w:marBottom w:val="0"/>
          <w:divBdr>
            <w:top w:val="none" w:sz="0" w:space="0" w:color="auto"/>
            <w:left w:val="none" w:sz="0" w:space="0" w:color="auto"/>
            <w:bottom w:val="none" w:sz="0" w:space="0" w:color="auto"/>
            <w:right w:val="none" w:sz="0" w:space="0" w:color="auto"/>
          </w:divBdr>
          <w:divsChild>
            <w:div w:id="1336346888">
              <w:marLeft w:val="0"/>
              <w:marRight w:val="0"/>
              <w:marTop w:val="0"/>
              <w:marBottom w:val="0"/>
              <w:divBdr>
                <w:top w:val="none" w:sz="0" w:space="0" w:color="auto"/>
                <w:left w:val="none" w:sz="0" w:space="0" w:color="auto"/>
                <w:bottom w:val="none" w:sz="0" w:space="0" w:color="auto"/>
                <w:right w:val="none" w:sz="0" w:space="0" w:color="auto"/>
              </w:divBdr>
              <w:divsChild>
                <w:div w:id="662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395773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6313544">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28083571">
      <w:bodyDiv w:val="1"/>
      <w:marLeft w:val="0"/>
      <w:marRight w:val="0"/>
      <w:marTop w:val="0"/>
      <w:marBottom w:val="0"/>
      <w:divBdr>
        <w:top w:val="none" w:sz="0" w:space="0" w:color="auto"/>
        <w:left w:val="none" w:sz="0" w:space="0" w:color="auto"/>
        <w:bottom w:val="none" w:sz="0" w:space="0" w:color="auto"/>
        <w:right w:val="none" w:sz="0" w:space="0" w:color="auto"/>
      </w:divBdr>
      <w:divsChild>
        <w:div w:id="298270628">
          <w:marLeft w:val="0"/>
          <w:marRight w:val="0"/>
          <w:marTop w:val="0"/>
          <w:marBottom w:val="0"/>
          <w:divBdr>
            <w:top w:val="none" w:sz="0" w:space="0" w:color="auto"/>
            <w:left w:val="none" w:sz="0" w:space="0" w:color="auto"/>
            <w:bottom w:val="none" w:sz="0" w:space="0" w:color="auto"/>
            <w:right w:val="none" w:sz="0" w:space="0" w:color="auto"/>
          </w:divBdr>
          <w:divsChild>
            <w:div w:id="2052879982">
              <w:marLeft w:val="0"/>
              <w:marRight w:val="0"/>
              <w:marTop w:val="0"/>
              <w:marBottom w:val="0"/>
              <w:divBdr>
                <w:top w:val="none" w:sz="0" w:space="0" w:color="auto"/>
                <w:left w:val="none" w:sz="0" w:space="0" w:color="auto"/>
                <w:bottom w:val="none" w:sz="0" w:space="0" w:color="auto"/>
                <w:right w:val="none" w:sz="0" w:space="0" w:color="auto"/>
              </w:divBdr>
              <w:divsChild>
                <w:div w:id="2036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9206">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40342200">
      <w:bodyDiv w:val="1"/>
      <w:marLeft w:val="0"/>
      <w:marRight w:val="0"/>
      <w:marTop w:val="0"/>
      <w:marBottom w:val="0"/>
      <w:divBdr>
        <w:top w:val="none" w:sz="0" w:space="0" w:color="auto"/>
        <w:left w:val="none" w:sz="0" w:space="0" w:color="auto"/>
        <w:bottom w:val="none" w:sz="0" w:space="0" w:color="auto"/>
        <w:right w:val="none" w:sz="0" w:space="0" w:color="auto"/>
      </w:divBdr>
    </w:div>
    <w:div w:id="442698928">
      <w:bodyDiv w:val="1"/>
      <w:marLeft w:val="0"/>
      <w:marRight w:val="0"/>
      <w:marTop w:val="0"/>
      <w:marBottom w:val="0"/>
      <w:divBdr>
        <w:top w:val="none" w:sz="0" w:space="0" w:color="auto"/>
        <w:left w:val="none" w:sz="0" w:space="0" w:color="auto"/>
        <w:bottom w:val="none" w:sz="0" w:space="0" w:color="auto"/>
        <w:right w:val="none" w:sz="0" w:space="0" w:color="auto"/>
      </w:divBdr>
    </w:div>
    <w:div w:id="443888915">
      <w:bodyDiv w:val="1"/>
      <w:marLeft w:val="0"/>
      <w:marRight w:val="0"/>
      <w:marTop w:val="0"/>
      <w:marBottom w:val="0"/>
      <w:divBdr>
        <w:top w:val="none" w:sz="0" w:space="0" w:color="auto"/>
        <w:left w:val="none" w:sz="0" w:space="0" w:color="auto"/>
        <w:bottom w:val="none" w:sz="0" w:space="0" w:color="auto"/>
        <w:right w:val="none" w:sz="0" w:space="0" w:color="auto"/>
      </w:divBdr>
    </w:div>
    <w:div w:id="444427928">
      <w:bodyDiv w:val="1"/>
      <w:marLeft w:val="0"/>
      <w:marRight w:val="0"/>
      <w:marTop w:val="0"/>
      <w:marBottom w:val="0"/>
      <w:divBdr>
        <w:top w:val="none" w:sz="0" w:space="0" w:color="auto"/>
        <w:left w:val="none" w:sz="0" w:space="0" w:color="auto"/>
        <w:bottom w:val="none" w:sz="0" w:space="0" w:color="auto"/>
        <w:right w:val="none" w:sz="0" w:space="0" w:color="auto"/>
      </w:divBdr>
    </w:div>
    <w:div w:id="448355769">
      <w:bodyDiv w:val="1"/>
      <w:marLeft w:val="0"/>
      <w:marRight w:val="0"/>
      <w:marTop w:val="0"/>
      <w:marBottom w:val="0"/>
      <w:divBdr>
        <w:top w:val="none" w:sz="0" w:space="0" w:color="auto"/>
        <w:left w:val="none" w:sz="0" w:space="0" w:color="auto"/>
        <w:bottom w:val="none" w:sz="0" w:space="0" w:color="auto"/>
        <w:right w:val="none" w:sz="0" w:space="0" w:color="auto"/>
      </w:divBdr>
    </w:div>
    <w:div w:id="448744710">
      <w:bodyDiv w:val="1"/>
      <w:marLeft w:val="0"/>
      <w:marRight w:val="0"/>
      <w:marTop w:val="0"/>
      <w:marBottom w:val="0"/>
      <w:divBdr>
        <w:top w:val="none" w:sz="0" w:space="0" w:color="auto"/>
        <w:left w:val="none" w:sz="0" w:space="0" w:color="auto"/>
        <w:bottom w:val="none" w:sz="0" w:space="0" w:color="auto"/>
        <w:right w:val="none" w:sz="0" w:space="0" w:color="auto"/>
      </w:divBdr>
    </w:div>
    <w:div w:id="452335641">
      <w:bodyDiv w:val="1"/>
      <w:marLeft w:val="0"/>
      <w:marRight w:val="0"/>
      <w:marTop w:val="0"/>
      <w:marBottom w:val="0"/>
      <w:divBdr>
        <w:top w:val="none" w:sz="0" w:space="0" w:color="auto"/>
        <w:left w:val="none" w:sz="0" w:space="0" w:color="auto"/>
        <w:bottom w:val="none" w:sz="0" w:space="0" w:color="auto"/>
        <w:right w:val="none" w:sz="0" w:space="0" w:color="auto"/>
      </w:divBdr>
    </w:div>
    <w:div w:id="453450043">
      <w:bodyDiv w:val="1"/>
      <w:marLeft w:val="0"/>
      <w:marRight w:val="0"/>
      <w:marTop w:val="0"/>
      <w:marBottom w:val="0"/>
      <w:divBdr>
        <w:top w:val="none" w:sz="0" w:space="0" w:color="auto"/>
        <w:left w:val="none" w:sz="0" w:space="0" w:color="auto"/>
        <w:bottom w:val="none" w:sz="0" w:space="0" w:color="auto"/>
        <w:right w:val="none" w:sz="0" w:space="0" w:color="auto"/>
      </w:divBdr>
    </w:div>
    <w:div w:id="455174527">
      <w:bodyDiv w:val="1"/>
      <w:marLeft w:val="0"/>
      <w:marRight w:val="0"/>
      <w:marTop w:val="0"/>
      <w:marBottom w:val="0"/>
      <w:divBdr>
        <w:top w:val="none" w:sz="0" w:space="0" w:color="auto"/>
        <w:left w:val="none" w:sz="0" w:space="0" w:color="auto"/>
        <w:bottom w:val="none" w:sz="0" w:space="0" w:color="auto"/>
        <w:right w:val="none" w:sz="0" w:space="0" w:color="auto"/>
      </w:divBdr>
    </w:div>
    <w:div w:id="455489359">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29613">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59301882">
      <w:bodyDiv w:val="1"/>
      <w:marLeft w:val="0"/>
      <w:marRight w:val="0"/>
      <w:marTop w:val="0"/>
      <w:marBottom w:val="0"/>
      <w:divBdr>
        <w:top w:val="none" w:sz="0" w:space="0" w:color="auto"/>
        <w:left w:val="none" w:sz="0" w:space="0" w:color="auto"/>
        <w:bottom w:val="none" w:sz="0" w:space="0" w:color="auto"/>
        <w:right w:val="none" w:sz="0" w:space="0" w:color="auto"/>
      </w:divBdr>
    </w:div>
    <w:div w:id="462500577">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63083357">
      <w:bodyDiv w:val="1"/>
      <w:marLeft w:val="0"/>
      <w:marRight w:val="0"/>
      <w:marTop w:val="0"/>
      <w:marBottom w:val="0"/>
      <w:divBdr>
        <w:top w:val="none" w:sz="0" w:space="0" w:color="auto"/>
        <w:left w:val="none" w:sz="0" w:space="0" w:color="auto"/>
        <w:bottom w:val="none" w:sz="0" w:space="0" w:color="auto"/>
        <w:right w:val="none" w:sz="0" w:space="0" w:color="auto"/>
      </w:divBdr>
    </w:div>
    <w:div w:id="464197268">
      <w:bodyDiv w:val="1"/>
      <w:marLeft w:val="0"/>
      <w:marRight w:val="0"/>
      <w:marTop w:val="0"/>
      <w:marBottom w:val="0"/>
      <w:divBdr>
        <w:top w:val="none" w:sz="0" w:space="0" w:color="auto"/>
        <w:left w:val="none" w:sz="0" w:space="0" w:color="auto"/>
        <w:bottom w:val="none" w:sz="0" w:space="0" w:color="auto"/>
        <w:right w:val="none" w:sz="0" w:space="0" w:color="auto"/>
      </w:divBdr>
    </w:div>
    <w:div w:id="464544930">
      <w:bodyDiv w:val="1"/>
      <w:marLeft w:val="0"/>
      <w:marRight w:val="0"/>
      <w:marTop w:val="0"/>
      <w:marBottom w:val="0"/>
      <w:divBdr>
        <w:top w:val="none" w:sz="0" w:space="0" w:color="auto"/>
        <w:left w:val="none" w:sz="0" w:space="0" w:color="auto"/>
        <w:bottom w:val="none" w:sz="0" w:space="0" w:color="auto"/>
        <w:right w:val="none" w:sz="0" w:space="0" w:color="auto"/>
      </w:divBdr>
    </w:div>
    <w:div w:id="465126502">
      <w:bodyDiv w:val="1"/>
      <w:marLeft w:val="0"/>
      <w:marRight w:val="0"/>
      <w:marTop w:val="0"/>
      <w:marBottom w:val="0"/>
      <w:divBdr>
        <w:top w:val="none" w:sz="0" w:space="0" w:color="auto"/>
        <w:left w:val="none" w:sz="0" w:space="0" w:color="auto"/>
        <w:bottom w:val="none" w:sz="0" w:space="0" w:color="auto"/>
        <w:right w:val="none" w:sz="0" w:space="0" w:color="auto"/>
      </w:divBdr>
    </w:div>
    <w:div w:id="465515566">
      <w:bodyDiv w:val="1"/>
      <w:marLeft w:val="0"/>
      <w:marRight w:val="0"/>
      <w:marTop w:val="0"/>
      <w:marBottom w:val="0"/>
      <w:divBdr>
        <w:top w:val="none" w:sz="0" w:space="0" w:color="auto"/>
        <w:left w:val="none" w:sz="0" w:space="0" w:color="auto"/>
        <w:bottom w:val="none" w:sz="0" w:space="0" w:color="auto"/>
        <w:right w:val="none" w:sz="0" w:space="0" w:color="auto"/>
      </w:divBdr>
    </w:div>
    <w:div w:id="465898282">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1407396">
      <w:bodyDiv w:val="1"/>
      <w:marLeft w:val="0"/>
      <w:marRight w:val="0"/>
      <w:marTop w:val="0"/>
      <w:marBottom w:val="0"/>
      <w:divBdr>
        <w:top w:val="none" w:sz="0" w:space="0" w:color="auto"/>
        <w:left w:val="none" w:sz="0" w:space="0" w:color="auto"/>
        <w:bottom w:val="none" w:sz="0" w:space="0" w:color="auto"/>
        <w:right w:val="none" w:sz="0" w:space="0" w:color="auto"/>
      </w:divBdr>
    </w:div>
    <w:div w:id="474180411">
      <w:bodyDiv w:val="1"/>
      <w:marLeft w:val="0"/>
      <w:marRight w:val="0"/>
      <w:marTop w:val="0"/>
      <w:marBottom w:val="0"/>
      <w:divBdr>
        <w:top w:val="none" w:sz="0" w:space="0" w:color="auto"/>
        <w:left w:val="none" w:sz="0" w:space="0" w:color="auto"/>
        <w:bottom w:val="none" w:sz="0" w:space="0" w:color="auto"/>
        <w:right w:val="none" w:sz="0" w:space="0" w:color="auto"/>
      </w:divBdr>
    </w:div>
    <w:div w:id="475102996">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8612844">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2114693">
      <w:bodyDiv w:val="1"/>
      <w:marLeft w:val="0"/>
      <w:marRight w:val="0"/>
      <w:marTop w:val="0"/>
      <w:marBottom w:val="0"/>
      <w:divBdr>
        <w:top w:val="none" w:sz="0" w:space="0" w:color="auto"/>
        <w:left w:val="none" w:sz="0" w:space="0" w:color="auto"/>
        <w:bottom w:val="none" w:sz="0" w:space="0" w:color="auto"/>
        <w:right w:val="none" w:sz="0" w:space="0" w:color="auto"/>
      </w:divBdr>
    </w:div>
    <w:div w:id="482354547">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87095916">
      <w:bodyDiv w:val="1"/>
      <w:marLeft w:val="0"/>
      <w:marRight w:val="0"/>
      <w:marTop w:val="0"/>
      <w:marBottom w:val="0"/>
      <w:divBdr>
        <w:top w:val="none" w:sz="0" w:space="0" w:color="auto"/>
        <w:left w:val="none" w:sz="0" w:space="0" w:color="auto"/>
        <w:bottom w:val="none" w:sz="0" w:space="0" w:color="auto"/>
        <w:right w:val="none" w:sz="0" w:space="0" w:color="auto"/>
      </w:divBdr>
    </w:div>
    <w:div w:id="487137215">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0557780">
      <w:bodyDiv w:val="1"/>
      <w:marLeft w:val="0"/>
      <w:marRight w:val="0"/>
      <w:marTop w:val="0"/>
      <w:marBottom w:val="0"/>
      <w:divBdr>
        <w:top w:val="none" w:sz="0" w:space="0" w:color="auto"/>
        <w:left w:val="none" w:sz="0" w:space="0" w:color="auto"/>
        <w:bottom w:val="none" w:sz="0" w:space="0" w:color="auto"/>
        <w:right w:val="none" w:sz="0" w:space="0" w:color="auto"/>
      </w:divBdr>
    </w:div>
    <w:div w:id="493689943">
      <w:bodyDiv w:val="1"/>
      <w:marLeft w:val="0"/>
      <w:marRight w:val="0"/>
      <w:marTop w:val="0"/>
      <w:marBottom w:val="0"/>
      <w:divBdr>
        <w:top w:val="none" w:sz="0" w:space="0" w:color="auto"/>
        <w:left w:val="none" w:sz="0" w:space="0" w:color="auto"/>
        <w:bottom w:val="none" w:sz="0" w:space="0" w:color="auto"/>
        <w:right w:val="none" w:sz="0" w:space="0" w:color="auto"/>
      </w:divBdr>
    </w:div>
    <w:div w:id="493955999">
      <w:bodyDiv w:val="1"/>
      <w:marLeft w:val="0"/>
      <w:marRight w:val="0"/>
      <w:marTop w:val="0"/>
      <w:marBottom w:val="0"/>
      <w:divBdr>
        <w:top w:val="none" w:sz="0" w:space="0" w:color="auto"/>
        <w:left w:val="none" w:sz="0" w:space="0" w:color="auto"/>
        <w:bottom w:val="none" w:sz="0" w:space="0" w:color="auto"/>
        <w:right w:val="none" w:sz="0" w:space="0" w:color="auto"/>
      </w:divBdr>
    </w:div>
    <w:div w:id="496305636">
      <w:bodyDiv w:val="1"/>
      <w:marLeft w:val="0"/>
      <w:marRight w:val="0"/>
      <w:marTop w:val="0"/>
      <w:marBottom w:val="0"/>
      <w:divBdr>
        <w:top w:val="none" w:sz="0" w:space="0" w:color="auto"/>
        <w:left w:val="none" w:sz="0" w:space="0" w:color="auto"/>
        <w:bottom w:val="none" w:sz="0" w:space="0" w:color="auto"/>
        <w:right w:val="none" w:sz="0" w:space="0" w:color="auto"/>
      </w:divBdr>
    </w:div>
    <w:div w:id="497499304">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499465051">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0851113">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8519744">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799854">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1382234">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3693611">
      <w:bodyDiv w:val="1"/>
      <w:marLeft w:val="0"/>
      <w:marRight w:val="0"/>
      <w:marTop w:val="0"/>
      <w:marBottom w:val="0"/>
      <w:divBdr>
        <w:top w:val="none" w:sz="0" w:space="0" w:color="auto"/>
        <w:left w:val="none" w:sz="0" w:space="0" w:color="auto"/>
        <w:bottom w:val="none" w:sz="0" w:space="0" w:color="auto"/>
        <w:right w:val="none" w:sz="0" w:space="0" w:color="auto"/>
      </w:divBdr>
    </w:div>
    <w:div w:id="514853847">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044218">
      <w:bodyDiv w:val="1"/>
      <w:marLeft w:val="0"/>
      <w:marRight w:val="0"/>
      <w:marTop w:val="0"/>
      <w:marBottom w:val="0"/>
      <w:divBdr>
        <w:top w:val="none" w:sz="0" w:space="0" w:color="auto"/>
        <w:left w:val="none" w:sz="0" w:space="0" w:color="auto"/>
        <w:bottom w:val="none" w:sz="0" w:space="0" w:color="auto"/>
        <w:right w:val="none" w:sz="0" w:space="0" w:color="auto"/>
      </w:divBdr>
    </w:div>
    <w:div w:id="516425554">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18203121">
      <w:bodyDiv w:val="1"/>
      <w:marLeft w:val="0"/>
      <w:marRight w:val="0"/>
      <w:marTop w:val="0"/>
      <w:marBottom w:val="0"/>
      <w:divBdr>
        <w:top w:val="none" w:sz="0" w:space="0" w:color="auto"/>
        <w:left w:val="none" w:sz="0" w:space="0" w:color="auto"/>
        <w:bottom w:val="none" w:sz="0" w:space="0" w:color="auto"/>
        <w:right w:val="none" w:sz="0" w:space="0" w:color="auto"/>
      </w:divBdr>
    </w:div>
    <w:div w:id="518853339">
      <w:bodyDiv w:val="1"/>
      <w:marLeft w:val="0"/>
      <w:marRight w:val="0"/>
      <w:marTop w:val="0"/>
      <w:marBottom w:val="0"/>
      <w:divBdr>
        <w:top w:val="none" w:sz="0" w:space="0" w:color="auto"/>
        <w:left w:val="none" w:sz="0" w:space="0" w:color="auto"/>
        <w:bottom w:val="none" w:sz="0" w:space="0" w:color="auto"/>
        <w:right w:val="none" w:sz="0" w:space="0" w:color="auto"/>
      </w:divBdr>
    </w:div>
    <w:div w:id="519123490">
      <w:bodyDiv w:val="1"/>
      <w:marLeft w:val="0"/>
      <w:marRight w:val="0"/>
      <w:marTop w:val="0"/>
      <w:marBottom w:val="0"/>
      <w:divBdr>
        <w:top w:val="none" w:sz="0" w:space="0" w:color="auto"/>
        <w:left w:val="none" w:sz="0" w:space="0" w:color="auto"/>
        <w:bottom w:val="none" w:sz="0" w:space="0" w:color="auto"/>
        <w:right w:val="none" w:sz="0" w:space="0" w:color="auto"/>
      </w:divBdr>
    </w:div>
    <w:div w:id="519860081">
      <w:bodyDiv w:val="1"/>
      <w:marLeft w:val="0"/>
      <w:marRight w:val="0"/>
      <w:marTop w:val="0"/>
      <w:marBottom w:val="0"/>
      <w:divBdr>
        <w:top w:val="none" w:sz="0" w:space="0" w:color="auto"/>
        <w:left w:val="none" w:sz="0" w:space="0" w:color="auto"/>
        <w:bottom w:val="none" w:sz="0" w:space="0" w:color="auto"/>
        <w:right w:val="none" w:sz="0" w:space="0" w:color="auto"/>
      </w:divBdr>
    </w:div>
    <w:div w:id="520704637">
      <w:bodyDiv w:val="1"/>
      <w:marLeft w:val="0"/>
      <w:marRight w:val="0"/>
      <w:marTop w:val="0"/>
      <w:marBottom w:val="0"/>
      <w:divBdr>
        <w:top w:val="none" w:sz="0" w:space="0" w:color="auto"/>
        <w:left w:val="none" w:sz="0" w:space="0" w:color="auto"/>
        <w:bottom w:val="none" w:sz="0" w:space="0" w:color="auto"/>
        <w:right w:val="none" w:sz="0" w:space="0" w:color="auto"/>
      </w:divBdr>
    </w:div>
    <w:div w:id="522675458">
      <w:bodyDiv w:val="1"/>
      <w:marLeft w:val="0"/>
      <w:marRight w:val="0"/>
      <w:marTop w:val="0"/>
      <w:marBottom w:val="0"/>
      <w:divBdr>
        <w:top w:val="none" w:sz="0" w:space="0" w:color="auto"/>
        <w:left w:val="none" w:sz="0" w:space="0" w:color="auto"/>
        <w:bottom w:val="none" w:sz="0" w:space="0" w:color="auto"/>
        <w:right w:val="none" w:sz="0" w:space="0" w:color="auto"/>
      </w:divBdr>
    </w:div>
    <w:div w:id="523372563">
      <w:bodyDiv w:val="1"/>
      <w:marLeft w:val="0"/>
      <w:marRight w:val="0"/>
      <w:marTop w:val="0"/>
      <w:marBottom w:val="0"/>
      <w:divBdr>
        <w:top w:val="none" w:sz="0" w:space="0" w:color="auto"/>
        <w:left w:val="none" w:sz="0" w:space="0" w:color="auto"/>
        <w:bottom w:val="none" w:sz="0" w:space="0" w:color="auto"/>
        <w:right w:val="none" w:sz="0" w:space="0" w:color="auto"/>
      </w:divBdr>
    </w:div>
    <w:div w:id="526019079">
      <w:bodyDiv w:val="1"/>
      <w:marLeft w:val="0"/>
      <w:marRight w:val="0"/>
      <w:marTop w:val="0"/>
      <w:marBottom w:val="0"/>
      <w:divBdr>
        <w:top w:val="none" w:sz="0" w:space="0" w:color="auto"/>
        <w:left w:val="none" w:sz="0" w:space="0" w:color="auto"/>
        <w:bottom w:val="none" w:sz="0" w:space="0" w:color="auto"/>
        <w:right w:val="none" w:sz="0" w:space="0" w:color="auto"/>
      </w:divBdr>
    </w:div>
    <w:div w:id="52626186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28221046">
      <w:bodyDiv w:val="1"/>
      <w:marLeft w:val="0"/>
      <w:marRight w:val="0"/>
      <w:marTop w:val="0"/>
      <w:marBottom w:val="0"/>
      <w:divBdr>
        <w:top w:val="none" w:sz="0" w:space="0" w:color="auto"/>
        <w:left w:val="none" w:sz="0" w:space="0" w:color="auto"/>
        <w:bottom w:val="none" w:sz="0" w:space="0" w:color="auto"/>
        <w:right w:val="none" w:sz="0" w:space="0" w:color="auto"/>
      </w:divBdr>
    </w:div>
    <w:div w:id="529608879">
      <w:bodyDiv w:val="1"/>
      <w:marLeft w:val="0"/>
      <w:marRight w:val="0"/>
      <w:marTop w:val="0"/>
      <w:marBottom w:val="0"/>
      <w:divBdr>
        <w:top w:val="none" w:sz="0" w:space="0" w:color="auto"/>
        <w:left w:val="none" w:sz="0" w:space="0" w:color="auto"/>
        <w:bottom w:val="none" w:sz="0" w:space="0" w:color="auto"/>
        <w:right w:val="none" w:sz="0" w:space="0" w:color="auto"/>
      </w:divBdr>
    </w:div>
    <w:div w:id="532040610">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5391543">
      <w:bodyDiv w:val="1"/>
      <w:marLeft w:val="0"/>
      <w:marRight w:val="0"/>
      <w:marTop w:val="0"/>
      <w:marBottom w:val="0"/>
      <w:divBdr>
        <w:top w:val="none" w:sz="0" w:space="0" w:color="auto"/>
        <w:left w:val="none" w:sz="0" w:space="0" w:color="auto"/>
        <w:bottom w:val="none" w:sz="0" w:space="0" w:color="auto"/>
        <w:right w:val="none" w:sz="0" w:space="0" w:color="auto"/>
      </w:divBdr>
    </w:div>
    <w:div w:id="537203653">
      <w:bodyDiv w:val="1"/>
      <w:marLeft w:val="0"/>
      <w:marRight w:val="0"/>
      <w:marTop w:val="0"/>
      <w:marBottom w:val="0"/>
      <w:divBdr>
        <w:top w:val="none" w:sz="0" w:space="0" w:color="auto"/>
        <w:left w:val="none" w:sz="0" w:space="0" w:color="auto"/>
        <w:bottom w:val="none" w:sz="0" w:space="0" w:color="auto"/>
        <w:right w:val="none" w:sz="0" w:space="0" w:color="auto"/>
      </w:divBdr>
    </w:div>
    <w:div w:id="538588563">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39440299">
      <w:bodyDiv w:val="1"/>
      <w:marLeft w:val="0"/>
      <w:marRight w:val="0"/>
      <w:marTop w:val="0"/>
      <w:marBottom w:val="0"/>
      <w:divBdr>
        <w:top w:val="none" w:sz="0" w:space="0" w:color="auto"/>
        <w:left w:val="none" w:sz="0" w:space="0" w:color="auto"/>
        <w:bottom w:val="none" w:sz="0" w:space="0" w:color="auto"/>
        <w:right w:val="none" w:sz="0" w:space="0" w:color="auto"/>
      </w:divBdr>
    </w:div>
    <w:div w:id="540367500">
      <w:bodyDiv w:val="1"/>
      <w:marLeft w:val="0"/>
      <w:marRight w:val="0"/>
      <w:marTop w:val="0"/>
      <w:marBottom w:val="0"/>
      <w:divBdr>
        <w:top w:val="none" w:sz="0" w:space="0" w:color="auto"/>
        <w:left w:val="none" w:sz="0" w:space="0" w:color="auto"/>
        <w:bottom w:val="none" w:sz="0" w:space="0" w:color="auto"/>
        <w:right w:val="none" w:sz="0" w:space="0" w:color="auto"/>
      </w:divBdr>
    </w:div>
    <w:div w:id="545608557">
      <w:bodyDiv w:val="1"/>
      <w:marLeft w:val="0"/>
      <w:marRight w:val="0"/>
      <w:marTop w:val="0"/>
      <w:marBottom w:val="0"/>
      <w:divBdr>
        <w:top w:val="none" w:sz="0" w:space="0" w:color="auto"/>
        <w:left w:val="none" w:sz="0" w:space="0" w:color="auto"/>
        <w:bottom w:val="none" w:sz="0" w:space="0" w:color="auto"/>
        <w:right w:val="none" w:sz="0" w:space="0" w:color="auto"/>
      </w:divBdr>
    </w:div>
    <w:div w:id="545798556">
      <w:bodyDiv w:val="1"/>
      <w:marLeft w:val="0"/>
      <w:marRight w:val="0"/>
      <w:marTop w:val="0"/>
      <w:marBottom w:val="0"/>
      <w:divBdr>
        <w:top w:val="none" w:sz="0" w:space="0" w:color="auto"/>
        <w:left w:val="none" w:sz="0" w:space="0" w:color="auto"/>
        <w:bottom w:val="none" w:sz="0" w:space="0" w:color="auto"/>
        <w:right w:val="none" w:sz="0" w:space="0" w:color="auto"/>
      </w:divBdr>
    </w:div>
    <w:div w:id="546843220">
      <w:bodyDiv w:val="1"/>
      <w:marLeft w:val="0"/>
      <w:marRight w:val="0"/>
      <w:marTop w:val="0"/>
      <w:marBottom w:val="0"/>
      <w:divBdr>
        <w:top w:val="none" w:sz="0" w:space="0" w:color="auto"/>
        <w:left w:val="none" w:sz="0" w:space="0" w:color="auto"/>
        <w:bottom w:val="none" w:sz="0" w:space="0" w:color="auto"/>
        <w:right w:val="none" w:sz="0" w:space="0" w:color="auto"/>
      </w:divBdr>
    </w:div>
    <w:div w:id="547106472">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55052391">
      <w:bodyDiv w:val="1"/>
      <w:marLeft w:val="0"/>
      <w:marRight w:val="0"/>
      <w:marTop w:val="0"/>
      <w:marBottom w:val="0"/>
      <w:divBdr>
        <w:top w:val="none" w:sz="0" w:space="0" w:color="auto"/>
        <w:left w:val="none" w:sz="0" w:space="0" w:color="auto"/>
        <w:bottom w:val="none" w:sz="0" w:space="0" w:color="auto"/>
        <w:right w:val="none" w:sz="0" w:space="0" w:color="auto"/>
      </w:divBdr>
    </w:div>
    <w:div w:id="556168562">
      <w:bodyDiv w:val="1"/>
      <w:marLeft w:val="0"/>
      <w:marRight w:val="0"/>
      <w:marTop w:val="0"/>
      <w:marBottom w:val="0"/>
      <w:divBdr>
        <w:top w:val="none" w:sz="0" w:space="0" w:color="auto"/>
        <w:left w:val="none" w:sz="0" w:space="0" w:color="auto"/>
        <w:bottom w:val="none" w:sz="0" w:space="0" w:color="auto"/>
        <w:right w:val="none" w:sz="0" w:space="0" w:color="auto"/>
      </w:divBdr>
    </w:div>
    <w:div w:id="557015810">
      <w:bodyDiv w:val="1"/>
      <w:marLeft w:val="0"/>
      <w:marRight w:val="0"/>
      <w:marTop w:val="0"/>
      <w:marBottom w:val="0"/>
      <w:divBdr>
        <w:top w:val="none" w:sz="0" w:space="0" w:color="auto"/>
        <w:left w:val="none" w:sz="0" w:space="0" w:color="auto"/>
        <w:bottom w:val="none" w:sz="0" w:space="0" w:color="auto"/>
        <w:right w:val="none" w:sz="0" w:space="0" w:color="auto"/>
      </w:divBdr>
    </w:div>
    <w:div w:id="560091901">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032747">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57298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7686304">
      <w:bodyDiv w:val="1"/>
      <w:marLeft w:val="0"/>
      <w:marRight w:val="0"/>
      <w:marTop w:val="0"/>
      <w:marBottom w:val="0"/>
      <w:divBdr>
        <w:top w:val="none" w:sz="0" w:space="0" w:color="auto"/>
        <w:left w:val="none" w:sz="0" w:space="0" w:color="auto"/>
        <w:bottom w:val="none" w:sz="0" w:space="0" w:color="auto"/>
        <w:right w:val="none" w:sz="0" w:space="0" w:color="auto"/>
      </w:divBdr>
    </w:div>
    <w:div w:id="567688154">
      <w:bodyDiv w:val="1"/>
      <w:marLeft w:val="0"/>
      <w:marRight w:val="0"/>
      <w:marTop w:val="0"/>
      <w:marBottom w:val="0"/>
      <w:divBdr>
        <w:top w:val="none" w:sz="0" w:space="0" w:color="auto"/>
        <w:left w:val="none" w:sz="0" w:space="0" w:color="auto"/>
        <w:bottom w:val="none" w:sz="0" w:space="0" w:color="auto"/>
        <w:right w:val="none" w:sz="0" w:space="0" w:color="auto"/>
      </w:divBdr>
    </w:div>
    <w:div w:id="567689248">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76481520">
      <w:bodyDiv w:val="1"/>
      <w:marLeft w:val="0"/>
      <w:marRight w:val="0"/>
      <w:marTop w:val="0"/>
      <w:marBottom w:val="0"/>
      <w:divBdr>
        <w:top w:val="none" w:sz="0" w:space="0" w:color="auto"/>
        <w:left w:val="none" w:sz="0" w:space="0" w:color="auto"/>
        <w:bottom w:val="none" w:sz="0" w:space="0" w:color="auto"/>
        <w:right w:val="none" w:sz="0" w:space="0" w:color="auto"/>
      </w:divBdr>
    </w:div>
    <w:div w:id="576718200">
      <w:bodyDiv w:val="1"/>
      <w:marLeft w:val="0"/>
      <w:marRight w:val="0"/>
      <w:marTop w:val="0"/>
      <w:marBottom w:val="0"/>
      <w:divBdr>
        <w:top w:val="none" w:sz="0" w:space="0" w:color="auto"/>
        <w:left w:val="none" w:sz="0" w:space="0" w:color="auto"/>
        <w:bottom w:val="none" w:sz="0" w:space="0" w:color="auto"/>
        <w:right w:val="none" w:sz="0" w:space="0" w:color="auto"/>
      </w:divBdr>
    </w:div>
    <w:div w:id="577130554">
      <w:bodyDiv w:val="1"/>
      <w:marLeft w:val="0"/>
      <w:marRight w:val="0"/>
      <w:marTop w:val="0"/>
      <w:marBottom w:val="0"/>
      <w:divBdr>
        <w:top w:val="none" w:sz="0" w:space="0" w:color="auto"/>
        <w:left w:val="none" w:sz="0" w:space="0" w:color="auto"/>
        <w:bottom w:val="none" w:sz="0" w:space="0" w:color="auto"/>
        <w:right w:val="none" w:sz="0" w:space="0" w:color="auto"/>
      </w:divBdr>
    </w:div>
    <w:div w:id="579825637">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4536641">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5965546">
      <w:bodyDiv w:val="1"/>
      <w:marLeft w:val="0"/>
      <w:marRight w:val="0"/>
      <w:marTop w:val="0"/>
      <w:marBottom w:val="0"/>
      <w:divBdr>
        <w:top w:val="none" w:sz="0" w:space="0" w:color="auto"/>
        <w:left w:val="none" w:sz="0" w:space="0" w:color="auto"/>
        <w:bottom w:val="none" w:sz="0" w:space="0" w:color="auto"/>
        <w:right w:val="none" w:sz="0" w:space="0" w:color="auto"/>
      </w:divBdr>
    </w:div>
    <w:div w:id="586235504">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87226855">
      <w:bodyDiv w:val="1"/>
      <w:marLeft w:val="0"/>
      <w:marRight w:val="0"/>
      <w:marTop w:val="0"/>
      <w:marBottom w:val="0"/>
      <w:divBdr>
        <w:top w:val="none" w:sz="0" w:space="0" w:color="auto"/>
        <w:left w:val="none" w:sz="0" w:space="0" w:color="auto"/>
        <w:bottom w:val="none" w:sz="0" w:space="0" w:color="auto"/>
        <w:right w:val="none" w:sz="0" w:space="0" w:color="auto"/>
      </w:divBdr>
    </w:div>
    <w:div w:id="588080583">
      <w:bodyDiv w:val="1"/>
      <w:marLeft w:val="0"/>
      <w:marRight w:val="0"/>
      <w:marTop w:val="0"/>
      <w:marBottom w:val="0"/>
      <w:divBdr>
        <w:top w:val="none" w:sz="0" w:space="0" w:color="auto"/>
        <w:left w:val="none" w:sz="0" w:space="0" w:color="auto"/>
        <w:bottom w:val="none" w:sz="0" w:space="0" w:color="auto"/>
        <w:right w:val="none" w:sz="0" w:space="0" w:color="auto"/>
      </w:divBdr>
    </w:div>
    <w:div w:id="591746701">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2514845">
      <w:bodyDiv w:val="1"/>
      <w:marLeft w:val="0"/>
      <w:marRight w:val="0"/>
      <w:marTop w:val="0"/>
      <w:marBottom w:val="0"/>
      <w:divBdr>
        <w:top w:val="none" w:sz="0" w:space="0" w:color="auto"/>
        <w:left w:val="none" w:sz="0" w:space="0" w:color="auto"/>
        <w:bottom w:val="none" w:sz="0" w:space="0" w:color="auto"/>
        <w:right w:val="none" w:sz="0" w:space="0" w:color="auto"/>
      </w:divBdr>
    </w:div>
    <w:div w:id="592978230">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1455074">
      <w:bodyDiv w:val="1"/>
      <w:marLeft w:val="0"/>
      <w:marRight w:val="0"/>
      <w:marTop w:val="0"/>
      <w:marBottom w:val="0"/>
      <w:divBdr>
        <w:top w:val="none" w:sz="0" w:space="0" w:color="auto"/>
        <w:left w:val="none" w:sz="0" w:space="0" w:color="auto"/>
        <w:bottom w:val="none" w:sz="0" w:space="0" w:color="auto"/>
        <w:right w:val="none" w:sz="0" w:space="0" w:color="auto"/>
      </w:divBdr>
    </w:div>
    <w:div w:id="602150756">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05311199">
      <w:bodyDiv w:val="1"/>
      <w:marLeft w:val="0"/>
      <w:marRight w:val="0"/>
      <w:marTop w:val="0"/>
      <w:marBottom w:val="0"/>
      <w:divBdr>
        <w:top w:val="none" w:sz="0" w:space="0" w:color="auto"/>
        <w:left w:val="none" w:sz="0" w:space="0" w:color="auto"/>
        <w:bottom w:val="none" w:sz="0" w:space="0" w:color="auto"/>
        <w:right w:val="none" w:sz="0" w:space="0" w:color="auto"/>
      </w:divBdr>
    </w:div>
    <w:div w:id="608242675">
      <w:bodyDiv w:val="1"/>
      <w:marLeft w:val="0"/>
      <w:marRight w:val="0"/>
      <w:marTop w:val="0"/>
      <w:marBottom w:val="0"/>
      <w:divBdr>
        <w:top w:val="none" w:sz="0" w:space="0" w:color="auto"/>
        <w:left w:val="none" w:sz="0" w:space="0" w:color="auto"/>
        <w:bottom w:val="none" w:sz="0" w:space="0" w:color="auto"/>
        <w:right w:val="none" w:sz="0" w:space="0" w:color="auto"/>
      </w:divBdr>
    </w:div>
    <w:div w:id="608511311">
      <w:bodyDiv w:val="1"/>
      <w:marLeft w:val="0"/>
      <w:marRight w:val="0"/>
      <w:marTop w:val="0"/>
      <w:marBottom w:val="0"/>
      <w:divBdr>
        <w:top w:val="none" w:sz="0" w:space="0" w:color="auto"/>
        <w:left w:val="none" w:sz="0" w:space="0" w:color="auto"/>
        <w:bottom w:val="none" w:sz="0" w:space="0" w:color="auto"/>
        <w:right w:val="none" w:sz="0" w:space="0" w:color="auto"/>
      </w:divBdr>
    </w:div>
    <w:div w:id="611523407">
      <w:bodyDiv w:val="1"/>
      <w:marLeft w:val="0"/>
      <w:marRight w:val="0"/>
      <w:marTop w:val="0"/>
      <w:marBottom w:val="0"/>
      <w:divBdr>
        <w:top w:val="none" w:sz="0" w:space="0" w:color="auto"/>
        <w:left w:val="none" w:sz="0" w:space="0" w:color="auto"/>
        <w:bottom w:val="none" w:sz="0" w:space="0" w:color="auto"/>
        <w:right w:val="none" w:sz="0" w:space="0" w:color="auto"/>
      </w:divBdr>
    </w:div>
    <w:div w:id="611783816">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4289152">
      <w:bodyDiv w:val="1"/>
      <w:marLeft w:val="0"/>
      <w:marRight w:val="0"/>
      <w:marTop w:val="0"/>
      <w:marBottom w:val="0"/>
      <w:divBdr>
        <w:top w:val="none" w:sz="0" w:space="0" w:color="auto"/>
        <w:left w:val="none" w:sz="0" w:space="0" w:color="auto"/>
        <w:bottom w:val="none" w:sz="0" w:space="0" w:color="auto"/>
        <w:right w:val="none" w:sz="0" w:space="0" w:color="auto"/>
      </w:divBdr>
    </w:div>
    <w:div w:id="614678410">
      <w:bodyDiv w:val="1"/>
      <w:marLeft w:val="0"/>
      <w:marRight w:val="0"/>
      <w:marTop w:val="0"/>
      <w:marBottom w:val="0"/>
      <w:divBdr>
        <w:top w:val="none" w:sz="0" w:space="0" w:color="auto"/>
        <w:left w:val="none" w:sz="0" w:space="0" w:color="auto"/>
        <w:bottom w:val="none" w:sz="0" w:space="0" w:color="auto"/>
        <w:right w:val="none" w:sz="0" w:space="0" w:color="auto"/>
      </w:divBdr>
    </w:div>
    <w:div w:id="614795651">
      <w:bodyDiv w:val="1"/>
      <w:marLeft w:val="0"/>
      <w:marRight w:val="0"/>
      <w:marTop w:val="0"/>
      <w:marBottom w:val="0"/>
      <w:divBdr>
        <w:top w:val="none" w:sz="0" w:space="0" w:color="auto"/>
        <w:left w:val="none" w:sz="0" w:space="0" w:color="auto"/>
        <w:bottom w:val="none" w:sz="0" w:space="0" w:color="auto"/>
        <w:right w:val="none" w:sz="0" w:space="0" w:color="auto"/>
      </w:divBdr>
    </w:div>
    <w:div w:id="615216102">
      <w:bodyDiv w:val="1"/>
      <w:marLeft w:val="0"/>
      <w:marRight w:val="0"/>
      <w:marTop w:val="0"/>
      <w:marBottom w:val="0"/>
      <w:divBdr>
        <w:top w:val="none" w:sz="0" w:space="0" w:color="auto"/>
        <w:left w:val="none" w:sz="0" w:space="0" w:color="auto"/>
        <w:bottom w:val="none" w:sz="0" w:space="0" w:color="auto"/>
        <w:right w:val="none" w:sz="0" w:space="0" w:color="auto"/>
      </w:divBdr>
    </w:div>
    <w:div w:id="615716004">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7567004">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394040">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0944888">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4916278">
      <w:bodyDiv w:val="1"/>
      <w:marLeft w:val="0"/>
      <w:marRight w:val="0"/>
      <w:marTop w:val="0"/>
      <w:marBottom w:val="0"/>
      <w:divBdr>
        <w:top w:val="none" w:sz="0" w:space="0" w:color="auto"/>
        <w:left w:val="none" w:sz="0" w:space="0" w:color="auto"/>
        <w:bottom w:val="none" w:sz="0" w:space="0" w:color="auto"/>
        <w:right w:val="none" w:sz="0" w:space="0" w:color="auto"/>
      </w:divBdr>
    </w:div>
    <w:div w:id="636030617">
      <w:bodyDiv w:val="1"/>
      <w:marLeft w:val="0"/>
      <w:marRight w:val="0"/>
      <w:marTop w:val="0"/>
      <w:marBottom w:val="0"/>
      <w:divBdr>
        <w:top w:val="none" w:sz="0" w:space="0" w:color="auto"/>
        <w:left w:val="none" w:sz="0" w:space="0" w:color="auto"/>
        <w:bottom w:val="none" w:sz="0" w:space="0" w:color="auto"/>
        <w:right w:val="none" w:sz="0" w:space="0" w:color="auto"/>
      </w:divBdr>
    </w:div>
    <w:div w:id="636104030">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1269772">
      <w:bodyDiv w:val="1"/>
      <w:marLeft w:val="0"/>
      <w:marRight w:val="0"/>
      <w:marTop w:val="0"/>
      <w:marBottom w:val="0"/>
      <w:divBdr>
        <w:top w:val="none" w:sz="0" w:space="0" w:color="auto"/>
        <w:left w:val="none" w:sz="0" w:space="0" w:color="auto"/>
        <w:bottom w:val="none" w:sz="0" w:space="0" w:color="auto"/>
        <w:right w:val="none" w:sz="0" w:space="0" w:color="auto"/>
      </w:divBdr>
    </w:div>
    <w:div w:id="641543210">
      <w:bodyDiv w:val="1"/>
      <w:marLeft w:val="0"/>
      <w:marRight w:val="0"/>
      <w:marTop w:val="0"/>
      <w:marBottom w:val="0"/>
      <w:divBdr>
        <w:top w:val="none" w:sz="0" w:space="0" w:color="auto"/>
        <w:left w:val="none" w:sz="0" w:space="0" w:color="auto"/>
        <w:bottom w:val="none" w:sz="0" w:space="0" w:color="auto"/>
        <w:right w:val="none" w:sz="0" w:space="0" w:color="auto"/>
      </w:divBdr>
    </w:div>
    <w:div w:id="648559242">
      <w:bodyDiv w:val="1"/>
      <w:marLeft w:val="0"/>
      <w:marRight w:val="0"/>
      <w:marTop w:val="0"/>
      <w:marBottom w:val="0"/>
      <w:divBdr>
        <w:top w:val="none" w:sz="0" w:space="0" w:color="auto"/>
        <w:left w:val="none" w:sz="0" w:space="0" w:color="auto"/>
        <w:bottom w:val="none" w:sz="0" w:space="0" w:color="auto"/>
        <w:right w:val="none" w:sz="0" w:space="0" w:color="auto"/>
      </w:divBdr>
    </w:div>
    <w:div w:id="648630755">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090483">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4955549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4338746">
      <w:bodyDiv w:val="1"/>
      <w:marLeft w:val="0"/>
      <w:marRight w:val="0"/>
      <w:marTop w:val="0"/>
      <w:marBottom w:val="0"/>
      <w:divBdr>
        <w:top w:val="none" w:sz="0" w:space="0" w:color="auto"/>
        <w:left w:val="none" w:sz="0" w:space="0" w:color="auto"/>
        <w:bottom w:val="none" w:sz="0" w:space="0" w:color="auto"/>
        <w:right w:val="none" w:sz="0" w:space="0" w:color="auto"/>
      </w:divBdr>
    </w:div>
    <w:div w:id="654771043">
      <w:bodyDiv w:val="1"/>
      <w:marLeft w:val="0"/>
      <w:marRight w:val="0"/>
      <w:marTop w:val="0"/>
      <w:marBottom w:val="0"/>
      <w:divBdr>
        <w:top w:val="none" w:sz="0" w:space="0" w:color="auto"/>
        <w:left w:val="none" w:sz="0" w:space="0" w:color="auto"/>
        <w:bottom w:val="none" w:sz="0" w:space="0" w:color="auto"/>
        <w:right w:val="none" w:sz="0" w:space="0" w:color="auto"/>
      </w:divBdr>
    </w:div>
    <w:div w:id="656616782">
      <w:bodyDiv w:val="1"/>
      <w:marLeft w:val="0"/>
      <w:marRight w:val="0"/>
      <w:marTop w:val="0"/>
      <w:marBottom w:val="0"/>
      <w:divBdr>
        <w:top w:val="none" w:sz="0" w:space="0" w:color="auto"/>
        <w:left w:val="none" w:sz="0" w:space="0" w:color="auto"/>
        <w:bottom w:val="none" w:sz="0" w:space="0" w:color="auto"/>
        <w:right w:val="none" w:sz="0" w:space="0" w:color="auto"/>
      </w:divBdr>
    </w:div>
    <w:div w:id="658996131">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1129866">
      <w:bodyDiv w:val="1"/>
      <w:marLeft w:val="0"/>
      <w:marRight w:val="0"/>
      <w:marTop w:val="0"/>
      <w:marBottom w:val="0"/>
      <w:divBdr>
        <w:top w:val="none" w:sz="0" w:space="0" w:color="auto"/>
        <w:left w:val="none" w:sz="0" w:space="0" w:color="auto"/>
        <w:bottom w:val="none" w:sz="0" w:space="0" w:color="auto"/>
        <w:right w:val="none" w:sz="0" w:space="0" w:color="auto"/>
      </w:divBdr>
    </w:div>
    <w:div w:id="662202280">
      <w:bodyDiv w:val="1"/>
      <w:marLeft w:val="0"/>
      <w:marRight w:val="0"/>
      <w:marTop w:val="0"/>
      <w:marBottom w:val="0"/>
      <w:divBdr>
        <w:top w:val="none" w:sz="0" w:space="0" w:color="auto"/>
        <w:left w:val="none" w:sz="0" w:space="0" w:color="auto"/>
        <w:bottom w:val="none" w:sz="0" w:space="0" w:color="auto"/>
        <w:right w:val="none" w:sz="0" w:space="0" w:color="auto"/>
      </w:divBdr>
    </w:div>
    <w:div w:id="663778565">
      <w:bodyDiv w:val="1"/>
      <w:marLeft w:val="0"/>
      <w:marRight w:val="0"/>
      <w:marTop w:val="0"/>
      <w:marBottom w:val="0"/>
      <w:divBdr>
        <w:top w:val="none" w:sz="0" w:space="0" w:color="auto"/>
        <w:left w:val="none" w:sz="0" w:space="0" w:color="auto"/>
        <w:bottom w:val="none" w:sz="0" w:space="0" w:color="auto"/>
        <w:right w:val="none" w:sz="0" w:space="0" w:color="auto"/>
      </w:divBdr>
    </w:div>
    <w:div w:id="664631192">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67640233">
      <w:bodyDiv w:val="1"/>
      <w:marLeft w:val="0"/>
      <w:marRight w:val="0"/>
      <w:marTop w:val="0"/>
      <w:marBottom w:val="0"/>
      <w:divBdr>
        <w:top w:val="none" w:sz="0" w:space="0" w:color="auto"/>
        <w:left w:val="none" w:sz="0" w:space="0" w:color="auto"/>
        <w:bottom w:val="none" w:sz="0" w:space="0" w:color="auto"/>
        <w:right w:val="none" w:sz="0" w:space="0" w:color="auto"/>
      </w:divBdr>
    </w:div>
    <w:div w:id="669672577">
      <w:bodyDiv w:val="1"/>
      <w:marLeft w:val="0"/>
      <w:marRight w:val="0"/>
      <w:marTop w:val="0"/>
      <w:marBottom w:val="0"/>
      <w:divBdr>
        <w:top w:val="none" w:sz="0" w:space="0" w:color="auto"/>
        <w:left w:val="none" w:sz="0" w:space="0" w:color="auto"/>
        <w:bottom w:val="none" w:sz="0" w:space="0" w:color="auto"/>
        <w:right w:val="none" w:sz="0" w:space="0" w:color="auto"/>
      </w:divBdr>
    </w:div>
    <w:div w:id="669989891">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0372238">
      <w:bodyDiv w:val="1"/>
      <w:marLeft w:val="0"/>
      <w:marRight w:val="0"/>
      <w:marTop w:val="0"/>
      <w:marBottom w:val="0"/>
      <w:divBdr>
        <w:top w:val="none" w:sz="0" w:space="0" w:color="auto"/>
        <w:left w:val="none" w:sz="0" w:space="0" w:color="auto"/>
        <w:bottom w:val="none" w:sz="0" w:space="0" w:color="auto"/>
        <w:right w:val="none" w:sz="0" w:space="0" w:color="auto"/>
      </w:divBdr>
    </w:div>
    <w:div w:id="671182034">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78776185">
      <w:bodyDiv w:val="1"/>
      <w:marLeft w:val="0"/>
      <w:marRight w:val="0"/>
      <w:marTop w:val="0"/>
      <w:marBottom w:val="0"/>
      <w:divBdr>
        <w:top w:val="none" w:sz="0" w:space="0" w:color="auto"/>
        <w:left w:val="none" w:sz="0" w:space="0" w:color="auto"/>
        <w:bottom w:val="none" w:sz="0" w:space="0" w:color="auto"/>
        <w:right w:val="none" w:sz="0" w:space="0" w:color="auto"/>
      </w:divBdr>
    </w:div>
    <w:div w:id="682317241">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36748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86521814">
      <w:bodyDiv w:val="1"/>
      <w:marLeft w:val="0"/>
      <w:marRight w:val="0"/>
      <w:marTop w:val="0"/>
      <w:marBottom w:val="0"/>
      <w:divBdr>
        <w:top w:val="none" w:sz="0" w:space="0" w:color="auto"/>
        <w:left w:val="none" w:sz="0" w:space="0" w:color="auto"/>
        <w:bottom w:val="none" w:sz="0" w:space="0" w:color="auto"/>
        <w:right w:val="none" w:sz="0" w:space="0" w:color="auto"/>
      </w:divBdr>
    </w:div>
    <w:div w:id="687289989">
      <w:bodyDiv w:val="1"/>
      <w:marLeft w:val="0"/>
      <w:marRight w:val="0"/>
      <w:marTop w:val="0"/>
      <w:marBottom w:val="0"/>
      <w:divBdr>
        <w:top w:val="none" w:sz="0" w:space="0" w:color="auto"/>
        <w:left w:val="none" w:sz="0" w:space="0" w:color="auto"/>
        <w:bottom w:val="none" w:sz="0" w:space="0" w:color="auto"/>
        <w:right w:val="none" w:sz="0" w:space="0" w:color="auto"/>
      </w:divBdr>
    </w:div>
    <w:div w:id="690423024">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168288">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699161360">
      <w:bodyDiv w:val="1"/>
      <w:marLeft w:val="0"/>
      <w:marRight w:val="0"/>
      <w:marTop w:val="0"/>
      <w:marBottom w:val="0"/>
      <w:divBdr>
        <w:top w:val="none" w:sz="0" w:space="0" w:color="auto"/>
        <w:left w:val="none" w:sz="0" w:space="0" w:color="auto"/>
        <w:bottom w:val="none" w:sz="0" w:space="0" w:color="auto"/>
        <w:right w:val="none" w:sz="0" w:space="0" w:color="auto"/>
      </w:divBdr>
    </w:div>
    <w:div w:id="699164113">
      <w:bodyDiv w:val="1"/>
      <w:marLeft w:val="0"/>
      <w:marRight w:val="0"/>
      <w:marTop w:val="0"/>
      <w:marBottom w:val="0"/>
      <w:divBdr>
        <w:top w:val="none" w:sz="0" w:space="0" w:color="auto"/>
        <w:left w:val="none" w:sz="0" w:space="0" w:color="auto"/>
        <w:bottom w:val="none" w:sz="0" w:space="0" w:color="auto"/>
        <w:right w:val="none" w:sz="0" w:space="0" w:color="auto"/>
      </w:divBdr>
    </w:div>
    <w:div w:id="702709419">
      <w:bodyDiv w:val="1"/>
      <w:marLeft w:val="0"/>
      <w:marRight w:val="0"/>
      <w:marTop w:val="0"/>
      <w:marBottom w:val="0"/>
      <w:divBdr>
        <w:top w:val="none" w:sz="0" w:space="0" w:color="auto"/>
        <w:left w:val="none" w:sz="0" w:space="0" w:color="auto"/>
        <w:bottom w:val="none" w:sz="0" w:space="0" w:color="auto"/>
        <w:right w:val="none" w:sz="0" w:space="0" w:color="auto"/>
      </w:divBdr>
    </w:div>
    <w:div w:id="702823401">
      <w:bodyDiv w:val="1"/>
      <w:marLeft w:val="0"/>
      <w:marRight w:val="0"/>
      <w:marTop w:val="0"/>
      <w:marBottom w:val="0"/>
      <w:divBdr>
        <w:top w:val="none" w:sz="0" w:space="0" w:color="auto"/>
        <w:left w:val="none" w:sz="0" w:space="0" w:color="auto"/>
        <w:bottom w:val="none" w:sz="0" w:space="0" w:color="auto"/>
        <w:right w:val="none" w:sz="0" w:space="0" w:color="auto"/>
      </w:divBdr>
    </w:div>
    <w:div w:id="702828662">
      <w:bodyDiv w:val="1"/>
      <w:marLeft w:val="0"/>
      <w:marRight w:val="0"/>
      <w:marTop w:val="0"/>
      <w:marBottom w:val="0"/>
      <w:divBdr>
        <w:top w:val="none" w:sz="0" w:space="0" w:color="auto"/>
        <w:left w:val="none" w:sz="0" w:space="0" w:color="auto"/>
        <w:bottom w:val="none" w:sz="0" w:space="0" w:color="auto"/>
        <w:right w:val="none" w:sz="0" w:space="0" w:color="auto"/>
      </w:divBdr>
    </w:div>
    <w:div w:id="706493547">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0883867">
      <w:bodyDiv w:val="1"/>
      <w:marLeft w:val="0"/>
      <w:marRight w:val="0"/>
      <w:marTop w:val="0"/>
      <w:marBottom w:val="0"/>
      <w:divBdr>
        <w:top w:val="none" w:sz="0" w:space="0" w:color="auto"/>
        <w:left w:val="none" w:sz="0" w:space="0" w:color="auto"/>
        <w:bottom w:val="none" w:sz="0" w:space="0" w:color="auto"/>
        <w:right w:val="none" w:sz="0" w:space="0" w:color="auto"/>
      </w:divBdr>
    </w:div>
    <w:div w:id="713893360">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2218315">
      <w:bodyDiv w:val="1"/>
      <w:marLeft w:val="0"/>
      <w:marRight w:val="0"/>
      <w:marTop w:val="0"/>
      <w:marBottom w:val="0"/>
      <w:divBdr>
        <w:top w:val="none" w:sz="0" w:space="0" w:color="auto"/>
        <w:left w:val="none" w:sz="0" w:space="0" w:color="auto"/>
        <w:bottom w:val="none" w:sz="0" w:space="0" w:color="auto"/>
        <w:right w:val="none" w:sz="0" w:space="0" w:color="auto"/>
      </w:divBdr>
    </w:div>
    <w:div w:id="722560767">
      <w:bodyDiv w:val="1"/>
      <w:marLeft w:val="0"/>
      <w:marRight w:val="0"/>
      <w:marTop w:val="0"/>
      <w:marBottom w:val="0"/>
      <w:divBdr>
        <w:top w:val="none" w:sz="0" w:space="0" w:color="auto"/>
        <w:left w:val="none" w:sz="0" w:space="0" w:color="auto"/>
        <w:bottom w:val="none" w:sz="0" w:space="0" w:color="auto"/>
        <w:right w:val="none" w:sz="0" w:space="0" w:color="auto"/>
      </w:divBdr>
    </w:div>
    <w:div w:id="723454697">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4525143">
      <w:bodyDiv w:val="1"/>
      <w:marLeft w:val="0"/>
      <w:marRight w:val="0"/>
      <w:marTop w:val="0"/>
      <w:marBottom w:val="0"/>
      <w:divBdr>
        <w:top w:val="none" w:sz="0" w:space="0" w:color="auto"/>
        <w:left w:val="none" w:sz="0" w:space="0" w:color="auto"/>
        <w:bottom w:val="none" w:sz="0" w:space="0" w:color="auto"/>
        <w:right w:val="none" w:sz="0" w:space="0" w:color="auto"/>
      </w:divBdr>
    </w:div>
    <w:div w:id="725107528">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6757474">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075361">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33044469">
      <w:bodyDiv w:val="1"/>
      <w:marLeft w:val="0"/>
      <w:marRight w:val="0"/>
      <w:marTop w:val="0"/>
      <w:marBottom w:val="0"/>
      <w:divBdr>
        <w:top w:val="none" w:sz="0" w:space="0" w:color="auto"/>
        <w:left w:val="none" w:sz="0" w:space="0" w:color="auto"/>
        <w:bottom w:val="none" w:sz="0" w:space="0" w:color="auto"/>
        <w:right w:val="none" w:sz="0" w:space="0" w:color="auto"/>
      </w:divBdr>
    </w:div>
    <w:div w:id="739718990">
      <w:bodyDiv w:val="1"/>
      <w:marLeft w:val="0"/>
      <w:marRight w:val="0"/>
      <w:marTop w:val="0"/>
      <w:marBottom w:val="0"/>
      <w:divBdr>
        <w:top w:val="none" w:sz="0" w:space="0" w:color="auto"/>
        <w:left w:val="none" w:sz="0" w:space="0" w:color="auto"/>
        <w:bottom w:val="none" w:sz="0" w:space="0" w:color="auto"/>
        <w:right w:val="none" w:sz="0" w:space="0" w:color="auto"/>
      </w:divBdr>
    </w:div>
    <w:div w:id="741298139">
      <w:bodyDiv w:val="1"/>
      <w:marLeft w:val="0"/>
      <w:marRight w:val="0"/>
      <w:marTop w:val="0"/>
      <w:marBottom w:val="0"/>
      <w:divBdr>
        <w:top w:val="none" w:sz="0" w:space="0" w:color="auto"/>
        <w:left w:val="none" w:sz="0" w:space="0" w:color="auto"/>
        <w:bottom w:val="none" w:sz="0" w:space="0" w:color="auto"/>
        <w:right w:val="none" w:sz="0" w:space="0" w:color="auto"/>
      </w:divBdr>
    </w:div>
    <w:div w:id="742410953">
      <w:bodyDiv w:val="1"/>
      <w:marLeft w:val="0"/>
      <w:marRight w:val="0"/>
      <w:marTop w:val="0"/>
      <w:marBottom w:val="0"/>
      <w:divBdr>
        <w:top w:val="none" w:sz="0" w:space="0" w:color="auto"/>
        <w:left w:val="none" w:sz="0" w:space="0" w:color="auto"/>
        <w:bottom w:val="none" w:sz="0" w:space="0" w:color="auto"/>
        <w:right w:val="none" w:sz="0" w:space="0" w:color="auto"/>
      </w:divBdr>
    </w:div>
    <w:div w:id="744188367">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4960708">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47311613">
      <w:bodyDiv w:val="1"/>
      <w:marLeft w:val="0"/>
      <w:marRight w:val="0"/>
      <w:marTop w:val="0"/>
      <w:marBottom w:val="0"/>
      <w:divBdr>
        <w:top w:val="none" w:sz="0" w:space="0" w:color="auto"/>
        <w:left w:val="none" w:sz="0" w:space="0" w:color="auto"/>
        <w:bottom w:val="none" w:sz="0" w:space="0" w:color="auto"/>
        <w:right w:val="none" w:sz="0" w:space="0" w:color="auto"/>
      </w:divBdr>
    </w:div>
    <w:div w:id="748815379">
      <w:bodyDiv w:val="1"/>
      <w:marLeft w:val="0"/>
      <w:marRight w:val="0"/>
      <w:marTop w:val="0"/>
      <w:marBottom w:val="0"/>
      <w:divBdr>
        <w:top w:val="none" w:sz="0" w:space="0" w:color="auto"/>
        <w:left w:val="none" w:sz="0" w:space="0" w:color="auto"/>
        <w:bottom w:val="none" w:sz="0" w:space="0" w:color="auto"/>
        <w:right w:val="none" w:sz="0" w:space="0" w:color="auto"/>
      </w:divBdr>
    </w:div>
    <w:div w:id="750854682">
      <w:bodyDiv w:val="1"/>
      <w:marLeft w:val="0"/>
      <w:marRight w:val="0"/>
      <w:marTop w:val="0"/>
      <w:marBottom w:val="0"/>
      <w:divBdr>
        <w:top w:val="none" w:sz="0" w:space="0" w:color="auto"/>
        <w:left w:val="none" w:sz="0" w:space="0" w:color="auto"/>
        <w:bottom w:val="none" w:sz="0" w:space="0" w:color="auto"/>
        <w:right w:val="none" w:sz="0" w:space="0" w:color="auto"/>
      </w:divBdr>
    </w:div>
    <w:div w:id="752046181">
      <w:bodyDiv w:val="1"/>
      <w:marLeft w:val="0"/>
      <w:marRight w:val="0"/>
      <w:marTop w:val="0"/>
      <w:marBottom w:val="0"/>
      <w:divBdr>
        <w:top w:val="none" w:sz="0" w:space="0" w:color="auto"/>
        <w:left w:val="none" w:sz="0" w:space="0" w:color="auto"/>
        <w:bottom w:val="none" w:sz="0" w:space="0" w:color="auto"/>
        <w:right w:val="none" w:sz="0" w:space="0" w:color="auto"/>
      </w:divBdr>
    </w:div>
    <w:div w:id="75228817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2773873">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3939148">
      <w:bodyDiv w:val="1"/>
      <w:marLeft w:val="0"/>
      <w:marRight w:val="0"/>
      <w:marTop w:val="0"/>
      <w:marBottom w:val="0"/>
      <w:divBdr>
        <w:top w:val="none" w:sz="0" w:space="0" w:color="auto"/>
        <w:left w:val="none" w:sz="0" w:space="0" w:color="auto"/>
        <w:bottom w:val="none" w:sz="0" w:space="0" w:color="auto"/>
        <w:right w:val="none" w:sz="0" w:space="0" w:color="auto"/>
      </w:divBdr>
    </w:div>
    <w:div w:id="754743999">
      <w:bodyDiv w:val="1"/>
      <w:marLeft w:val="0"/>
      <w:marRight w:val="0"/>
      <w:marTop w:val="0"/>
      <w:marBottom w:val="0"/>
      <w:divBdr>
        <w:top w:val="none" w:sz="0" w:space="0" w:color="auto"/>
        <w:left w:val="none" w:sz="0" w:space="0" w:color="auto"/>
        <w:bottom w:val="none" w:sz="0" w:space="0" w:color="auto"/>
        <w:right w:val="none" w:sz="0" w:space="0" w:color="auto"/>
      </w:divBdr>
    </w:div>
    <w:div w:id="755201865">
      <w:bodyDiv w:val="1"/>
      <w:marLeft w:val="0"/>
      <w:marRight w:val="0"/>
      <w:marTop w:val="0"/>
      <w:marBottom w:val="0"/>
      <w:divBdr>
        <w:top w:val="none" w:sz="0" w:space="0" w:color="auto"/>
        <w:left w:val="none" w:sz="0" w:space="0" w:color="auto"/>
        <w:bottom w:val="none" w:sz="0" w:space="0" w:color="auto"/>
        <w:right w:val="none" w:sz="0" w:space="0" w:color="auto"/>
      </w:divBdr>
    </w:div>
    <w:div w:id="756169650">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57287476">
      <w:bodyDiv w:val="1"/>
      <w:marLeft w:val="0"/>
      <w:marRight w:val="0"/>
      <w:marTop w:val="0"/>
      <w:marBottom w:val="0"/>
      <w:divBdr>
        <w:top w:val="none" w:sz="0" w:space="0" w:color="auto"/>
        <w:left w:val="none" w:sz="0" w:space="0" w:color="auto"/>
        <w:bottom w:val="none" w:sz="0" w:space="0" w:color="auto"/>
        <w:right w:val="none" w:sz="0" w:space="0" w:color="auto"/>
      </w:divBdr>
    </w:div>
    <w:div w:id="759179333">
      <w:bodyDiv w:val="1"/>
      <w:marLeft w:val="0"/>
      <w:marRight w:val="0"/>
      <w:marTop w:val="0"/>
      <w:marBottom w:val="0"/>
      <w:divBdr>
        <w:top w:val="none" w:sz="0" w:space="0" w:color="auto"/>
        <w:left w:val="none" w:sz="0" w:space="0" w:color="auto"/>
        <w:bottom w:val="none" w:sz="0" w:space="0" w:color="auto"/>
        <w:right w:val="none" w:sz="0" w:space="0" w:color="auto"/>
      </w:divBdr>
    </w:div>
    <w:div w:id="760955212">
      <w:bodyDiv w:val="1"/>
      <w:marLeft w:val="0"/>
      <w:marRight w:val="0"/>
      <w:marTop w:val="0"/>
      <w:marBottom w:val="0"/>
      <w:divBdr>
        <w:top w:val="none" w:sz="0" w:space="0" w:color="auto"/>
        <w:left w:val="none" w:sz="0" w:space="0" w:color="auto"/>
        <w:bottom w:val="none" w:sz="0" w:space="0" w:color="auto"/>
        <w:right w:val="none" w:sz="0" w:space="0" w:color="auto"/>
      </w:divBdr>
    </w:div>
    <w:div w:id="761143602">
      <w:bodyDiv w:val="1"/>
      <w:marLeft w:val="0"/>
      <w:marRight w:val="0"/>
      <w:marTop w:val="0"/>
      <w:marBottom w:val="0"/>
      <w:divBdr>
        <w:top w:val="none" w:sz="0" w:space="0" w:color="auto"/>
        <w:left w:val="none" w:sz="0" w:space="0" w:color="auto"/>
        <w:bottom w:val="none" w:sz="0" w:space="0" w:color="auto"/>
        <w:right w:val="none" w:sz="0" w:space="0" w:color="auto"/>
      </w:divBdr>
    </w:div>
    <w:div w:id="767628256">
      <w:bodyDiv w:val="1"/>
      <w:marLeft w:val="0"/>
      <w:marRight w:val="0"/>
      <w:marTop w:val="0"/>
      <w:marBottom w:val="0"/>
      <w:divBdr>
        <w:top w:val="none" w:sz="0" w:space="0" w:color="auto"/>
        <w:left w:val="none" w:sz="0" w:space="0" w:color="auto"/>
        <w:bottom w:val="none" w:sz="0" w:space="0" w:color="auto"/>
        <w:right w:val="none" w:sz="0" w:space="0" w:color="auto"/>
      </w:divBdr>
    </w:div>
    <w:div w:id="769399031">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0586826">
      <w:bodyDiv w:val="1"/>
      <w:marLeft w:val="0"/>
      <w:marRight w:val="0"/>
      <w:marTop w:val="0"/>
      <w:marBottom w:val="0"/>
      <w:divBdr>
        <w:top w:val="none" w:sz="0" w:space="0" w:color="auto"/>
        <w:left w:val="none" w:sz="0" w:space="0" w:color="auto"/>
        <w:bottom w:val="none" w:sz="0" w:space="0" w:color="auto"/>
        <w:right w:val="none" w:sz="0" w:space="0" w:color="auto"/>
      </w:divBdr>
    </w:div>
    <w:div w:id="771709649">
      <w:bodyDiv w:val="1"/>
      <w:marLeft w:val="0"/>
      <w:marRight w:val="0"/>
      <w:marTop w:val="0"/>
      <w:marBottom w:val="0"/>
      <w:divBdr>
        <w:top w:val="none" w:sz="0" w:space="0" w:color="auto"/>
        <w:left w:val="none" w:sz="0" w:space="0" w:color="auto"/>
        <w:bottom w:val="none" w:sz="0" w:space="0" w:color="auto"/>
        <w:right w:val="none" w:sz="0" w:space="0" w:color="auto"/>
      </w:divBdr>
    </w:div>
    <w:div w:id="772700674">
      <w:bodyDiv w:val="1"/>
      <w:marLeft w:val="0"/>
      <w:marRight w:val="0"/>
      <w:marTop w:val="0"/>
      <w:marBottom w:val="0"/>
      <w:divBdr>
        <w:top w:val="none" w:sz="0" w:space="0" w:color="auto"/>
        <w:left w:val="none" w:sz="0" w:space="0" w:color="auto"/>
        <w:bottom w:val="none" w:sz="0" w:space="0" w:color="auto"/>
        <w:right w:val="none" w:sz="0" w:space="0" w:color="auto"/>
      </w:divBdr>
    </w:div>
    <w:div w:id="772750557">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6218078">
      <w:bodyDiv w:val="1"/>
      <w:marLeft w:val="0"/>
      <w:marRight w:val="0"/>
      <w:marTop w:val="0"/>
      <w:marBottom w:val="0"/>
      <w:divBdr>
        <w:top w:val="none" w:sz="0" w:space="0" w:color="auto"/>
        <w:left w:val="none" w:sz="0" w:space="0" w:color="auto"/>
        <w:bottom w:val="none" w:sz="0" w:space="0" w:color="auto"/>
        <w:right w:val="none" w:sz="0" w:space="0" w:color="auto"/>
      </w:divBdr>
    </w:div>
    <w:div w:id="776565913">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77262965">
      <w:bodyDiv w:val="1"/>
      <w:marLeft w:val="0"/>
      <w:marRight w:val="0"/>
      <w:marTop w:val="0"/>
      <w:marBottom w:val="0"/>
      <w:divBdr>
        <w:top w:val="none" w:sz="0" w:space="0" w:color="auto"/>
        <w:left w:val="none" w:sz="0" w:space="0" w:color="auto"/>
        <w:bottom w:val="none" w:sz="0" w:space="0" w:color="auto"/>
        <w:right w:val="none" w:sz="0" w:space="0" w:color="auto"/>
      </w:divBdr>
    </w:div>
    <w:div w:id="779181023">
      <w:bodyDiv w:val="1"/>
      <w:marLeft w:val="0"/>
      <w:marRight w:val="0"/>
      <w:marTop w:val="0"/>
      <w:marBottom w:val="0"/>
      <w:divBdr>
        <w:top w:val="none" w:sz="0" w:space="0" w:color="auto"/>
        <w:left w:val="none" w:sz="0" w:space="0" w:color="auto"/>
        <w:bottom w:val="none" w:sz="0" w:space="0" w:color="auto"/>
        <w:right w:val="none" w:sz="0" w:space="0" w:color="auto"/>
      </w:divBdr>
    </w:div>
    <w:div w:id="784078957">
      <w:bodyDiv w:val="1"/>
      <w:marLeft w:val="0"/>
      <w:marRight w:val="0"/>
      <w:marTop w:val="0"/>
      <w:marBottom w:val="0"/>
      <w:divBdr>
        <w:top w:val="none" w:sz="0" w:space="0" w:color="auto"/>
        <w:left w:val="none" w:sz="0" w:space="0" w:color="auto"/>
        <w:bottom w:val="none" w:sz="0" w:space="0" w:color="auto"/>
        <w:right w:val="none" w:sz="0" w:space="0" w:color="auto"/>
      </w:divBdr>
    </w:div>
    <w:div w:id="786004905">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89250062">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5025972">
      <w:bodyDiv w:val="1"/>
      <w:marLeft w:val="0"/>
      <w:marRight w:val="0"/>
      <w:marTop w:val="0"/>
      <w:marBottom w:val="0"/>
      <w:divBdr>
        <w:top w:val="none" w:sz="0" w:space="0" w:color="auto"/>
        <w:left w:val="none" w:sz="0" w:space="0" w:color="auto"/>
        <w:bottom w:val="none" w:sz="0" w:space="0" w:color="auto"/>
        <w:right w:val="none" w:sz="0" w:space="0" w:color="auto"/>
      </w:divBdr>
    </w:div>
    <w:div w:id="796070587">
      <w:bodyDiv w:val="1"/>
      <w:marLeft w:val="0"/>
      <w:marRight w:val="0"/>
      <w:marTop w:val="0"/>
      <w:marBottom w:val="0"/>
      <w:divBdr>
        <w:top w:val="none" w:sz="0" w:space="0" w:color="auto"/>
        <w:left w:val="none" w:sz="0" w:space="0" w:color="auto"/>
        <w:bottom w:val="none" w:sz="0" w:space="0" w:color="auto"/>
        <w:right w:val="none" w:sz="0" w:space="0" w:color="auto"/>
      </w:divBdr>
    </w:div>
    <w:div w:id="796216161">
      <w:bodyDiv w:val="1"/>
      <w:marLeft w:val="0"/>
      <w:marRight w:val="0"/>
      <w:marTop w:val="0"/>
      <w:marBottom w:val="0"/>
      <w:divBdr>
        <w:top w:val="none" w:sz="0" w:space="0" w:color="auto"/>
        <w:left w:val="none" w:sz="0" w:space="0" w:color="auto"/>
        <w:bottom w:val="none" w:sz="0" w:space="0" w:color="auto"/>
        <w:right w:val="none" w:sz="0" w:space="0" w:color="auto"/>
      </w:divBdr>
    </w:div>
    <w:div w:id="797526159">
      <w:bodyDiv w:val="1"/>
      <w:marLeft w:val="0"/>
      <w:marRight w:val="0"/>
      <w:marTop w:val="0"/>
      <w:marBottom w:val="0"/>
      <w:divBdr>
        <w:top w:val="none" w:sz="0" w:space="0" w:color="auto"/>
        <w:left w:val="none" w:sz="0" w:space="0" w:color="auto"/>
        <w:bottom w:val="none" w:sz="0" w:space="0" w:color="auto"/>
        <w:right w:val="none" w:sz="0" w:space="0" w:color="auto"/>
      </w:divBdr>
    </w:div>
    <w:div w:id="79798868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799348788">
      <w:bodyDiv w:val="1"/>
      <w:marLeft w:val="0"/>
      <w:marRight w:val="0"/>
      <w:marTop w:val="0"/>
      <w:marBottom w:val="0"/>
      <w:divBdr>
        <w:top w:val="none" w:sz="0" w:space="0" w:color="auto"/>
        <w:left w:val="none" w:sz="0" w:space="0" w:color="auto"/>
        <w:bottom w:val="none" w:sz="0" w:space="0" w:color="auto"/>
        <w:right w:val="none" w:sz="0" w:space="0" w:color="auto"/>
      </w:divBdr>
    </w:div>
    <w:div w:id="801506735">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2692070">
      <w:bodyDiv w:val="1"/>
      <w:marLeft w:val="0"/>
      <w:marRight w:val="0"/>
      <w:marTop w:val="0"/>
      <w:marBottom w:val="0"/>
      <w:divBdr>
        <w:top w:val="none" w:sz="0" w:space="0" w:color="auto"/>
        <w:left w:val="none" w:sz="0" w:space="0" w:color="auto"/>
        <w:bottom w:val="none" w:sz="0" w:space="0" w:color="auto"/>
        <w:right w:val="none" w:sz="0" w:space="0" w:color="auto"/>
      </w:divBdr>
    </w:div>
    <w:div w:id="803623088">
      <w:bodyDiv w:val="1"/>
      <w:marLeft w:val="0"/>
      <w:marRight w:val="0"/>
      <w:marTop w:val="0"/>
      <w:marBottom w:val="0"/>
      <w:divBdr>
        <w:top w:val="none" w:sz="0" w:space="0" w:color="auto"/>
        <w:left w:val="none" w:sz="0" w:space="0" w:color="auto"/>
        <w:bottom w:val="none" w:sz="0" w:space="0" w:color="auto"/>
        <w:right w:val="none" w:sz="0" w:space="0" w:color="auto"/>
      </w:divBdr>
    </w:div>
    <w:div w:id="805660158">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05977927">
      <w:bodyDiv w:val="1"/>
      <w:marLeft w:val="0"/>
      <w:marRight w:val="0"/>
      <w:marTop w:val="0"/>
      <w:marBottom w:val="0"/>
      <w:divBdr>
        <w:top w:val="none" w:sz="0" w:space="0" w:color="auto"/>
        <w:left w:val="none" w:sz="0" w:space="0" w:color="auto"/>
        <w:bottom w:val="none" w:sz="0" w:space="0" w:color="auto"/>
        <w:right w:val="none" w:sz="0" w:space="0" w:color="auto"/>
      </w:divBdr>
    </w:div>
    <w:div w:id="806627582">
      <w:bodyDiv w:val="1"/>
      <w:marLeft w:val="0"/>
      <w:marRight w:val="0"/>
      <w:marTop w:val="0"/>
      <w:marBottom w:val="0"/>
      <w:divBdr>
        <w:top w:val="none" w:sz="0" w:space="0" w:color="auto"/>
        <w:left w:val="none" w:sz="0" w:space="0" w:color="auto"/>
        <w:bottom w:val="none" w:sz="0" w:space="0" w:color="auto"/>
        <w:right w:val="none" w:sz="0" w:space="0" w:color="auto"/>
      </w:divBdr>
    </w:div>
    <w:div w:id="806819706">
      <w:bodyDiv w:val="1"/>
      <w:marLeft w:val="0"/>
      <w:marRight w:val="0"/>
      <w:marTop w:val="0"/>
      <w:marBottom w:val="0"/>
      <w:divBdr>
        <w:top w:val="none" w:sz="0" w:space="0" w:color="auto"/>
        <w:left w:val="none" w:sz="0" w:space="0" w:color="auto"/>
        <w:bottom w:val="none" w:sz="0" w:space="0" w:color="auto"/>
        <w:right w:val="none" w:sz="0" w:space="0" w:color="auto"/>
      </w:divBdr>
    </w:div>
    <w:div w:id="809202845">
      <w:bodyDiv w:val="1"/>
      <w:marLeft w:val="0"/>
      <w:marRight w:val="0"/>
      <w:marTop w:val="0"/>
      <w:marBottom w:val="0"/>
      <w:divBdr>
        <w:top w:val="none" w:sz="0" w:space="0" w:color="auto"/>
        <w:left w:val="none" w:sz="0" w:space="0" w:color="auto"/>
        <w:bottom w:val="none" w:sz="0" w:space="0" w:color="auto"/>
        <w:right w:val="none" w:sz="0" w:space="0" w:color="auto"/>
      </w:divBdr>
    </w:div>
    <w:div w:id="810446257">
      <w:bodyDiv w:val="1"/>
      <w:marLeft w:val="0"/>
      <w:marRight w:val="0"/>
      <w:marTop w:val="0"/>
      <w:marBottom w:val="0"/>
      <w:divBdr>
        <w:top w:val="none" w:sz="0" w:space="0" w:color="auto"/>
        <w:left w:val="none" w:sz="0" w:space="0" w:color="auto"/>
        <w:bottom w:val="none" w:sz="0" w:space="0" w:color="auto"/>
        <w:right w:val="none" w:sz="0" w:space="0" w:color="auto"/>
      </w:divBdr>
    </w:div>
    <w:div w:id="810830995">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1953955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21118592">
      <w:bodyDiv w:val="1"/>
      <w:marLeft w:val="0"/>
      <w:marRight w:val="0"/>
      <w:marTop w:val="0"/>
      <w:marBottom w:val="0"/>
      <w:divBdr>
        <w:top w:val="none" w:sz="0" w:space="0" w:color="auto"/>
        <w:left w:val="none" w:sz="0" w:space="0" w:color="auto"/>
        <w:bottom w:val="none" w:sz="0" w:space="0" w:color="auto"/>
        <w:right w:val="none" w:sz="0" w:space="0" w:color="auto"/>
      </w:divBdr>
    </w:div>
    <w:div w:id="824056087">
      <w:bodyDiv w:val="1"/>
      <w:marLeft w:val="0"/>
      <w:marRight w:val="0"/>
      <w:marTop w:val="0"/>
      <w:marBottom w:val="0"/>
      <w:divBdr>
        <w:top w:val="none" w:sz="0" w:space="0" w:color="auto"/>
        <w:left w:val="none" w:sz="0" w:space="0" w:color="auto"/>
        <w:bottom w:val="none" w:sz="0" w:space="0" w:color="auto"/>
        <w:right w:val="none" w:sz="0" w:space="0" w:color="auto"/>
      </w:divBdr>
    </w:div>
    <w:div w:id="826899351">
      <w:bodyDiv w:val="1"/>
      <w:marLeft w:val="0"/>
      <w:marRight w:val="0"/>
      <w:marTop w:val="0"/>
      <w:marBottom w:val="0"/>
      <w:divBdr>
        <w:top w:val="none" w:sz="0" w:space="0" w:color="auto"/>
        <w:left w:val="none" w:sz="0" w:space="0" w:color="auto"/>
        <w:bottom w:val="none" w:sz="0" w:space="0" w:color="auto"/>
        <w:right w:val="none" w:sz="0" w:space="0" w:color="auto"/>
      </w:divBdr>
    </w:div>
    <w:div w:id="827135066">
      <w:bodyDiv w:val="1"/>
      <w:marLeft w:val="0"/>
      <w:marRight w:val="0"/>
      <w:marTop w:val="0"/>
      <w:marBottom w:val="0"/>
      <w:divBdr>
        <w:top w:val="none" w:sz="0" w:space="0" w:color="auto"/>
        <w:left w:val="none" w:sz="0" w:space="0" w:color="auto"/>
        <w:bottom w:val="none" w:sz="0" w:space="0" w:color="auto"/>
        <w:right w:val="none" w:sz="0" w:space="0" w:color="auto"/>
      </w:divBdr>
    </w:div>
    <w:div w:id="828179969">
      <w:bodyDiv w:val="1"/>
      <w:marLeft w:val="0"/>
      <w:marRight w:val="0"/>
      <w:marTop w:val="0"/>
      <w:marBottom w:val="0"/>
      <w:divBdr>
        <w:top w:val="none" w:sz="0" w:space="0" w:color="auto"/>
        <w:left w:val="none" w:sz="0" w:space="0" w:color="auto"/>
        <w:bottom w:val="none" w:sz="0" w:space="0" w:color="auto"/>
        <w:right w:val="none" w:sz="0" w:space="0" w:color="auto"/>
      </w:divBdr>
    </w:div>
    <w:div w:id="828834140">
      <w:bodyDiv w:val="1"/>
      <w:marLeft w:val="0"/>
      <w:marRight w:val="0"/>
      <w:marTop w:val="0"/>
      <w:marBottom w:val="0"/>
      <w:divBdr>
        <w:top w:val="none" w:sz="0" w:space="0" w:color="auto"/>
        <w:left w:val="none" w:sz="0" w:space="0" w:color="auto"/>
        <w:bottom w:val="none" w:sz="0" w:space="0" w:color="auto"/>
        <w:right w:val="none" w:sz="0" w:space="0" w:color="auto"/>
      </w:divBdr>
    </w:div>
    <w:div w:id="833647162">
      <w:bodyDiv w:val="1"/>
      <w:marLeft w:val="0"/>
      <w:marRight w:val="0"/>
      <w:marTop w:val="0"/>
      <w:marBottom w:val="0"/>
      <w:divBdr>
        <w:top w:val="none" w:sz="0" w:space="0" w:color="auto"/>
        <w:left w:val="none" w:sz="0" w:space="0" w:color="auto"/>
        <w:bottom w:val="none" w:sz="0" w:space="0" w:color="auto"/>
        <w:right w:val="none" w:sz="0" w:space="0" w:color="auto"/>
      </w:divBdr>
    </w:div>
    <w:div w:id="843324102">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4417497">
      <w:bodyDiv w:val="1"/>
      <w:marLeft w:val="0"/>
      <w:marRight w:val="0"/>
      <w:marTop w:val="0"/>
      <w:marBottom w:val="0"/>
      <w:divBdr>
        <w:top w:val="none" w:sz="0" w:space="0" w:color="auto"/>
        <w:left w:val="none" w:sz="0" w:space="0" w:color="auto"/>
        <w:bottom w:val="none" w:sz="0" w:space="0" w:color="auto"/>
        <w:right w:val="none" w:sz="0" w:space="0" w:color="auto"/>
      </w:divBdr>
    </w:div>
    <w:div w:id="855193182">
      <w:bodyDiv w:val="1"/>
      <w:marLeft w:val="0"/>
      <w:marRight w:val="0"/>
      <w:marTop w:val="0"/>
      <w:marBottom w:val="0"/>
      <w:divBdr>
        <w:top w:val="none" w:sz="0" w:space="0" w:color="auto"/>
        <w:left w:val="none" w:sz="0" w:space="0" w:color="auto"/>
        <w:bottom w:val="none" w:sz="0" w:space="0" w:color="auto"/>
        <w:right w:val="none" w:sz="0" w:space="0" w:color="auto"/>
      </w:divBdr>
    </w:div>
    <w:div w:id="858010093">
      <w:bodyDiv w:val="1"/>
      <w:marLeft w:val="0"/>
      <w:marRight w:val="0"/>
      <w:marTop w:val="0"/>
      <w:marBottom w:val="0"/>
      <w:divBdr>
        <w:top w:val="none" w:sz="0" w:space="0" w:color="auto"/>
        <w:left w:val="none" w:sz="0" w:space="0" w:color="auto"/>
        <w:bottom w:val="none" w:sz="0" w:space="0" w:color="auto"/>
        <w:right w:val="none" w:sz="0" w:space="0" w:color="auto"/>
      </w:divBdr>
    </w:div>
    <w:div w:id="858665404">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0238560">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62746213">
      <w:bodyDiv w:val="1"/>
      <w:marLeft w:val="0"/>
      <w:marRight w:val="0"/>
      <w:marTop w:val="0"/>
      <w:marBottom w:val="0"/>
      <w:divBdr>
        <w:top w:val="none" w:sz="0" w:space="0" w:color="auto"/>
        <w:left w:val="none" w:sz="0" w:space="0" w:color="auto"/>
        <w:bottom w:val="none" w:sz="0" w:space="0" w:color="auto"/>
        <w:right w:val="none" w:sz="0" w:space="0" w:color="auto"/>
      </w:divBdr>
    </w:div>
    <w:div w:id="866673826">
      <w:bodyDiv w:val="1"/>
      <w:marLeft w:val="0"/>
      <w:marRight w:val="0"/>
      <w:marTop w:val="0"/>
      <w:marBottom w:val="0"/>
      <w:divBdr>
        <w:top w:val="none" w:sz="0" w:space="0" w:color="auto"/>
        <w:left w:val="none" w:sz="0" w:space="0" w:color="auto"/>
        <w:bottom w:val="none" w:sz="0" w:space="0" w:color="auto"/>
        <w:right w:val="none" w:sz="0" w:space="0" w:color="auto"/>
      </w:divBdr>
    </w:div>
    <w:div w:id="867571913">
      <w:bodyDiv w:val="1"/>
      <w:marLeft w:val="0"/>
      <w:marRight w:val="0"/>
      <w:marTop w:val="0"/>
      <w:marBottom w:val="0"/>
      <w:divBdr>
        <w:top w:val="none" w:sz="0" w:space="0" w:color="auto"/>
        <w:left w:val="none" w:sz="0" w:space="0" w:color="auto"/>
        <w:bottom w:val="none" w:sz="0" w:space="0" w:color="auto"/>
        <w:right w:val="none" w:sz="0" w:space="0" w:color="auto"/>
      </w:divBdr>
    </w:div>
    <w:div w:id="870339072">
      <w:bodyDiv w:val="1"/>
      <w:marLeft w:val="0"/>
      <w:marRight w:val="0"/>
      <w:marTop w:val="0"/>
      <w:marBottom w:val="0"/>
      <w:divBdr>
        <w:top w:val="none" w:sz="0" w:space="0" w:color="auto"/>
        <w:left w:val="none" w:sz="0" w:space="0" w:color="auto"/>
        <w:bottom w:val="none" w:sz="0" w:space="0" w:color="auto"/>
        <w:right w:val="none" w:sz="0" w:space="0" w:color="auto"/>
      </w:divBdr>
    </w:div>
    <w:div w:id="871192376">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0364282">
      <w:bodyDiv w:val="1"/>
      <w:marLeft w:val="0"/>
      <w:marRight w:val="0"/>
      <w:marTop w:val="0"/>
      <w:marBottom w:val="0"/>
      <w:divBdr>
        <w:top w:val="none" w:sz="0" w:space="0" w:color="auto"/>
        <w:left w:val="none" w:sz="0" w:space="0" w:color="auto"/>
        <w:bottom w:val="none" w:sz="0" w:space="0" w:color="auto"/>
        <w:right w:val="none" w:sz="0" w:space="0" w:color="auto"/>
      </w:divBdr>
    </w:div>
    <w:div w:id="883520866">
      <w:bodyDiv w:val="1"/>
      <w:marLeft w:val="0"/>
      <w:marRight w:val="0"/>
      <w:marTop w:val="0"/>
      <w:marBottom w:val="0"/>
      <w:divBdr>
        <w:top w:val="none" w:sz="0" w:space="0" w:color="auto"/>
        <w:left w:val="none" w:sz="0" w:space="0" w:color="auto"/>
        <w:bottom w:val="none" w:sz="0" w:space="0" w:color="auto"/>
        <w:right w:val="none" w:sz="0" w:space="0" w:color="auto"/>
      </w:divBdr>
    </w:div>
    <w:div w:id="883567381">
      <w:bodyDiv w:val="1"/>
      <w:marLeft w:val="0"/>
      <w:marRight w:val="0"/>
      <w:marTop w:val="0"/>
      <w:marBottom w:val="0"/>
      <w:divBdr>
        <w:top w:val="none" w:sz="0" w:space="0" w:color="auto"/>
        <w:left w:val="none" w:sz="0" w:space="0" w:color="auto"/>
        <w:bottom w:val="none" w:sz="0" w:space="0" w:color="auto"/>
        <w:right w:val="none" w:sz="0" w:space="0" w:color="auto"/>
      </w:divBdr>
    </w:div>
    <w:div w:id="885332228">
      <w:bodyDiv w:val="1"/>
      <w:marLeft w:val="0"/>
      <w:marRight w:val="0"/>
      <w:marTop w:val="0"/>
      <w:marBottom w:val="0"/>
      <w:divBdr>
        <w:top w:val="none" w:sz="0" w:space="0" w:color="auto"/>
        <w:left w:val="none" w:sz="0" w:space="0" w:color="auto"/>
        <w:bottom w:val="none" w:sz="0" w:space="0" w:color="auto"/>
        <w:right w:val="none" w:sz="0" w:space="0" w:color="auto"/>
      </w:divBdr>
    </w:div>
    <w:div w:id="885726219">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032086">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89611422">
      <w:bodyDiv w:val="1"/>
      <w:marLeft w:val="0"/>
      <w:marRight w:val="0"/>
      <w:marTop w:val="0"/>
      <w:marBottom w:val="0"/>
      <w:divBdr>
        <w:top w:val="none" w:sz="0" w:space="0" w:color="auto"/>
        <w:left w:val="none" w:sz="0" w:space="0" w:color="auto"/>
        <w:bottom w:val="none" w:sz="0" w:space="0" w:color="auto"/>
        <w:right w:val="none" w:sz="0" w:space="0" w:color="auto"/>
      </w:divBdr>
    </w:div>
    <w:div w:id="889918766">
      <w:bodyDiv w:val="1"/>
      <w:marLeft w:val="0"/>
      <w:marRight w:val="0"/>
      <w:marTop w:val="0"/>
      <w:marBottom w:val="0"/>
      <w:divBdr>
        <w:top w:val="none" w:sz="0" w:space="0" w:color="auto"/>
        <w:left w:val="none" w:sz="0" w:space="0" w:color="auto"/>
        <w:bottom w:val="none" w:sz="0" w:space="0" w:color="auto"/>
        <w:right w:val="none" w:sz="0" w:space="0" w:color="auto"/>
      </w:divBdr>
    </w:div>
    <w:div w:id="891231912">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15943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894121056">
      <w:bodyDiv w:val="1"/>
      <w:marLeft w:val="0"/>
      <w:marRight w:val="0"/>
      <w:marTop w:val="0"/>
      <w:marBottom w:val="0"/>
      <w:divBdr>
        <w:top w:val="none" w:sz="0" w:space="0" w:color="auto"/>
        <w:left w:val="none" w:sz="0" w:space="0" w:color="auto"/>
        <w:bottom w:val="none" w:sz="0" w:space="0" w:color="auto"/>
        <w:right w:val="none" w:sz="0" w:space="0" w:color="auto"/>
      </w:divBdr>
    </w:div>
    <w:div w:id="894391377">
      <w:bodyDiv w:val="1"/>
      <w:marLeft w:val="0"/>
      <w:marRight w:val="0"/>
      <w:marTop w:val="0"/>
      <w:marBottom w:val="0"/>
      <w:divBdr>
        <w:top w:val="none" w:sz="0" w:space="0" w:color="auto"/>
        <w:left w:val="none" w:sz="0" w:space="0" w:color="auto"/>
        <w:bottom w:val="none" w:sz="0" w:space="0" w:color="auto"/>
        <w:right w:val="none" w:sz="0" w:space="0" w:color="auto"/>
      </w:divBdr>
    </w:div>
    <w:div w:id="894396388">
      <w:bodyDiv w:val="1"/>
      <w:marLeft w:val="0"/>
      <w:marRight w:val="0"/>
      <w:marTop w:val="0"/>
      <w:marBottom w:val="0"/>
      <w:divBdr>
        <w:top w:val="none" w:sz="0" w:space="0" w:color="auto"/>
        <w:left w:val="none" w:sz="0" w:space="0" w:color="auto"/>
        <w:bottom w:val="none" w:sz="0" w:space="0" w:color="auto"/>
        <w:right w:val="none" w:sz="0" w:space="0" w:color="auto"/>
      </w:divBdr>
    </w:div>
    <w:div w:id="895318134">
      <w:bodyDiv w:val="1"/>
      <w:marLeft w:val="0"/>
      <w:marRight w:val="0"/>
      <w:marTop w:val="0"/>
      <w:marBottom w:val="0"/>
      <w:divBdr>
        <w:top w:val="none" w:sz="0" w:space="0" w:color="auto"/>
        <w:left w:val="none" w:sz="0" w:space="0" w:color="auto"/>
        <w:bottom w:val="none" w:sz="0" w:space="0" w:color="auto"/>
        <w:right w:val="none" w:sz="0" w:space="0" w:color="auto"/>
      </w:divBdr>
    </w:div>
    <w:div w:id="896821866">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0823059">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2253495">
      <w:bodyDiv w:val="1"/>
      <w:marLeft w:val="0"/>
      <w:marRight w:val="0"/>
      <w:marTop w:val="0"/>
      <w:marBottom w:val="0"/>
      <w:divBdr>
        <w:top w:val="none" w:sz="0" w:space="0" w:color="auto"/>
        <w:left w:val="none" w:sz="0" w:space="0" w:color="auto"/>
        <w:bottom w:val="none" w:sz="0" w:space="0" w:color="auto"/>
        <w:right w:val="none" w:sz="0" w:space="0" w:color="auto"/>
      </w:divBdr>
    </w:div>
    <w:div w:id="902327022">
      <w:bodyDiv w:val="1"/>
      <w:marLeft w:val="0"/>
      <w:marRight w:val="0"/>
      <w:marTop w:val="0"/>
      <w:marBottom w:val="0"/>
      <w:divBdr>
        <w:top w:val="none" w:sz="0" w:space="0" w:color="auto"/>
        <w:left w:val="none" w:sz="0" w:space="0" w:color="auto"/>
        <w:bottom w:val="none" w:sz="0" w:space="0" w:color="auto"/>
        <w:right w:val="none" w:sz="0" w:space="0" w:color="auto"/>
      </w:divBdr>
    </w:div>
    <w:div w:id="904796495">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4951889">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2659888">
      <w:bodyDiv w:val="1"/>
      <w:marLeft w:val="0"/>
      <w:marRight w:val="0"/>
      <w:marTop w:val="0"/>
      <w:marBottom w:val="0"/>
      <w:divBdr>
        <w:top w:val="none" w:sz="0" w:space="0" w:color="auto"/>
        <w:left w:val="none" w:sz="0" w:space="0" w:color="auto"/>
        <w:bottom w:val="none" w:sz="0" w:space="0" w:color="auto"/>
        <w:right w:val="none" w:sz="0" w:space="0" w:color="auto"/>
      </w:divBdr>
    </w:div>
    <w:div w:id="914169134">
      <w:bodyDiv w:val="1"/>
      <w:marLeft w:val="0"/>
      <w:marRight w:val="0"/>
      <w:marTop w:val="0"/>
      <w:marBottom w:val="0"/>
      <w:divBdr>
        <w:top w:val="none" w:sz="0" w:space="0" w:color="auto"/>
        <w:left w:val="none" w:sz="0" w:space="0" w:color="auto"/>
        <w:bottom w:val="none" w:sz="0" w:space="0" w:color="auto"/>
        <w:right w:val="none" w:sz="0" w:space="0" w:color="auto"/>
      </w:divBdr>
    </w:div>
    <w:div w:id="914633603">
      <w:bodyDiv w:val="1"/>
      <w:marLeft w:val="0"/>
      <w:marRight w:val="0"/>
      <w:marTop w:val="0"/>
      <w:marBottom w:val="0"/>
      <w:divBdr>
        <w:top w:val="none" w:sz="0" w:space="0" w:color="auto"/>
        <w:left w:val="none" w:sz="0" w:space="0" w:color="auto"/>
        <w:bottom w:val="none" w:sz="0" w:space="0" w:color="auto"/>
        <w:right w:val="none" w:sz="0" w:space="0" w:color="auto"/>
      </w:divBdr>
    </w:div>
    <w:div w:id="916523985">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37229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4145914">
      <w:bodyDiv w:val="1"/>
      <w:marLeft w:val="0"/>
      <w:marRight w:val="0"/>
      <w:marTop w:val="0"/>
      <w:marBottom w:val="0"/>
      <w:divBdr>
        <w:top w:val="none" w:sz="0" w:space="0" w:color="auto"/>
        <w:left w:val="none" w:sz="0" w:space="0" w:color="auto"/>
        <w:bottom w:val="none" w:sz="0" w:space="0" w:color="auto"/>
        <w:right w:val="none" w:sz="0" w:space="0" w:color="auto"/>
      </w:divBdr>
    </w:div>
    <w:div w:id="928007757">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6064251">
      <w:bodyDiv w:val="1"/>
      <w:marLeft w:val="0"/>
      <w:marRight w:val="0"/>
      <w:marTop w:val="0"/>
      <w:marBottom w:val="0"/>
      <w:divBdr>
        <w:top w:val="none" w:sz="0" w:space="0" w:color="auto"/>
        <w:left w:val="none" w:sz="0" w:space="0" w:color="auto"/>
        <w:bottom w:val="none" w:sz="0" w:space="0" w:color="auto"/>
        <w:right w:val="none" w:sz="0" w:space="0" w:color="auto"/>
      </w:divBdr>
    </w:div>
    <w:div w:id="937982750">
      <w:bodyDiv w:val="1"/>
      <w:marLeft w:val="0"/>
      <w:marRight w:val="0"/>
      <w:marTop w:val="0"/>
      <w:marBottom w:val="0"/>
      <w:divBdr>
        <w:top w:val="none" w:sz="0" w:space="0" w:color="auto"/>
        <w:left w:val="none" w:sz="0" w:space="0" w:color="auto"/>
        <w:bottom w:val="none" w:sz="0" w:space="0" w:color="auto"/>
        <w:right w:val="none" w:sz="0" w:space="0" w:color="auto"/>
      </w:divBdr>
    </w:div>
    <w:div w:id="93841009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0188169">
      <w:bodyDiv w:val="1"/>
      <w:marLeft w:val="0"/>
      <w:marRight w:val="0"/>
      <w:marTop w:val="0"/>
      <w:marBottom w:val="0"/>
      <w:divBdr>
        <w:top w:val="none" w:sz="0" w:space="0" w:color="auto"/>
        <w:left w:val="none" w:sz="0" w:space="0" w:color="auto"/>
        <w:bottom w:val="none" w:sz="0" w:space="0" w:color="auto"/>
        <w:right w:val="none" w:sz="0" w:space="0" w:color="auto"/>
      </w:divBdr>
    </w:div>
    <w:div w:id="941303683">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2033277">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238377">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1014084">
      <w:bodyDiv w:val="1"/>
      <w:marLeft w:val="0"/>
      <w:marRight w:val="0"/>
      <w:marTop w:val="0"/>
      <w:marBottom w:val="0"/>
      <w:divBdr>
        <w:top w:val="none" w:sz="0" w:space="0" w:color="auto"/>
        <w:left w:val="none" w:sz="0" w:space="0" w:color="auto"/>
        <w:bottom w:val="none" w:sz="0" w:space="0" w:color="auto"/>
        <w:right w:val="none" w:sz="0" w:space="0" w:color="auto"/>
      </w:divBdr>
    </w:div>
    <w:div w:id="951519084">
      <w:bodyDiv w:val="1"/>
      <w:marLeft w:val="0"/>
      <w:marRight w:val="0"/>
      <w:marTop w:val="0"/>
      <w:marBottom w:val="0"/>
      <w:divBdr>
        <w:top w:val="none" w:sz="0" w:space="0" w:color="auto"/>
        <w:left w:val="none" w:sz="0" w:space="0" w:color="auto"/>
        <w:bottom w:val="none" w:sz="0" w:space="0" w:color="auto"/>
        <w:right w:val="none" w:sz="0" w:space="0" w:color="auto"/>
      </w:divBdr>
      <w:divsChild>
        <w:div w:id="1804423725">
          <w:marLeft w:val="0"/>
          <w:marRight w:val="0"/>
          <w:marTop w:val="0"/>
          <w:marBottom w:val="0"/>
          <w:divBdr>
            <w:top w:val="none" w:sz="0" w:space="0" w:color="auto"/>
            <w:left w:val="none" w:sz="0" w:space="0" w:color="auto"/>
            <w:bottom w:val="none" w:sz="0" w:space="0" w:color="auto"/>
            <w:right w:val="none" w:sz="0" w:space="0" w:color="auto"/>
          </w:divBdr>
          <w:divsChild>
            <w:div w:id="158884070">
              <w:marLeft w:val="0"/>
              <w:marRight w:val="0"/>
              <w:marTop w:val="0"/>
              <w:marBottom w:val="0"/>
              <w:divBdr>
                <w:top w:val="none" w:sz="0" w:space="0" w:color="auto"/>
                <w:left w:val="none" w:sz="0" w:space="0" w:color="auto"/>
                <w:bottom w:val="none" w:sz="0" w:space="0" w:color="auto"/>
                <w:right w:val="none" w:sz="0" w:space="0" w:color="auto"/>
              </w:divBdr>
              <w:divsChild>
                <w:div w:id="5421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3369">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3832402">
      <w:bodyDiv w:val="1"/>
      <w:marLeft w:val="0"/>
      <w:marRight w:val="0"/>
      <w:marTop w:val="0"/>
      <w:marBottom w:val="0"/>
      <w:divBdr>
        <w:top w:val="none" w:sz="0" w:space="0" w:color="auto"/>
        <w:left w:val="none" w:sz="0" w:space="0" w:color="auto"/>
        <w:bottom w:val="none" w:sz="0" w:space="0" w:color="auto"/>
        <w:right w:val="none" w:sz="0" w:space="0" w:color="auto"/>
      </w:divBdr>
    </w:div>
    <w:div w:id="954139735">
      <w:bodyDiv w:val="1"/>
      <w:marLeft w:val="0"/>
      <w:marRight w:val="0"/>
      <w:marTop w:val="0"/>
      <w:marBottom w:val="0"/>
      <w:divBdr>
        <w:top w:val="none" w:sz="0" w:space="0" w:color="auto"/>
        <w:left w:val="none" w:sz="0" w:space="0" w:color="auto"/>
        <w:bottom w:val="none" w:sz="0" w:space="0" w:color="auto"/>
        <w:right w:val="none" w:sz="0" w:space="0" w:color="auto"/>
      </w:divBdr>
    </w:div>
    <w:div w:id="955256391">
      <w:bodyDiv w:val="1"/>
      <w:marLeft w:val="0"/>
      <w:marRight w:val="0"/>
      <w:marTop w:val="0"/>
      <w:marBottom w:val="0"/>
      <w:divBdr>
        <w:top w:val="none" w:sz="0" w:space="0" w:color="auto"/>
        <w:left w:val="none" w:sz="0" w:space="0" w:color="auto"/>
        <w:bottom w:val="none" w:sz="0" w:space="0" w:color="auto"/>
        <w:right w:val="none" w:sz="0" w:space="0" w:color="auto"/>
      </w:divBdr>
    </w:div>
    <w:div w:id="955601301">
      <w:bodyDiv w:val="1"/>
      <w:marLeft w:val="0"/>
      <w:marRight w:val="0"/>
      <w:marTop w:val="0"/>
      <w:marBottom w:val="0"/>
      <w:divBdr>
        <w:top w:val="none" w:sz="0" w:space="0" w:color="auto"/>
        <w:left w:val="none" w:sz="0" w:space="0" w:color="auto"/>
        <w:bottom w:val="none" w:sz="0" w:space="0" w:color="auto"/>
        <w:right w:val="none" w:sz="0" w:space="0" w:color="auto"/>
      </w:divBdr>
    </w:div>
    <w:div w:id="955908751">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8800422">
      <w:bodyDiv w:val="1"/>
      <w:marLeft w:val="0"/>
      <w:marRight w:val="0"/>
      <w:marTop w:val="0"/>
      <w:marBottom w:val="0"/>
      <w:divBdr>
        <w:top w:val="none" w:sz="0" w:space="0" w:color="auto"/>
        <w:left w:val="none" w:sz="0" w:space="0" w:color="auto"/>
        <w:bottom w:val="none" w:sz="0" w:space="0" w:color="auto"/>
        <w:right w:val="none" w:sz="0" w:space="0" w:color="auto"/>
      </w:divBdr>
    </w:div>
    <w:div w:id="95892351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59918530">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963078634">
      <w:bodyDiv w:val="1"/>
      <w:marLeft w:val="0"/>
      <w:marRight w:val="0"/>
      <w:marTop w:val="0"/>
      <w:marBottom w:val="0"/>
      <w:divBdr>
        <w:top w:val="none" w:sz="0" w:space="0" w:color="auto"/>
        <w:left w:val="none" w:sz="0" w:space="0" w:color="auto"/>
        <w:bottom w:val="none" w:sz="0" w:space="0" w:color="auto"/>
        <w:right w:val="none" w:sz="0" w:space="0" w:color="auto"/>
      </w:divBdr>
    </w:div>
    <w:div w:id="964458162">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67131383">
      <w:bodyDiv w:val="1"/>
      <w:marLeft w:val="0"/>
      <w:marRight w:val="0"/>
      <w:marTop w:val="0"/>
      <w:marBottom w:val="0"/>
      <w:divBdr>
        <w:top w:val="none" w:sz="0" w:space="0" w:color="auto"/>
        <w:left w:val="none" w:sz="0" w:space="0" w:color="auto"/>
        <w:bottom w:val="none" w:sz="0" w:space="0" w:color="auto"/>
        <w:right w:val="none" w:sz="0" w:space="0" w:color="auto"/>
      </w:divBdr>
    </w:div>
    <w:div w:id="970984441">
      <w:bodyDiv w:val="1"/>
      <w:marLeft w:val="0"/>
      <w:marRight w:val="0"/>
      <w:marTop w:val="0"/>
      <w:marBottom w:val="0"/>
      <w:divBdr>
        <w:top w:val="none" w:sz="0" w:space="0" w:color="auto"/>
        <w:left w:val="none" w:sz="0" w:space="0" w:color="auto"/>
        <w:bottom w:val="none" w:sz="0" w:space="0" w:color="auto"/>
        <w:right w:val="none" w:sz="0" w:space="0" w:color="auto"/>
      </w:divBdr>
    </w:div>
    <w:div w:id="971057095">
      <w:bodyDiv w:val="1"/>
      <w:marLeft w:val="0"/>
      <w:marRight w:val="0"/>
      <w:marTop w:val="0"/>
      <w:marBottom w:val="0"/>
      <w:divBdr>
        <w:top w:val="none" w:sz="0" w:space="0" w:color="auto"/>
        <w:left w:val="none" w:sz="0" w:space="0" w:color="auto"/>
        <w:bottom w:val="none" w:sz="0" w:space="0" w:color="auto"/>
        <w:right w:val="none" w:sz="0" w:space="0" w:color="auto"/>
      </w:divBdr>
    </w:div>
    <w:div w:id="971785418">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291376">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7614122">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78268006">
      <w:bodyDiv w:val="1"/>
      <w:marLeft w:val="0"/>
      <w:marRight w:val="0"/>
      <w:marTop w:val="0"/>
      <w:marBottom w:val="0"/>
      <w:divBdr>
        <w:top w:val="none" w:sz="0" w:space="0" w:color="auto"/>
        <w:left w:val="none" w:sz="0" w:space="0" w:color="auto"/>
        <w:bottom w:val="none" w:sz="0" w:space="0" w:color="auto"/>
        <w:right w:val="none" w:sz="0" w:space="0" w:color="auto"/>
      </w:divBdr>
    </w:div>
    <w:div w:id="9791103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82655420">
      <w:bodyDiv w:val="1"/>
      <w:marLeft w:val="0"/>
      <w:marRight w:val="0"/>
      <w:marTop w:val="0"/>
      <w:marBottom w:val="0"/>
      <w:divBdr>
        <w:top w:val="none" w:sz="0" w:space="0" w:color="auto"/>
        <w:left w:val="none" w:sz="0" w:space="0" w:color="auto"/>
        <w:bottom w:val="none" w:sz="0" w:space="0" w:color="auto"/>
        <w:right w:val="none" w:sz="0" w:space="0" w:color="auto"/>
      </w:divBdr>
    </w:div>
    <w:div w:id="983854125">
      <w:bodyDiv w:val="1"/>
      <w:marLeft w:val="0"/>
      <w:marRight w:val="0"/>
      <w:marTop w:val="0"/>
      <w:marBottom w:val="0"/>
      <w:divBdr>
        <w:top w:val="none" w:sz="0" w:space="0" w:color="auto"/>
        <w:left w:val="none" w:sz="0" w:space="0" w:color="auto"/>
        <w:bottom w:val="none" w:sz="0" w:space="0" w:color="auto"/>
        <w:right w:val="none" w:sz="0" w:space="0" w:color="auto"/>
      </w:divBdr>
    </w:div>
    <w:div w:id="990596957">
      <w:bodyDiv w:val="1"/>
      <w:marLeft w:val="0"/>
      <w:marRight w:val="0"/>
      <w:marTop w:val="0"/>
      <w:marBottom w:val="0"/>
      <w:divBdr>
        <w:top w:val="none" w:sz="0" w:space="0" w:color="auto"/>
        <w:left w:val="none" w:sz="0" w:space="0" w:color="auto"/>
        <w:bottom w:val="none" w:sz="0" w:space="0" w:color="auto"/>
        <w:right w:val="none" w:sz="0" w:space="0" w:color="auto"/>
      </w:divBdr>
    </w:div>
    <w:div w:id="990793662">
      <w:bodyDiv w:val="1"/>
      <w:marLeft w:val="0"/>
      <w:marRight w:val="0"/>
      <w:marTop w:val="0"/>
      <w:marBottom w:val="0"/>
      <w:divBdr>
        <w:top w:val="none" w:sz="0" w:space="0" w:color="auto"/>
        <w:left w:val="none" w:sz="0" w:space="0" w:color="auto"/>
        <w:bottom w:val="none" w:sz="0" w:space="0" w:color="auto"/>
        <w:right w:val="none" w:sz="0" w:space="0" w:color="auto"/>
      </w:divBdr>
    </w:div>
    <w:div w:id="993873499">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997878913">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07171921">
      <w:bodyDiv w:val="1"/>
      <w:marLeft w:val="0"/>
      <w:marRight w:val="0"/>
      <w:marTop w:val="0"/>
      <w:marBottom w:val="0"/>
      <w:divBdr>
        <w:top w:val="none" w:sz="0" w:space="0" w:color="auto"/>
        <w:left w:val="none" w:sz="0" w:space="0" w:color="auto"/>
        <w:bottom w:val="none" w:sz="0" w:space="0" w:color="auto"/>
        <w:right w:val="none" w:sz="0" w:space="0" w:color="auto"/>
      </w:divBdr>
    </w:div>
    <w:div w:id="1009991406">
      <w:bodyDiv w:val="1"/>
      <w:marLeft w:val="0"/>
      <w:marRight w:val="0"/>
      <w:marTop w:val="0"/>
      <w:marBottom w:val="0"/>
      <w:divBdr>
        <w:top w:val="none" w:sz="0" w:space="0" w:color="auto"/>
        <w:left w:val="none" w:sz="0" w:space="0" w:color="auto"/>
        <w:bottom w:val="none" w:sz="0" w:space="0" w:color="auto"/>
        <w:right w:val="none" w:sz="0" w:space="0" w:color="auto"/>
      </w:divBdr>
    </w:div>
    <w:div w:id="101013650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797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3267514">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6617682">
      <w:bodyDiv w:val="1"/>
      <w:marLeft w:val="0"/>
      <w:marRight w:val="0"/>
      <w:marTop w:val="0"/>
      <w:marBottom w:val="0"/>
      <w:divBdr>
        <w:top w:val="none" w:sz="0" w:space="0" w:color="auto"/>
        <w:left w:val="none" w:sz="0" w:space="0" w:color="auto"/>
        <w:bottom w:val="none" w:sz="0" w:space="0" w:color="auto"/>
        <w:right w:val="none" w:sz="0" w:space="0" w:color="auto"/>
      </w:divBdr>
    </w:div>
    <w:div w:id="1018314565">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2047514">
      <w:bodyDiv w:val="1"/>
      <w:marLeft w:val="0"/>
      <w:marRight w:val="0"/>
      <w:marTop w:val="0"/>
      <w:marBottom w:val="0"/>
      <w:divBdr>
        <w:top w:val="none" w:sz="0" w:space="0" w:color="auto"/>
        <w:left w:val="none" w:sz="0" w:space="0" w:color="auto"/>
        <w:bottom w:val="none" w:sz="0" w:space="0" w:color="auto"/>
        <w:right w:val="none" w:sz="0" w:space="0" w:color="auto"/>
      </w:divBdr>
    </w:div>
    <w:div w:id="1022821520">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26324764">
      <w:bodyDiv w:val="1"/>
      <w:marLeft w:val="0"/>
      <w:marRight w:val="0"/>
      <w:marTop w:val="0"/>
      <w:marBottom w:val="0"/>
      <w:divBdr>
        <w:top w:val="none" w:sz="0" w:space="0" w:color="auto"/>
        <w:left w:val="none" w:sz="0" w:space="0" w:color="auto"/>
        <w:bottom w:val="none" w:sz="0" w:space="0" w:color="auto"/>
        <w:right w:val="none" w:sz="0" w:space="0" w:color="auto"/>
      </w:divBdr>
    </w:div>
    <w:div w:id="1027099762">
      <w:bodyDiv w:val="1"/>
      <w:marLeft w:val="0"/>
      <w:marRight w:val="0"/>
      <w:marTop w:val="0"/>
      <w:marBottom w:val="0"/>
      <w:divBdr>
        <w:top w:val="none" w:sz="0" w:space="0" w:color="auto"/>
        <w:left w:val="none" w:sz="0" w:space="0" w:color="auto"/>
        <w:bottom w:val="none" w:sz="0" w:space="0" w:color="auto"/>
        <w:right w:val="none" w:sz="0" w:space="0" w:color="auto"/>
      </w:divBdr>
    </w:div>
    <w:div w:id="1032148456">
      <w:bodyDiv w:val="1"/>
      <w:marLeft w:val="0"/>
      <w:marRight w:val="0"/>
      <w:marTop w:val="0"/>
      <w:marBottom w:val="0"/>
      <w:divBdr>
        <w:top w:val="none" w:sz="0" w:space="0" w:color="auto"/>
        <w:left w:val="none" w:sz="0" w:space="0" w:color="auto"/>
        <w:bottom w:val="none" w:sz="0" w:space="0" w:color="auto"/>
        <w:right w:val="none" w:sz="0" w:space="0" w:color="auto"/>
      </w:divBdr>
    </w:div>
    <w:div w:id="103280665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36350847">
      <w:bodyDiv w:val="1"/>
      <w:marLeft w:val="0"/>
      <w:marRight w:val="0"/>
      <w:marTop w:val="0"/>
      <w:marBottom w:val="0"/>
      <w:divBdr>
        <w:top w:val="none" w:sz="0" w:space="0" w:color="auto"/>
        <w:left w:val="none" w:sz="0" w:space="0" w:color="auto"/>
        <w:bottom w:val="none" w:sz="0" w:space="0" w:color="auto"/>
        <w:right w:val="none" w:sz="0" w:space="0" w:color="auto"/>
      </w:divBdr>
    </w:div>
    <w:div w:id="1037971778">
      <w:bodyDiv w:val="1"/>
      <w:marLeft w:val="0"/>
      <w:marRight w:val="0"/>
      <w:marTop w:val="0"/>
      <w:marBottom w:val="0"/>
      <w:divBdr>
        <w:top w:val="none" w:sz="0" w:space="0" w:color="auto"/>
        <w:left w:val="none" w:sz="0" w:space="0" w:color="auto"/>
        <w:bottom w:val="none" w:sz="0" w:space="0" w:color="auto"/>
        <w:right w:val="none" w:sz="0" w:space="0" w:color="auto"/>
      </w:divBdr>
    </w:div>
    <w:div w:id="1038166894">
      <w:bodyDiv w:val="1"/>
      <w:marLeft w:val="0"/>
      <w:marRight w:val="0"/>
      <w:marTop w:val="0"/>
      <w:marBottom w:val="0"/>
      <w:divBdr>
        <w:top w:val="none" w:sz="0" w:space="0" w:color="auto"/>
        <w:left w:val="none" w:sz="0" w:space="0" w:color="auto"/>
        <w:bottom w:val="none" w:sz="0" w:space="0" w:color="auto"/>
        <w:right w:val="none" w:sz="0" w:space="0" w:color="auto"/>
      </w:divBdr>
    </w:div>
    <w:div w:id="1038772970">
      <w:bodyDiv w:val="1"/>
      <w:marLeft w:val="0"/>
      <w:marRight w:val="0"/>
      <w:marTop w:val="0"/>
      <w:marBottom w:val="0"/>
      <w:divBdr>
        <w:top w:val="none" w:sz="0" w:space="0" w:color="auto"/>
        <w:left w:val="none" w:sz="0" w:space="0" w:color="auto"/>
        <w:bottom w:val="none" w:sz="0" w:space="0" w:color="auto"/>
        <w:right w:val="none" w:sz="0" w:space="0" w:color="auto"/>
      </w:divBdr>
    </w:div>
    <w:div w:id="1041133362">
      <w:bodyDiv w:val="1"/>
      <w:marLeft w:val="0"/>
      <w:marRight w:val="0"/>
      <w:marTop w:val="0"/>
      <w:marBottom w:val="0"/>
      <w:divBdr>
        <w:top w:val="none" w:sz="0" w:space="0" w:color="auto"/>
        <w:left w:val="none" w:sz="0" w:space="0" w:color="auto"/>
        <w:bottom w:val="none" w:sz="0" w:space="0" w:color="auto"/>
        <w:right w:val="none" w:sz="0" w:space="0" w:color="auto"/>
      </w:divBdr>
    </w:div>
    <w:div w:id="1041832055">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3140959">
      <w:bodyDiv w:val="1"/>
      <w:marLeft w:val="0"/>
      <w:marRight w:val="0"/>
      <w:marTop w:val="0"/>
      <w:marBottom w:val="0"/>
      <w:divBdr>
        <w:top w:val="none" w:sz="0" w:space="0" w:color="auto"/>
        <w:left w:val="none" w:sz="0" w:space="0" w:color="auto"/>
        <w:bottom w:val="none" w:sz="0" w:space="0" w:color="auto"/>
        <w:right w:val="none" w:sz="0" w:space="0" w:color="auto"/>
      </w:divBdr>
    </w:div>
    <w:div w:id="1043596005">
      <w:bodyDiv w:val="1"/>
      <w:marLeft w:val="0"/>
      <w:marRight w:val="0"/>
      <w:marTop w:val="0"/>
      <w:marBottom w:val="0"/>
      <w:divBdr>
        <w:top w:val="none" w:sz="0" w:space="0" w:color="auto"/>
        <w:left w:val="none" w:sz="0" w:space="0" w:color="auto"/>
        <w:bottom w:val="none" w:sz="0" w:space="0" w:color="auto"/>
        <w:right w:val="none" w:sz="0" w:space="0" w:color="auto"/>
      </w:divBdr>
    </w:div>
    <w:div w:id="1044792599">
      <w:bodyDiv w:val="1"/>
      <w:marLeft w:val="0"/>
      <w:marRight w:val="0"/>
      <w:marTop w:val="0"/>
      <w:marBottom w:val="0"/>
      <w:divBdr>
        <w:top w:val="none" w:sz="0" w:space="0" w:color="auto"/>
        <w:left w:val="none" w:sz="0" w:space="0" w:color="auto"/>
        <w:bottom w:val="none" w:sz="0" w:space="0" w:color="auto"/>
        <w:right w:val="none" w:sz="0" w:space="0" w:color="auto"/>
      </w:divBdr>
    </w:div>
    <w:div w:id="1047296929">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47489433">
      <w:bodyDiv w:val="1"/>
      <w:marLeft w:val="0"/>
      <w:marRight w:val="0"/>
      <w:marTop w:val="0"/>
      <w:marBottom w:val="0"/>
      <w:divBdr>
        <w:top w:val="none" w:sz="0" w:space="0" w:color="auto"/>
        <w:left w:val="none" w:sz="0" w:space="0" w:color="auto"/>
        <w:bottom w:val="none" w:sz="0" w:space="0" w:color="auto"/>
        <w:right w:val="none" w:sz="0" w:space="0" w:color="auto"/>
      </w:divBdr>
    </w:div>
    <w:div w:id="1049183557">
      <w:bodyDiv w:val="1"/>
      <w:marLeft w:val="0"/>
      <w:marRight w:val="0"/>
      <w:marTop w:val="0"/>
      <w:marBottom w:val="0"/>
      <w:divBdr>
        <w:top w:val="none" w:sz="0" w:space="0" w:color="auto"/>
        <w:left w:val="none" w:sz="0" w:space="0" w:color="auto"/>
        <w:bottom w:val="none" w:sz="0" w:space="0" w:color="auto"/>
        <w:right w:val="none" w:sz="0" w:space="0" w:color="auto"/>
      </w:divBdr>
    </w:div>
    <w:div w:id="1049571528">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0882172">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52383746">
      <w:bodyDiv w:val="1"/>
      <w:marLeft w:val="0"/>
      <w:marRight w:val="0"/>
      <w:marTop w:val="0"/>
      <w:marBottom w:val="0"/>
      <w:divBdr>
        <w:top w:val="none" w:sz="0" w:space="0" w:color="auto"/>
        <w:left w:val="none" w:sz="0" w:space="0" w:color="auto"/>
        <w:bottom w:val="none" w:sz="0" w:space="0" w:color="auto"/>
        <w:right w:val="none" w:sz="0" w:space="0" w:color="auto"/>
      </w:divBdr>
    </w:div>
    <w:div w:id="1052462328">
      <w:bodyDiv w:val="1"/>
      <w:marLeft w:val="0"/>
      <w:marRight w:val="0"/>
      <w:marTop w:val="0"/>
      <w:marBottom w:val="0"/>
      <w:divBdr>
        <w:top w:val="none" w:sz="0" w:space="0" w:color="auto"/>
        <w:left w:val="none" w:sz="0" w:space="0" w:color="auto"/>
        <w:bottom w:val="none" w:sz="0" w:space="0" w:color="auto"/>
        <w:right w:val="none" w:sz="0" w:space="0" w:color="auto"/>
      </w:divBdr>
    </w:div>
    <w:div w:id="1053891226">
      <w:bodyDiv w:val="1"/>
      <w:marLeft w:val="0"/>
      <w:marRight w:val="0"/>
      <w:marTop w:val="0"/>
      <w:marBottom w:val="0"/>
      <w:divBdr>
        <w:top w:val="none" w:sz="0" w:space="0" w:color="auto"/>
        <w:left w:val="none" w:sz="0" w:space="0" w:color="auto"/>
        <w:bottom w:val="none" w:sz="0" w:space="0" w:color="auto"/>
        <w:right w:val="none" w:sz="0" w:space="0" w:color="auto"/>
      </w:divBdr>
    </w:div>
    <w:div w:id="1054620197">
      <w:bodyDiv w:val="1"/>
      <w:marLeft w:val="0"/>
      <w:marRight w:val="0"/>
      <w:marTop w:val="0"/>
      <w:marBottom w:val="0"/>
      <w:divBdr>
        <w:top w:val="none" w:sz="0" w:space="0" w:color="auto"/>
        <w:left w:val="none" w:sz="0" w:space="0" w:color="auto"/>
        <w:bottom w:val="none" w:sz="0" w:space="0" w:color="auto"/>
        <w:right w:val="none" w:sz="0" w:space="0" w:color="auto"/>
      </w:divBdr>
    </w:div>
    <w:div w:id="1057166844">
      <w:bodyDiv w:val="1"/>
      <w:marLeft w:val="0"/>
      <w:marRight w:val="0"/>
      <w:marTop w:val="0"/>
      <w:marBottom w:val="0"/>
      <w:divBdr>
        <w:top w:val="none" w:sz="0" w:space="0" w:color="auto"/>
        <w:left w:val="none" w:sz="0" w:space="0" w:color="auto"/>
        <w:bottom w:val="none" w:sz="0" w:space="0" w:color="auto"/>
        <w:right w:val="none" w:sz="0" w:space="0" w:color="auto"/>
      </w:divBdr>
    </w:div>
    <w:div w:id="1062172862">
      <w:bodyDiv w:val="1"/>
      <w:marLeft w:val="0"/>
      <w:marRight w:val="0"/>
      <w:marTop w:val="0"/>
      <w:marBottom w:val="0"/>
      <w:divBdr>
        <w:top w:val="none" w:sz="0" w:space="0" w:color="auto"/>
        <w:left w:val="none" w:sz="0" w:space="0" w:color="auto"/>
        <w:bottom w:val="none" w:sz="0" w:space="0" w:color="auto"/>
        <w:right w:val="none" w:sz="0" w:space="0" w:color="auto"/>
      </w:divBdr>
    </w:div>
    <w:div w:id="1063017892">
      <w:bodyDiv w:val="1"/>
      <w:marLeft w:val="0"/>
      <w:marRight w:val="0"/>
      <w:marTop w:val="0"/>
      <w:marBottom w:val="0"/>
      <w:divBdr>
        <w:top w:val="none" w:sz="0" w:space="0" w:color="auto"/>
        <w:left w:val="none" w:sz="0" w:space="0" w:color="auto"/>
        <w:bottom w:val="none" w:sz="0" w:space="0" w:color="auto"/>
        <w:right w:val="none" w:sz="0" w:space="0" w:color="auto"/>
      </w:divBdr>
    </w:div>
    <w:div w:id="1063288296">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67874655">
      <w:bodyDiv w:val="1"/>
      <w:marLeft w:val="0"/>
      <w:marRight w:val="0"/>
      <w:marTop w:val="0"/>
      <w:marBottom w:val="0"/>
      <w:divBdr>
        <w:top w:val="none" w:sz="0" w:space="0" w:color="auto"/>
        <w:left w:val="none" w:sz="0" w:space="0" w:color="auto"/>
        <w:bottom w:val="none" w:sz="0" w:space="0" w:color="auto"/>
        <w:right w:val="none" w:sz="0" w:space="0" w:color="auto"/>
      </w:divBdr>
    </w:div>
    <w:div w:id="1067919327">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6560928">
      <w:bodyDiv w:val="1"/>
      <w:marLeft w:val="0"/>
      <w:marRight w:val="0"/>
      <w:marTop w:val="0"/>
      <w:marBottom w:val="0"/>
      <w:divBdr>
        <w:top w:val="none" w:sz="0" w:space="0" w:color="auto"/>
        <w:left w:val="none" w:sz="0" w:space="0" w:color="auto"/>
        <w:bottom w:val="none" w:sz="0" w:space="0" w:color="auto"/>
        <w:right w:val="none" w:sz="0" w:space="0" w:color="auto"/>
      </w:divBdr>
    </w:div>
    <w:div w:id="1076708675">
      <w:bodyDiv w:val="1"/>
      <w:marLeft w:val="0"/>
      <w:marRight w:val="0"/>
      <w:marTop w:val="0"/>
      <w:marBottom w:val="0"/>
      <w:divBdr>
        <w:top w:val="none" w:sz="0" w:space="0" w:color="auto"/>
        <w:left w:val="none" w:sz="0" w:space="0" w:color="auto"/>
        <w:bottom w:val="none" w:sz="0" w:space="0" w:color="auto"/>
        <w:right w:val="none" w:sz="0" w:space="0" w:color="auto"/>
      </w:divBdr>
    </w:div>
    <w:div w:id="1077358125">
      <w:bodyDiv w:val="1"/>
      <w:marLeft w:val="0"/>
      <w:marRight w:val="0"/>
      <w:marTop w:val="0"/>
      <w:marBottom w:val="0"/>
      <w:divBdr>
        <w:top w:val="none" w:sz="0" w:space="0" w:color="auto"/>
        <w:left w:val="none" w:sz="0" w:space="0" w:color="auto"/>
        <w:bottom w:val="none" w:sz="0" w:space="0" w:color="auto"/>
        <w:right w:val="none" w:sz="0" w:space="0" w:color="auto"/>
      </w:divBdr>
    </w:div>
    <w:div w:id="1078089912">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79401667">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86003879">
      <w:bodyDiv w:val="1"/>
      <w:marLeft w:val="0"/>
      <w:marRight w:val="0"/>
      <w:marTop w:val="0"/>
      <w:marBottom w:val="0"/>
      <w:divBdr>
        <w:top w:val="none" w:sz="0" w:space="0" w:color="auto"/>
        <w:left w:val="none" w:sz="0" w:space="0" w:color="auto"/>
        <w:bottom w:val="none" w:sz="0" w:space="0" w:color="auto"/>
        <w:right w:val="none" w:sz="0" w:space="0" w:color="auto"/>
      </w:divBdr>
    </w:div>
    <w:div w:id="1089159272">
      <w:bodyDiv w:val="1"/>
      <w:marLeft w:val="0"/>
      <w:marRight w:val="0"/>
      <w:marTop w:val="0"/>
      <w:marBottom w:val="0"/>
      <w:divBdr>
        <w:top w:val="none" w:sz="0" w:space="0" w:color="auto"/>
        <w:left w:val="none" w:sz="0" w:space="0" w:color="auto"/>
        <w:bottom w:val="none" w:sz="0" w:space="0" w:color="auto"/>
        <w:right w:val="none" w:sz="0" w:space="0" w:color="auto"/>
      </w:divBdr>
    </w:div>
    <w:div w:id="1089616714">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0485452">
      <w:bodyDiv w:val="1"/>
      <w:marLeft w:val="0"/>
      <w:marRight w:val="0"/>
      <w:marTop w:val="0"/>
      <w:marBottom w:val="0"/>
      <w:divBdr>
        <w:top w:val="none" w:sz="0" w:space="0" w:color="auto"/>
        <w:left w:val="none" w:sz="0" w:space="0" w:color="auto"/>
        <w:bottom w:val="none" w:sz="0" w:space="0" w:color="auto"/>
        <w:right w:val="none" w:sz="0" w:space="0" w:color="auto"/>
      </w:divBdr>
    </w:div>
    <w:div w:id="1101141398">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2992066">
      <w:bodyDiv w:val="1"/>
      <w:marLeft w:val="0"/>
      <w:marRight w:val="0"/>
      <w:marTop w:val="0"/>
      <w:marBottom w:val="0"/>
      <w:divBdr>
        <w:top w:val="none" w:sz="0" w:space="0" w:color="auto"/>
        <w:left w:val="none" w:sz="0" w:space="0" w:color="auto"/>
        <w:bottom w:val="none" w:sz="0" w:space="0" w:color="auto"/>
        <w:right w:val="none" w:sz="0" w:space="0" w:color="auto"/>
      </w:divBdr>
    </w:div>
    <w:div w:id="1103839637">
      <w:bodyDiv w:val="1"/>
      <w:marLeft w:val="0"/>
      <w:marRight w:val="0"/>
      <w:marTop w:val="0"/>
      <w:marBottom w:val="0"/>
      <w:divBdr>
        <w:top w:val="none" w:sz="0" w:space="0" w:color="auto"/>
        <w:left w:val="none" w:sz="0" w:space="0" w:color="auto"/>
        <w:bottom w:val="none" w:sz="0" w:space="0" w:color="auto"/>
        <w:right w:val="none" w:sz="0" w:space="0" w:color="auto"/>
      </w:divBdr>
    </w:div>
    <w:div w:id="1104494877">
      <w:bodyDiv w:val="1"/>
      <w:marLeft w:val="0"/>
      <w:marRight w:val="0"/>
      <w:marTop w:val="0"/>
      <w:marBottom w:val="0"/>
      <w:divBdr>
        <w:top w:val="none" w:sz="0" w:space="0" w:color="auto"/>
        <w:left w:val="none" w:sz="0" w:space="0" w:color="auto"/>
        <w:bottom w:val="none" w:sz="0" w:space="0" w:color="auto"/>
        <w:right w:val="none" w:sz="0" w:space="0" w:color="auto"/>
      </w:divBdr>
    </w:div>
    <w:div w:id="11045718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8162748">
      <w:bodyDiv w:val="1"/>
      <w:marLeft w:val="0"/>
      <w:marRight w:val="0"/>
      <w:marTop w:val="0"/>
      <w:marBottom w:val="0"/>
      <w:divBdr>
        <w:top w:val="none" w:sz="0" w:space="0" w:color="auto"/>
        <w:left w:val="none" w:sz="0" w:space="0" w:color="auto"/>
        <w:bottom w:val="none" w:sz="0" w:space="0" w:color="auto"/>
        <w:right w:val="none" w:sz="0" w:space="0" w:color="auto"/>
      </w:divBdr>
    </w:div>
    <w:div w:id="1108508166">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3791781">
      <w:bodyDiv w:val="1"/>
      <w:marLeft w:val="0"/>
      <w:marRight w:val="0"/>
      <w:marTop w:val="0"/>
      <w:marBottom w:val="0"/>
      <w:divBdr>
        <w:top w:val="none" w:sz="0" w:space="0" w:color="auto"/>
        <w:left w:val="none" w:sz="0" w:space="0" w:color="auto"/>
        <w:bottom w:val="none" w:sz="0" w:space="0" w:color="auto"/>
        <w:right w:val="none" w:sz="0" w:space="0" w:color="auto"/>
      </w:divBdr>
    </w:div>
    <w:div w:id="1114403850">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17527455">
      <w:bodyDiv w:val="1"/>
      <w:marLeft w:val="0"/>
      <w:marRight w:val="0"/>
      <w:marTop w:val="0"/>
      <w:marBottom w:val="0"/>
      <w:divBdr>
        <w:top w:val="none" w:sz="0" w:space="0" w:color="auto"/>
        <w:left w:val="none" w:sz="0" w:space="0" w:color="auto"/>
        <w:bottom w:val="none" w:sz="0" w:space="0" w:color="auto"/>
        <w:right w:val="none" w:sz="0" w:space="0" w:color="auto"/>
      </w:divBdr>
    </w:div>
    <w:div w:id="1118569216">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24346577">
      <w:bodyDiv w:val="1"/>
      <w:marLeft w:val="0"/>
      <w:marRight w:val="0"/>
      <w:marTop w:val="0"/>
      <w:marBottom w:val="0"/>
      <w:divBdr>
        <w:top w:val="none" w:sz="0" w:space="0" w:color="auto"/>
        <w:left w:val="none" w:sz="0" w:space="0" w:color="auto"/>
        <w:bottom w:val="none" w:sz="0" w:space="0" w:color="auto"/>
        <w:right w:val="none" w:sz="0" w:space="0" w:color="auto"/>
      </w:divBdr>
    </w:div>
    <w:div w:id="1128351203">
      <w:bodyDiv w:val="1"/>
      <w:marLeft w:val="0"/>
      <w:marRight w:val="0"/>
      <w:marTop w:val="0"/>
      <w:marBottom w:val="0"/>
      <w:divBdr>
        <w:top w:val="none" w:sz="0" w:space="0" w:color="auto"/>
        <w:left w:val="none" w:sz="0" w:space="0" w:color="auto"/>
        <w:bottom w:val="none" w:sz="0" w:space="0" w:color="auto"/>
        <w:right w:val="none" w:sz="0" w:space="0" w:color="auto"/>
      </w:divBdr>
    </w:div>
    <w:div w:id="1131940443">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3870875">
      <w:bodyDiv w:val="1"/>
      <w:marLeft w:val="0"/>
      <w:marRight w:val="0"/>
      <w:marTop w:val="0"/>
      <w:marBottom w:val="0"/>
      <w:divBdr>
        <w:top w:val="none" w:sz="0" w:space="0" w:color="auto"/>
        <w:left w:val="none" w:sz="0" w:space="0" w:color="auto"/>
        <w:bottom w:val="none" w:sz="0" w:space="0" w:color="auto"/>
        <w:right w:val="none" w:sz="0" w:space="0" w:color="auto"/>
      </w:divBdr>
    </w:div>
    <w:div w:id="1133981534">
      <w:bodyDiv w:val="1"/>
      <w:marLeft w:val="0"/>
      <w:marRight w:val="0"/>
      <w:marTop w:val="0"/>
      <w:marBottom w:val="0"/>
      <w:divBdr>
        <w:top w:val="none" w:sz="0" w:space="0" w:color="auto"/>
        <w:left w:val="none" w:sz="0" w:space="0" w:color="auto"/>
        <w:bottom w:val="none" w:sz="0" w:space="0" w:color="auto"/>
        <w:right w:val="none" w:sz="0" w:space="0" w:color="auto"/>
      </w:divBdr>
    </w:div>
    <w:div w:id="1134837783">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0876810">
      <w:bodyDiv w:val="1"/>
      <w:marLeft w:val="0"/>
      <w:marRight w:val="0"/>
      <w:marTop w:val="0"/>
      <w:marBottom w:val="0"/>
      <w:divBdr>
        <w:top w:val="none" w:sz="0" w:space="0" w:color="auto"/>
        <w:left w:val="none" w:sz="0" w:space="0" w:color="auto"/>
        <w:bottom w:val="none" w:sz="0" w:space="0" w:color="auto"/>
        <w:right w:val="none" w:sz="0" w:space="0" w:color="auto"/>
      </w:divBdr>
    </w:div>
    <w:div w:id="1141120433">
      <w:bodyDiv w:val="1"/>
      <w:marLeft w:val="0"/>
      <w:marRight w:val="0"/>
      <w:marTop w:val="0"/>
      <w:marBottom w:val="0"/>
      <w:divBdr>
        <w:top w:val="none" w:sz="0" w:space="0" w:color="auto"/>
        <w:left w:val="none" w:sz="0" w:space="0" w:color="auto"/>
        <w:bottom w:val="none" w:sz="0" w:space="0" w:color="auto"/>
        <w:right w:val="none" w:sz="0" w:space="0" w:color="auto"/>
      </w:divBdr>
    </w:div>
    <w:div w:id="1141651508">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48522499">
      <w:bodyDiv w:val="1"/>
      <w:marLeft w:val="0"/>
      <w:marRight w:val="0"/>
      <w:marTop w:val="0"/>
      <w:marBottom w:val="0"/>
      <w:divBdr>
        <w:top w:val="none" w:sz="0" w:space="0" w:color="auto"/>
        <w:left w:val="none" w:sz="0" w:space="0" w:color="auto"/>
        <w:bottom w:val="none" w:sz="0" w:space="0" w:color="auto"/>
        <w:right w:val="none" w:sz="0" w:space="0" w:color="auto"/>
      </w:divBdr>
    </w:div>
    <w:div w:id="1152409972">
      <w:bodyDiv w:val="1"/>
      <w:marLeft w:val="0"/>
      <w:marRight w:val="0"/>
      <w:marTop w:val="0"/>
      <w:marBottom w:val="0"/>
      <w:divBdr>
        <w:top w:val="none" w:sz="0" w:space="0" w:color="auto"/>
        <w:left w:val="none" w:sz="0" w:space="0" w:color="auto"/>
        <w:bottom w:val="none" w:sz="0" w:space="0" w:color="auto"/>
        <w:right w:val="none" w:sz="0" w:space="0" w:color="auto"/>
      </w:divBdr>
    </w:div>
    <w:div w:id="1154299362">
      <w:bodyDiv w:val="1"/>
      <w:marLeft w:val="0"/>
      <w:marRight w:val="0"/>
      <w:marTop w:val="0"/>
      <w:marBottom w:val="0"/>
      <w:divBdr>
        <w:top w:val="none" w:sz="0" w:space="0" w:color="auto"/>
        <w:left w:val="none" w:sz="0" w:space="0" w:color="auto"/>
        <w:bottom w:val="none" w:sz="0" w:space="0" w:color="auto"/>
        <w:right w:val="none" w:sz="0" w:space="0" w:color="auto"/>
      </w:divBdr>
    </w:div>
    <w:div w:id="1158423698">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0657809">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396374">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66633337">
      <w:bodyDiv w:val="1"/>
      <w:marLeft w:val="0"/>
      <w:marRight w:val="0"/>
      <w:marTop w:val="0"/>
      <w:marBottom w:val="0"/>
      <w:divBdr>
        <w:top w:val="none" w:sz="0" w:space="0" w:color="auto"/>
        <w:left w:val="none" w:sz="0" w:space="0" w:color="auto"/>
        <w:bottom w:val="none" w:sz="0" w:space="0" w:color="auto"/>
        <w:right w:val="none" w:sz="0" w:space="0" w:color="auto"/>
      </w:divBdr>
    </w:div>
    <w:div w:id="1169910112">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1332571">
      <w:bodyDiv w:val="1"/>
      <w:marLeft w:val="0"/>
      <w:marRight w:val="0"/>
      <w:marTop w:val="0"/>
      <w:marBottom w:val="0"/>
      <w:divBdr>
        <w:top w:val="none" w:sz="0" w:space="0" w:color="auto"/>
        <w:left w:val="none" w:sz="0" w:space="0" w:color="auto"/>
        <w:bottom w:val="none" w:sz="0" w:space="0" w:color="auto"/>
        <w:right w:val="none" w:sz="0" w:space="0" w:color="auto"/>
      </w:divBdr>
    </w:div>
    <w:div w:id="1171530168">
      <w:bodyDiv w:val="1"/>
      <w:marLeft w:val="0"/>
      <w:marRight w:val="0"/>
      <w:marTop w:val="0"/>
      <w:marBottom w:val="0"/>
      <w:divBdr>
        <w:top w:val="none" w:sz="0" w:space="0" w:color="auto"/>
        <w:left w:val="none" w:sz="0" w:space="0" w:color="auto"/>
        <w:bottom w:val="none" w:sz="0" w:space="0" w:color="auto"/>
        <w:right w:val="none" w:sz="0" w:space="0" w:color="auto"/>
      </w:divBdr>
    </w:div>
    <w:div w:id="1171989761">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108207">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5876256">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4320863">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7793414">
      <w:bodyDiv w:val="1"/>
      <w:marLeft w:val="0"/>
      <w:marRight w:val="0"/>
      <w:marTop w:val="0"/>
      <w:marBottom w:val="0"/>
      <w:divBdr>
        <w:top w:val="none" w:sz="0" w:space="0" w:color="auto"/>
        <w:left w:val="none" w:sz="0" w:space="0" w:color="auto"/>
        <w:bottom w:val="none" w:sz="0" w:space="0" w:color="auto"/>
        <w:right w:val="none" w:sz="0" w:space="0" w:color="auto"/>
      </w:divBdr>
    </w:div>
    <w:div w:id="1188057208">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0292671">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2914909">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195382841">
      <w:bodyDiv w:val="1"/>
      <w:marLeft w:val="0"/>
      <w:marRight w:val="0"/>
      <w:marTop w:val="0"/>
      <w:marBottom w:val="0"/>
      <w:divBdr>
        <w:top w:val="none" w:sz="0" w:space="0" w:color="auto"/>
        <w:left w:val="none" w:sz="0" w:space="0" w:color="auto"/>
        <w:bottom w:val="none" w:sz="0" w:space="0" w:color="auto"/>
        <w:right w:val="none" w:sz="0" w:space="0" w:color="auto"/>
      </w:divBdr>
    </w:div>
    <w:div w:id="1195843573">
      <w:bodyDiv w:val="1"/>
      <w:marLeft w:val="0"/>
      <w:marRight w:val="0"/>
      <w:marTop w:val="0"/>
      <w:marBottom w:val="0"/>
      <w:divBdr>
        <w:top w:val="none" w:sz="0" w:space="0" w:color="auto"/>
        <w:left w:val="none" w:sz="0" w:space="0" w:color="auto"/>
        <w:bottom w:val="none" w:sz="0" w:space="0" w:color="auto"/>
        <w:right w:val="none" w:sz="0" w:space="0" w:color="auto"/>
      </w:divBdr>
    </w:div>
    <w:div w:id="1196625666">
      <w:bodyDiv w:val="1"/>
      <w:marLeft w:val="0"/>
      <w:marRight w:val="0"/>
      <w:marTop w:val="0"/>
      <w:marBottom w:val="0"/>
      <w:divBdr>
        <w:top w:val="none" w:sz="0" w:space="0" w:color="auto"/>
        <w:left w:val="none" w:sz="0" w:space="0" w:color="auto"/>
        <w:bottom w:val="none" w:sz="0" w:space="0" w:color="auto"/>
        <w:right w:val="none" w:sz="0" w:space="0" w:color="auto"/>
      </w:divBdr>
    </w:div>
    <w:div w:id="1197042474">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4439396">
      <w:bodyDiv w:val="1"/>
      <w:marLeft w:val="0"/>
      <w:marRight w:val="0"/>
      <w:marTop w:val="0"/>
      <w:marBottom w:val="0"/>
      <w:divBdr>
        <w:top w:val="none" w:sz="0" w:space="0" w:color="auto"/>
        <w:left w:val="none" w:sz="0" w:space="0" w:color="auto"/>
        <w:bottom w:val="none" w:sz="0" w:space="0" w:color="auto"/>
        <w:right w:val="none" w:sz="0" w:space="0" w:color="auto"/>
      </w:divBdr>
    </w:div>
    <w:div w:id="1205564032">
      <w:bodyDiv w:val="1"/>
      <w:marLeft w:val="0"/>
      <w:marRight w:val="0"/>
      <w:marTop w:val="0"/>
      <w:marBottom w:val="0"/>
      <w:divBdr>
        <w:top w:val="none" w:sz="0" w:space="0" w:color="auto"/>
        <w:left w:val="none" w:sz="0" w:space="0" w:color="auto"/>
        <w:bottom w:val="none" w:sz="0" w:space="0" w:color="auto"/>
        <w:right w:val="none" w:sz="0" w:space="0" w:color="auto"/>
      </w:divBdr>
    </w:div>
    <w:div w:id="1207108747">
      <w:bodyDiv w:val="1"/>
      <w:marLeft w:val="0"/>
      <w:marRight w:val="0"/>
      <w:marTop w:val="0"/>
      <w:marBottom w:val="0"/>
      <w:divBdr>
        <w:top w:val="none" w:sz="0" w:space="0" w:color="auto"/>
        <w:left w:val="none" w:sz="0" w:space="0" w:color="auto"/>
        <w:bottom w:val="none" w:sz="0" w:space="0" w:color="auto"/>
        <w:right w:val="none" w:sz="0" w:space="0" w:color="auto"/>
      </w:divBdr>
    </w:div>
    <w:div w:id="1209415925">
      <w:bodyDiv w:val="1"/>
      <w:marLeft w:val="0"/>
      <w:marRight w:val="0"/>
      <w:marTop w:val="0"/>
      <w:marBottom w:val="0"/>
      <w:divBdr>
        <w:top w:val="none" w:sz="0" w:space="0" w:color="auto"/>
        <w:left w:val="none" w:sz="0" w:space="0" w:color="auto"/>
        <w:bottom w:val="none" w:sz="0" w:space="0" w:color="auto"/>
        <w:right w:val="none" w:sz="0" w:space="0" w:color="auto"/>
      </w:divBdr>
      <w:divsChild>
        <w:div w:id="782727101">
          <w:marLeft w:val="0"/>
          <w:marRight w:val="0"/>
          <w:marTop w:val="0"/>
          <w:marBottom w:val="0"/>
          <w:divBdr>
            <w:top w:val="none" w:sz="0" w:space="0" w:color="auto"/>
            <w:left w:val="none" w:sz="0" w:space="0" w:color="auto"/>
            <w:bottom w:val="none" w:sz="0" w:space="0" w:color="auto"/>
            <w:right w:val="none" w:sz="0" w:space="0" w:color="auto"/>
          </w:divBdr>
          <w:divsChild>
            <w:div w:id="266428097">
              <w:marLeft w:val="0"/>
              <w:marRight w:val="0"/>
              <w:marTop w:val="0"/>
              <w:marBottom w:val="0"/>
              <w:divBdr>
                <w:top w:val="none" w:sz="0" w:space="0" w:color="auto"/>
                <w:left w:val="none" w:sz="0" w:space="0" w:color="auto"/>
                <w:bottom w:val="none" w:sz="0" w:space="0" w:color="auto"/>
                <w:right w:val="none" w:sz="0" w:space="0" w:color="auto"/>
              </w:divBdr>
              <w:divsChild>
                <w:div w:id="21022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350">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0188973">
      <w:bodyDiv w:val="1"/>
      <w:marLeft w:val="0"/>
      <w:marRight w:val="0"/>
      <w:marTop w:val="0"/>
      <w:marBottom w:val="0"/>
      <w:divBdr>
        <w:top w:val="none" w:sz="0" w:space="0" w:color="auto"/>
        <w:left w:val="none" w:sz="0" w:space="0" w:color="auto"/>
        <w:bottom w:val="none" w:sz="0" w:space="0" w:color="auto"/>
        <w:right w:val="none" w:sz="0" w:space="0" w:color="auto"/>
      </w:divBdr>
    </w:div>
    <w:div w:id="1213615978">
      <w:bodyDiv w:val="1"/>
      <w:marLeft w:val="0"/>
      <w:marRight w:val="0"/>
      <w:marTop w:val="0"/>
      <w:marBottom w:val="0"/>
      <w:divBdr>
        <w:top w:val="none" w:sz="0" w:space="0" w:color="auto"/>
        <w:left w:val="none" w:sz="0" w:space="0" w:color="auto"/>
        <w:bottom w:val="none" w:sz="0" w:space="0" w:color="auto"/>
        <w:right w:val="none" w:sz="0" w:space="0" w:color="auto"/>
      </w:divBdr>
    </w:div>
    <w:div w:id="1214002031">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5237132">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17425578">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25067084">
      <w:bodyDiv w:val="1"/>
      <w:marLeft w:val="0"/>
      <w:marRight w:val="0"/>
      <w:marTop w:val="0"/>
      <w:marBottom w:val="0"/>
      <w:divBdr>
        <w:top w:val="none" w:sz="0" w:space="0" w:color="auto"/>
        <w:left w:val="none" w:sz="0" w:space="0" w:color="auto"/>
        <w:bottom w:val="none" w:sz="0" w:space="0" w:color="auto"/>
        <w:right w:val="none" w:sz="0" w:space="0" w:color="auto"/>
      </w:divBdr>
    </w:div>
    <w:div w:id="1225721797">
      <w:bodyDiv w:val="1"/>
      <w:marLeft w:val="0"/>
      <w:marRight w:val="0"/>
      <w:marTop w:val="0"/>
      <w:marBottom w:val="0"/>
      <w:divBdr>
        <w:top w:val="none" w:sz="0" w:space="0" w:color="auto"/>
        <w:left w:val="none" w:sz="0" w:space="0" w:color="auto"/>
        <w:bottom w:val="none" w:sz="0" w:space="0" w:color="auto"/>
        <w:right w:val="none" w:sz="0" w:space="0" w:color="auto"/>
      </w:divBdr>
    </w:div>
    <w:div w:id="1229153501">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4589161">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3176507">
      <w:bodyDiv w:val="1"/>
      <w:marLeft w:val="0"/>
      <w:marRight w:val="0"/>
      <w:marTop w:val="0"/>
      <w:marBottom w:val="0"/>
      <w:divBdr>
        <w:top w:val="none" w:sz="0" w:space="0" w:color="auto"/>
        <w:left w:val="none" w:sz="0" w:space="0" w:color="auto"/>
        <w:bottom w:val="none" w:sz="0" w:space="0" w:color="auto"/>
        <w:right w:val="none" w:sz="0" w:space="0" w:color="auto"/>
      </w:divBdr>
      <w:divsChild>
        <w:div w:id="981081218">
          <w:marLeft w:val="0"/>
          <w:marRight w:val="0"/>
          <w:marTop w:val="0"/>
          <w:marBottom w:val="0"/>
          <w:divBdr>
            <w:top w:val="none" w:sz="0" w:space="0" w:color="auto"/>
            <w:left w:val="none" w:sz="0" w:space="0" w:color="auto"/>
            <w:bottom w:val="none" w:sz="0" w:space="0" w:color="auto"/>
            <w:right w:val="none" w:sz="0" w:space="0" w:color="auto"/>
          </w:divBdr>
          <w:divsChild>
            <w:div w:id="96339062">
              <w:marLeft w:val="0"/>
              <w:marRight w:val="0"/>
              <w:marTop w:val="0"/>
              <w:marBottom w:val="0"/>
              <w:divBdr>
                <w:top w:val="none" w:sz="0" w:space="0" w:color="auto"/>
                <w:left w:val="none" w:sz="0" w:space="0" w:color="auto"/>
                <w:bottom w:val="none" w:sz="0" w:space="0" w:color="auto"/>
                <w:right w:val="none" w:sz="0" w:space="0" w:color="auto"/>
              </w:divBdr>
              <w:divsChild>
                <w:div w:id="21034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5534313">
      <w:bodyDiv w:val="1"/>
      <w:marLeft w:val="0"/>
      <w:marRight w:val="0"/>
      <w:marTop w:val="0"/>
      <w:marBottom w:val="0"/>
      <w:divBdr>
        <w:top w:val="none" w:sz="0" w:space="0" w:color="auto"/>
        <w:left w:val="none" w:sz="0" w:space="0" w:color="auto"/>
        <w:bottom w:val="none" w:sz="0" w:space="0" w:color="auto"/>
        <w:right w:val="none" w:sz="0" w:space="0" w:color="auto"/>
      </w:divBdr>
    </w:div>
    <w:div w:id="1245601902">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8268513">
      <w:bodyDiv w:val="1"/>
      <w:marLeft w:val="0"/>
      <w:marRight w:val="0"/>
      <w:marTop w:val="0"/>
      <w:marBottom w:val="0"/>
      <w:divBdr>
        <w:top w:val="none" w:sz="0" w:space="0" w:color="auto"/>
        <w:left w:val="none" w:sz="0" w:space="0" w:color="auto"/>
        <w:bottom w:val="none" w:sz="0" w:space="0" w:color="auto"/>
        <w:right w:val="none" w:sz="0" w:space="0" w:color="auto"/>
      </w:divBdr>
    </w:div>
    <w:div w:id="1248617754">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0693732">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5825281">
      <w:bodyDiv w:val="1"/>
      <w:marLeft w:val="0"/>
      <w:marRight w:val="0"/>
      <w:marTop w:val="0"/>
      <w:marBottom w:val="0"/>
      <w:divBdr>
        <w:top w:val="none" w:sz="0" w:space="0" w:color="auto"/>
        <w:left w:val="none" w:sz="0" w:space="0" w:color="auto"/>
        <w:bottom w:val="none" w:sz="0" w:space="0" w:color="auto"/>
        <w:right w:val="none" w:sz="0" w:space="0" w:color="auto"/>
      </w:divBdr>
    </w:div>
    <w:div w:id="1255825347">
      <w:bodyDiv w:val="1"/>
      <w:marLeft w:val="0"/>
      <w:marRight w:val="0"/>
      <w:marTop w:val="0"/>
      <w:marBottom w:val="0"/>
      <w:divBdr>
        <w:top w:val="none" w:sz="0" w:space="0" w:color="auto"/>
        <w:left w:val="none" w:sz="0" w:space="0" w:color="auto"/>
        <w:bottom w:val="none" w:sz="0" w:space="0" w:color="auto"/>
        <w:right w:val="none" w:sz="0" w:space="0" w:color="auto"/>
      </w:divBdr>
    </w:div>
    <w:div w:id="1256206005">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7785541">
      <w:bodyDiv w:val="1"/>
      <w:marLeft w:val="0"/>
      <w:marRight w:val="0"/>
      <w:marTop w:val="0"/>
      <w:marBottom w:val="0"/>
      <w:divBdr>
        <w:top w:val="none" w:sz="0" w:space="0" w:color="auto"/>
        <w:left w:val="none" w:sz="0" w:space="0" w:color="auto"/>
        <w:bottom w:val="none" w:sz="0" w:space="0" w:color="auto"/>
        <w:right w:val="none" w:sz="0" w:space="0" w:color="auto"/>
      </w:divBdr>
    </w:div>
    <w:div w:id="1259098286">
      <w:bodyDiv w:val="1"/>
      <w:marLeft w:val="0"/>
      <w:marRight w:val="0"/>
      <w:marTop w:val="0"/>
      <w:marBottom w:val="0"/>
      <w:divBdr>
        <w:top w:val="none" w:sz="0" w:space="0" w:color="auto"/>
        <w:left w:val="none" w:sz="0" w:space="0" w:color="auto"/>
        <w:bottom w:val="none" w:sz="0" w:space="0" w:color="auto"/>
        <w:right w:val="none" w:sz="0" w:space="0" w:color="auto"/>
      </w:divBdr>
    </w:div>
    <w:div w:id="1259868591">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1062102">
      <w:bodyDiv w:val="1"/>
      <w:marLeft w:val="0"/>
      <w:marRight w:val="0"/>
      <w:marTop w:val="0"/>
      <w:marBottom w:val="0"/>
      <w:divBdr>
        <w:top w:val="none" w:sz="0" w:space="0" w:color="auto"/>
        <w:left w:val="none" w:sz="0" w:space="0" w:color="auto"/>
        <w:bottom w:val="none" w:sz="0" w:space="0" w:color="auto"/>
        <w:right w:val="none" w:sz="0" w:space="0" w:color="auto"/>
      </w:divBdr>
    </w:div>
    <w:div w:id="1261523806">
      <w:bodyDiv w:val="1"/>
      <w:marLeft w:val="0"/>
      <w:marRight w:val="0"/>
      <w:marTop w:val="0"/>
      <w:marBottom w:val="0"/>
      <w:divBdr>
        <w:top w:val="none" w:sz="0" w:space="0" w:color="auto"/>
        <w:left w:val="none" w:sz="0" w:space="0" w:color="auto"/>
        <w:bottom w:val="none" w:sz="0" w:space="0" w:color="auto"/>
        <w:right w:val="none" w:sz="0" w:space="0" w:color="auto"/>
      </w:divBdr>
    </w:div>
    <w:div w:id="1261596494">
      <w:bodyDiv w:val="1"/>
      <w:marLeft w:val="0"/>
      <w:marRight w:val="0"/>
      <w:marTop w:val="0"/>
      <w:marBottom w:val="0"/>
      <w:divBdr>
        <w:top w:val="none" w:sz="0" w:space="0" w:color="auto"/>
        <w:left w:val="none" w:sz="0" w:space="0" w:color="auto"/>
        <w:bottom w:val="none" w:sz="0" w:space="0" w:color="auto"/>
        <w:right w:val="none" w:sz="0" w:space="0" w:color="auto"/>
      </w:divBdr>
    </w:div>
    <w:div w:id="1264268117">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65846321">
      <w:bodyDiv w:val="1"/>
      <w:marLeft w:val="0"/>
      <w:marRight w:val="0"/>
      <w:marTop w:val="0"/>
      <w:marBottom w:val="0"/>
      <w:divBdr>
        <w:top w:val="none" w:sz="0" w:space="0" w:color="auto"/>
        <w:left w:val="none" w:sz="0" w:space="0" w:color="auto"/>
        <w:bottom w:val="none" w:sz="0" w:space="0" w:color="auto"/>
        <w:right w:val="none" w:sz="0" w:space="0" w:color="auto"/>
      </w:divBdr>
    </w:div>
    <w:div w:id="1266225953">
      <w:bodyDiv w:val="1"/>
      <w:marLeft w:val="0"/>
      <w:marRight w:val="0"/>
      <w:marTop w:val="0"/>
      <w:marBottom w:val="0"/>
      <w:divBdr>
        <w:top w:val="none" w:sz="0" w:space="0" w:color="auto"/>
        <w:left w:val="none" w:sz="0" w:space="0" w:color="auto"/>
        <w:bottom w:val="none" w:sz="0" w:space="0" w:color="auto"/>
        <w:right w:val="none" w:sz="0" w:space="0" w:color="auto"/>
      </w:divBdr>
    </w:div>
    <w:div w:id="1266384255">
      <w:bodyDiv w:val="1"/>
      <w:marLeft w:val="0"/>
      <w:marRight w:val="0"/>
      <w:marTop w:val="0"/>
      <w:marBottom w:val="0"/>
      <w:divBdr>
        <w:top w:val="none" w:sz="0" w:space="0" w:color="auto"/>
        <w:left w:val="none" w:sz="0" w:space="0" w:color="auto"/>
        <w:bottom w:val="none" w:sz="0" w:space="0" w:color="auto"/>
        <w:right w:val="none" w:sz="0" w:space="0" w:color="auto"/>
      </w:divBdr>
    </w:div>
    <w:div w:id="1270892163">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7828269">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4653315">
      <w:bodyDiv w:val="1"/>
      <w:marLeft w:val="0"/>
      <w:marRight w:val="0"/>
      <w:marTop w:val="0"/>
      <w:marBottom w:val="0"/>
      <w:divBdr>
        <w:top w:val="none" w:sz="0" w:space="0" w:color="auto"/>
        <w:left w:val="none" w:sz="0" w:space="0" w:color="auto"/>
        <w:bottom w:val="none" w:sz="0" w:space="0" w:color="auto"/>
        <w:right w:val="none" w:sz="0" w:space="0" w:color="auto"/>
      </w:divBdr>
    </w:div>
    <w:div w:id="1285842590">
      <w:bodyDiv w:val="1"/>
      <w:marLeft w:val="0"/>
      <w:marRight w:val="0"/>
      <w:marTop w:val="0"/>
      <w:marBottom w:val="0"/>
      <w:divBdr>
        <w:top w:val="none" w:sz="0" w:space="0" w:color="auto"/>
        <w:left w:val="none" w:sz="0" w:space="0" w:color="auto"/>
        <w:bottom w:val="none" w:sz="0" w:space="0" w:color="auto"/>
        <w:right w:val="none" w:sz="0" w:space="0" w:color="auto"/>
      </w:divBdr>
    </w:div>
    <w:div w:id="1288581051">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0043189">
      <w:bodyDiv w:val="1"/>
      <w:marLeft w:val="0"/>
      <w:marRight w:val="0"/>
      <w:marTop w:val="0"/>
      <w:marBottom w:val="0"/>
      <w:divBdr>
        <w:top w:val="none" w:sz="0" w:space="0" w:color="auto"/>
        <w:left w:val="none" w:sz="0" w:space="0" w:color="auto"/>
        <w:bottom w:val="none" w:sz="0" w:space="0" w:color="auto"/>
        <w:right w:val="none" w:sz="0" w:space="0" w:color="auto"/>
      </w:divBdr>
    </w:div>
    <w:div w:id="1291787980">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5528777">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6642359">
      <w:bodyDiv w:val="1"/>
      <w:marLeft w:val="0"/>
      <w:marRight w:val="0"/>
      <w:marTop w:val="0"/>
      <w:marBottom w:val="0"/>
      <w:divBdr>
        <w:top w:val="none" w:sz="0" w:space="0" w:color="auto"/>
        <w:left w:val="none" w:sz="0" w:space="0" w:color="auto"/>
        <w:bottom w:val="none" w:sz="0" w:space="0" w:color="auto"/>
        <w:right w:val="none" w:sz="0" w:space="0" w:color="auto"/>
      </w:divBdr>
    </w:div>
    <w:div w:id="1298797291">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299845209">
      <w:bodyDiv w:val="1"/>
      <w:marLeft w:val="0"/>
      <w:marRight w:val="0"/>
      <w:marTop w:val="0"/>
      <w:marBottom w:val="0"/>
      <w:divBdr>
        <w:top w:val="none" w:sz="0" w:space="0" w:color="auto"/>
        <w:left w:val="none" w:sz="0" w:space="0" w:color="auto"/>
        <w:bottom w:val="none" w:sz="0" w:space="0" w:color="auto"/>
        <w:right w:val="none" w:sz="0" w:space="0" w:color="auto"/>
      </w:divBdr>
    </w:div>
    <w:div w:id="1300375272">
      <w:bodyDiv w:val="1"/>
      <w:marLeft w:val="0"/>
      <w:marRight w:val="0"/>
      <w:marTop w:val="0"/>
      <w:marBottom w:val="0"/>
      <w:divBdr>
        <w:top w:val="none" w:sz="0" w:space="0" w:color="auto"/>
        <w:left w:val="none" w:sz="0" w:space="0" w:color="auto"/>
        <w:bottom w:val="none" w:sz="0" w:space="0" w:color="auto"/>
        <w:right w:val="none" w:sz="0" w:space="0" w:color="auto"/>
      </w:divBdr>
    </w:div>
    <w:div w:id="1302224649">
      <w:bodyDiv w:val="1"/>
      <w:marLeft w:val="0"/>
      <w:marRight w:val="0"/>
      <w:marTop w:val="0"/>
      <w:marBottom w:val="0"/>
      <w:divBdr>
        <w:top w:val="none" w:sz="0" w:space="0" w:color="auto"/>
        <w:left w:val="none" w:sz="0" w:space="0" w:color="auto"/>
        <w:bottom w:val="none" w:sz="0" w:space="0" w:color="auto"/>
        <w:right w:val="none" w:sz="0" w:space="0" w:color="auto"/>
      </w:divBdr>
    </w:div>
    <w:div w:id="130404457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5500873">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080281">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1714078">
      <w:bodyDiv w:val="1"/>
      <w:marLeft w:val="0"/>
      <w:marRight w:val="0"/>
      <w:marTop w:val="0"/>
      <w:marBottom w:val="0"/>
      <w:divBdr>
        <w:top w:val="none" w:sz="0" w:space="0" w:color="auto"/>
        <w:left w:val="none" w:sz="0" w:space="0" w:color="auto"/>
        <w:bottom w:val="none" w:sz="0" w:space="0" w:color="auto"/>
        <w:right w:val="none" w:sz="0" w:space="0" w:color="auto"/>
      </w:divBdr>
    </w:div>
    <w:div w:id="1318533801">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18612833">
      <w:bodyDiv w:val="1"/>
      <w:marLeft w:val="0"/>
      <w:marRight w:val="0"/>
      <w:marTop w:val="0"/>
      <w:marBottom w:val="0"/>
      <w:divBdr>
        <w:top w:val="none" w:sz="0" w:space="0" w:color="auto"/>
        <w:left w:val="none" w:sz="0" w:space="0" w:color="auto"/>
        <w:bottom w:val="none" w:sz="0" w:space="0" w:color="auto"/>
        <w:right w:val="none" w:sz="0" w:space="0" w:color="auto"/>
      </w:divBdr>
    </w:div>
    <w:div w:id="1320964989">
      <w:bodyDiv w:val="1"/>
      <w:marLeft w:val="0"/>
      <w:marRight w:val="0"/>
      <w:marTop w:val="0"/>
      <w:marBottom w:val="0"/>
      <w:divBdr>
        <w:top w:val="none" w:sz="0" w:space="0" w:color="auto"/>
        <w:left w:val="none" w:sz="0" w:space="0" w:color="auto"/>
        <w:bottom w:val="none" w:sz="0" w:space="0" w:color="auto"/>
        <w:right w:val="none" w:sz="0" w:space="0" w:color="auto"/>
      </w:divBdr>
    </w:div>
    <w:div w:id="1321426889">
      <w:bodyDiv w:val="1"/>
      <w:marLeft w:val="0"/>
      <w:marRight w:val="0"/>
      <w:marTop w:val="0"/>
      <w:marBottom w:val="0"/>
      <w:divBdr>
        <w:top w:val="none" w:sz="0" w:space="0" w:color="auto"/>
        <w:left w:val="none" w:sz="0" w:space="0" w:color="auto"/>
        <w:bottom w:val="none" w:sz="0" w:space="0" w:color="auto"/>
        <w:right w:val="none" w:sz="0" w:space="0" w:color="auto"/>
      </w:divBdr>
    </w:div>
    <w:div w:id="1321889886">
      <w:bodyDiv w:val="1"/>
      <w:marLeft w:val="0"/>
      <w:marRight w:val="0"/>
      <w:marTop w:val="0"/>
      <w:marBottom w:val="0"/>
      <w:divBdr>
        <w:top w:val="none" w:sz="0" w:space="0" w:color="auto"/>
        <w:left w:val="none" w:sz="0" w:space="0" w:color="auto"/>
        <w:bottom w:val="none" w:sz="0" w:space="0" w:color="auto"/>
        <w:right w:val="none" w:sz="0" w:space="0" w:color="auto"/>
      </w:divBdr>
    </w:div>
    <w:div w:id="1322201876">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2805748">
      <w:bodyDiv w:val="1"/>
      <w:marLeft w:val="0"/>
      <w:marRight w:val="0"/>
      <w:marTop w:val="0"/>
      <w:marBottom w:val="0"/>
      <w:divBdr>
        <w:top w:val="none" w:sz="0" w:space="0" w:color="auto"/>
        <w:left w:val="none" w:sz="0" w:space="0" w:color="auto"/>
        <w:bottom w:val="none" w:sz="0" w:space="0" w:color="auto"/>
        <w:right w:val="none" w:sz="0" w:space="0" w:color="auto"/>
      </w:divBdr>
    </w:div>
    <w:div w:id="1323041327">
      <w:bodyDiv w:val="1"/>
      <w:marLeft w:val="0"/>
      <w:marRight w:val="0"/>
      <w:marTop w:val="0"/>
      <w:marBottom w:val="0"/>
      <w:divBdr>
        <w:top w:val="none" w:sz="0" w:space="0" w:color="auto"/>
        <w:left w:val="none" w:sz="0" w:space="0" w:color="auto"/>
        <w:bottom w:val="none" w:sz="0" w:space="0" w:color="auto"/>
        <w:right w:val="none" w:sz="0" w:space="0" w:color="auto"/>
      </w:divBdr>
    </w:div>
    <w:div w:id="1324240205">
      <w:bodyDiv w:val="1"/>
      <w:marLeft w:val="0"/>
      <w:marRight w:val="0"/>
      <w:marTop w:val="0"/>
      <w:marBottom w:val="0"/>
      <w:divBdr>
        <w:top w:val="none" w:sz="0" w:space="0" w:color="auto"/>
        <w:left w:val="none" w:sz="0" w:space="0" w:color="auto"/>
        <w:bottom w:val="none" w:sz="0" w:space="0" w:color="auto"/>
        <w:right w:val="none" w:sz="0" w:space="0" w:color="auto"/>
      </w:divBdr>
    </w:div>
    <w:div w:id="1324502873">
      <w:bodyDiv w:val="1"/>
      <w:marLeft w:val="0"/>
      <w:marRight w:val="0"/>
      <w:marTop w:val="0"/>
      <w:marBottom w:val="0"/>
      <w:divBdr>
        <w:top w:val="none" w:sz="0" w:space="0" w:color="auto"/>
        <w:left w:val="none" w:sz="0" w:space="0" w:color="auto"/>
        <w:bottom w:val="none" w:sz="0" w:space="0" w:color="auto"/>
        <w:right w:val="none" w:sz="0" w:space="0" w:color="auto"/>
      </w:divBdr>
    </w:div>
    <w:div w:id="1325013729">
      <w:bodyDiv w:val="1"/>
      <w:marLeft w:val="0"/>
      <w:marRight w:val="0"/>
      <w:marTop w:val="0"/>
      <w:marBottom w:val="0"/>
      <w:divBdr>
        <w:top w:val="none" w:sz="0" w:space="0" w:color="auto"/>
        <w:left w:val="none" w:sz="0" w:space="0" w:color="auto"/>
        <w:bottom w:val="none" w:sz="0" w:space="0" w:color="auto"/>
        <w:right w:val="none" w:sz="0" w:space="0" w:color="auto"/>
      </w:divBdr>
    </w:div>
    <w:div w:id="1326132524">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27899951">
      <w:bodyDiv w:val="1"/>
      <w:marLeft w:val="0"/>
      <w:marRight w:val="0"/>
      <w:marTop w:val="0"/>
      <w:marBottom w:val="0"/>
      <w:divBdr>
        <w:top w:val="none" w:sz="0" w:space="0" w:color="auto"/>
        <w:left w:val="none" w:sz="0" w:space="0" w:color="auto"/>
        <w:bottom w:val="none" w:sz="0" w:space="0" w:color="auto"/>
        <w:right w:val="none" w:sz="0" w:space="0" w:color="auto"/>
      </w:divBdr>
    </w:div>
    <w:div w:id="1331519934">
      <w:bodyDiv w:val="1"/>
      <w:marLeft w:val="0"/>
      <w:marRight w:val="0"/>
      <w:marTop w:val="0"/>
      <w:marBottom w:val="0"/>
      <w:divBdr>
        <w:top w:val="none" w:sz="0" w:space="0" w:color="auto"/>
        <w:left w:val="none" w:sz="0" w:space="0" w:color="auto"/>
        <w:bottom w:val="none" w:sz="0" w:space="0" w:color="auto"/>
        <w:right w:val="none" w:sz="0" w:space="0" w:color="auto"/>
      </w:divBdr>
    </w:div>
    <w:div w:id="1331786502">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360870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6572266">
      <w:bodyDiv w:val="1"/>
      <w:marLeft w:val="0"/>
      <w:marRight w:val="0"/>
      <w:marTop w:val="0"/>
      <w:marBottom w:val="0"/>
      <w:divBdr>
        <w:top w:val="none" w:sz="0" w:space="0" w:color="auto"/>
        <w:left w:val="none" w:sz="0" w:space="0" w:color="auto"/>
        <w:bottom w:val="none" w:sz="0" w:space="0" w:color="auto"/>
        <w:right w:val="none" w:sz="0" w:space="0" w:color="auto"/>
      </w:divBdr>
    </w:div>
    <w:div w:id="1337532947">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37853198">
      <w:bodyDiv w:val="1"/>
      <w:marLeft w:val="0"/>
      <w:marRight w:val="0"/>
      <w:marTop w:val="0"/>
      <w:marBottom w:val="0"/>
      <w:divBdr>
        <w:top w:val="none" w:sz="0" w:space="0" w:color="auto"/>
        <w:left w:val="none" w:sz="0" w:space="0" w:color="auto"/>
        <w:bottom w:val="none" w:sz="0" w:space="0" w:color="auto"/>
        <w:right w:val="none" w:sz="0" w:space="0" w:color="auto"/>
      </w:divBdr>
    </w:div>
    <w:div w:id="1342586219">
      <w:bodyDiv w:val="1"/>
      <w:marLeft w:val="0"/>
      <w:marRight w:val="0"/>
      <w:marTop w:val="0"/>
      <w:marBottom w:val="0"/>
      <w:divBdr>
        <w:top w:val="none" w:sz="0" w:space="0" w:color="auto"/>
        <w:left w:val="none" w:sz="0" w:space="0" w:color="auto"/>
        <w:bottom w:val="none" w:sz="0" w:space="0" w:color="auto"/>
        <w:right w:val="none" w:sz="0" w:space="0" w:color="auto"/>
      </w:divBdr>
    </w:div>
    <w:div w:id="1342661413">
      <w:bodyDiv w:val="1"/>
      <w:marLeft w:val="0"/>
      <w:marRight w:val="0"/>
      <w:marTop w:val="0"/>
      <w:marBottom w:val="0"/>
      <w:divBdr>
        <w:top w:val="none" w:sz="0" w:space="0" w:color="auto"/>
        <w:left w:val="none" w:sz="0" w:space="0" w:color="auto"/>
        <w:bottom w:val="none" w:sz="0" w:space="0" w:color="auto"/>
        <w:right w:val="none" w:sz="0" w:space="0" w:color="auto"/>
      </w:divBdr>
    </w:div>
    <w:div w:id="1345127840">
      <w:bodyDiv w:val="1"/>
      <w:marLeft w:val="0"/>
      <w:marRight w:val="0"/>
      <w:marTop w:val="0"/>
      <w:marBottom w:val="0"/>
      <w:divBdr>
        <w:top w:val="none" w:sz="0" w:space="0" w:color="auto"/>
        <w:left w:val="none" w:sz="0" w:space="0" w:color="auto"/>
        <w:bottom w:val="none" w:sz="0" w:space="0" w:color="auto"/>
        <w:right w:val="none" w:sz="0" w:space="0" w:color="auto"/>
      </w:divBdr>
    </w:div>
    <w:div w:id="1349528011">
      <w:bodyDiv w:val="1"/>
      <w:marLeft w:val="0"/>
      <w:marRight w:val="0"/>
      <w:marTop w:val="0"/>
      <w:marBottom w:val="0"/>
      <w:divBdr>
        <w:top w:val="none" w:sz="0" w:space="0" w:color="auto"/>
        <w:left w:val="none" w:sz="0" w:space="0" w:color="auto"/>
        <w:bottom w:val="none" w:sz="0" w:space="0" w:color="auto"/>
        <w:right w:val="none" w:sz="0" w:space="0" w:color="auto"/>
      </w:divBdr>
    </w:div>
    <w:div w:id="1351486255">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123754">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3825054">
      <w:bodyDiv w:val="1"/>
      <w:marLeft w:val="0"/>
      <w:marRight w:val="0"/>
      <w:marTop w:val="0"/>
      <w:marBottom w:val="0"/>
      <w:divBdr>
        <w:top w:val="none" w:sz="0" w:space="0" w:color="auto"/>
        <w:left w:val="none" w:sz="0" w:space="0" w:color="auto"/>
        <w:bottom w:val="none" w:sz="0" w:space="0" w:color="auto"/>
        <w:right w:val="none" w:sz="0" w:space="0" w:color="auto"/>
      </w:divBdr>
    </w:div>
    <w:div w:id="1364164010">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38555">
      <w:bodyDiv w:val="1"/>
      <w:marLeft w:val="0"/>
      <w:marRight w:val="0"/>
      <w:marTop w:val="0"/>
      <w:marBottom w:val="0"/>
      <w:divBdr>
        <w:top w:val="none" w:sz="0" w:space="0" w:color="auto"/>
        <w:left w:val="none" w:sz="0" w:space="0" w:color="auto"/>
        <w:bottom w:val="none" w:sz="0" w:space="0" w:color="auto"/>
        <w:right w:val="none" w:sz="0" w:space="0" w:color="auto"/>
      </w:divBdr>
    </w:div>
    <w:div w:id="1373000998">
      <w:bodyDiv w:val="1"/>
      <w:marLeft w:val="0"/>
      <w:marRight w:val="0"/>
      <w:marTop w:val="0"/>
      <w:marBottom w:val="0"/>
      <w:divBdr>
        <w:top w:val="none" w:sz="0" w:space="0" w:color="auto"/>
        <w:left w:val="none" w:sz="0" w:space="0" w:color="auto"/>
        <w:bottom w:val="none" w:sz="0" w:space="0" w:color="auto"/>
        <w:right w:val="none" w:sz="0" w:space="0" w:color="auto"/>
      </w:divBdr>
    </w:div>
    <w:div w:id="1373111887">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79473003">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3821363">
      <w:bodyDiv w:val="1"/>
      <w:marLeft w:val="0"/>
      <w:marRight w:val="0"/>
      <w:marTop w:val="0"/>
      <w:marBottom w:val="0"/>
      <w:divBdr>
        <w:top w:val="none" w:sz="0" w:space="0" w:color="auto"/>
        <w:left w:val="none" w:sz="0" w:space="0" w:color="auto"/>
        <w:bottom w:val="none" w:sz="0" w:space="0" w:color="auto"/>
        <w:right w:val="none" w:sz="0" w:space="0" w:color="auto"/>
      </w:divBdr>
    </w:div>
    <w:div w:id="1384283462">
      <w:bodyDiv w:val="1"/>
      <w:marLeft w:val="0"/>
      <w:marRight w:val="0"/>
      <w:marTop w:val="0"/>
      <w:marBottom w:val="0"/>
      <w:divBdr>
        <w:top w:val="none" w:sz="0" w:space="0" w:color="auto"/>
        <w:left w:val="none" w:sz="0" w:space="0" w:color="auto"/>
        <w:bottom w:val="none" w:sz="0" w:space="0" w:color="auto"/>
        <w:right w:val="none" w:sz="0" w:space="0" w:color="auto"/>
      </w:divBdr>
    </w:div>
    <w:div w:id="1385135763">
      <w:bodyDiv w:val="1"/>
      <w:marLeft w:val="0"/>
      <w:marRight w:val="0"/>
      <w:marTop w:val="0"/>
      <w:marBottom w:val="0"/>
      <w:divBdr>
        <w:top w:val="none" w:sz="0" w:space="0" w:color="auto"/>
        <w:left w:val="none" w:sz="0" w:space="0" w:color="auto"/>
        <w:bottom w:val="none" w:sz="0" w:space="0" w:color="auto"/>
        <w:right w:val="none" w:sz="0" w:space="0" w:color="auto"/>
      </w:divBdr>
    </w:div>
    <w:div w:id="1385369025">
      <w:bodyDiv w:val="1"/>
      <w:marLeft w:val="0"/>
      <w:marRight w:val="0"/>
      <w:marTop w:val="0"/>
      <w:marBottom w:val="0"/>
      <w:divBdr>
        <w:top w:val="none" w:sz="0" w:space="0" w:color="auto"/>
        <w:left w:val="none" w:sz="0" w:space="0" w:color="auto"/>
        <w:bottom w:val="none" w:sz="0" w:space="0" w:color="auto"/>
        <w:right w:val="none" w:sz="0" w:space="0" w:color="auto"/>
      </w:divBdr>
    </w:div>
    <w:div w:id="1385787328">
      <w:bodyDiv w:val="1"/>
      <w:marLeft w:val="0"/>
      <w:marRight w:val="0"/>
      <w:marTop w:val="0"/>
      <w:marBottom w:val="0"/>
      <w:divBdr>
        <w:top w:val="none" w:sz="0" w:space="0" w:color="auto"/>
        <w:left w:val="none" w:sz="0" w:space="0" w:color="auto"/>
        <w:bottom w:val="none" w:sz="0" w:space="0" w:color="auto"/>
        <w:right w:val="none" w:sz="0" w:space="0" w:color="auto"/>
      </w:divBdr>
    </w:div>
    <w:div w:id="1387488925">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89768118">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3390354">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5154335">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05223446">
      <w:bodyDiv w:val="1"/>
      <w:marLeft w:val="0"/>
      <w:marRight w:val="0"/>
      <w:marTop w:val="0"/>
      <w:marBottom w:val="0"/>
      <w:divBdr>
        <w:top w:val="none" w:sz="0" w:space="0" w:color="auto"/>
        <w:left w:val="none" w:sz="0" w:space="0" w:color="auto"/>
        <w:bottom w:val="none" w:sz="0" w:space="0" w:color="auto"/>
        <w:right w:val="none" w:sz="0" w:space="0" w:color="auto"/>
      </w:divBdr>
    </w:div>
    <w:div w:id="1407678784">
      <w:bodyDiv w:val="1"/>
      <w:marLeft w:val="0"/>
      <w:marRight w:val="0"/>
      <w:marTop w:val="0"/>
      <w:marBottom w:val="0"/>
      <w:divBdr>
        <w:top w:val="none" w:sz="0" w:space="0" w:color="auto"/>
        <w:left w:val="none" w:sz="0" w:space="0" w:color="auto"/>
        <w:bottom w:val="none" w:sz="0" w:space="0" w:color="auto"/>
        <w:right w:val="none" w:sz="0" w:space="0" w:color="auto"/>
      </w:divBdr>
    </w:div>
    <w:div w:id="1410926077">
      <w:bodyDiv w:val="1"/>
      <w:marLeft w:val="0"/>
      <w:marRight w:val="0"/>
      <w:marTop w:val="0"/>
      <w:marBottom w:val="0"/>
      <w:divBdr>
        <w:top w:val="none" w:sz="0" w:space="0" w:color="auto"/>
        <w:left w:val="none" w:sz="0" w:space="0" w:color="auto"/>
        <w:bottom w:val="none" w:sz="0" w:space="0" w:color="auto"/>
        <w:right w:val="none" w:sz="0" w:space="0" w:color="auto"/>
      </w:divBdr>
    </w:div>
    <w:div w:id="1411804610">
      <w:bodyDiv w:val="1"/>
      <w:marLeft w:val="0"/>
      <w:marRight w:val="0"/>
      <w:marTop w:val="0"/>
      <w:marBottom w:val="0"/>
      <w:divBdr>
        <w:top w:val="none" w:sz="0" w:space="0" w:color="auto"/>
        <w:left w:val="none" w:sz="0" w:space="0" w:color="auto"/>
        <w:bottom w:val="none" w:sz="0" w:space="0" w:color="auto"/>
        <w:right w:val="none" w:sz="0" w:space="0" w:color="auto"/>
      </w:divBdr>
    </w:div>
    <w:div w:id="1412116644">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3896281">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6784320">
      <w:bodyDiv w:val="1"/>
      <w:marLeft w:val="0"/>
      <w:marRight w:val="0"/>
      <w:marTop w:val="0"/>
      <w:marBottom w:val="0"/>
      <w:divBdr>
        <w:top w:val="none" w:sz="0" w:space="0" w:color="auto"/>
        <w:left w:val="none" w:sz="0" w:space="0" w:color="auto"/>
        <w:bottom w:val="none" w:sz="0" w:space="0" w:color="auto"/>
        <w:right w:val="none" w:sz="0" w:space="0" w:color="auto"/>
      </w:divBdr>
    </w:div>
    <w:div w:id="1417248759">
      <w:bodyDiv w:val="1"/>
      <w:marLeft w:val="0"/>
      <w:marRight w:val="0"/>
      <w:marTop w:val="0"/>
      <w:marBottom w:val="0"/>
      <w:divBdr>
        <w:top w:val="none" w:sz="0" w:space="0" w:color="auto"/>
        <w:left w:val="none" w:sz="0" w:space="0" w:color="auto"/>
        <w:bottom w:val="none" w:sz="0" w:space="0" w:color="auto"/>
        <w:right w:val="none" w:sz="0" w:space="0" w:color="auto"/>
      </w:divBdr>
    </w:div>
    <w:div w:id="141860011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19253219">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8380484">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1464240">
      <w:bodyDiv w:val="1"/>
      <w:marLeft w:val="0"/>
      <w:marRight w:val="0"/>
      <w:marTop w:val="0"/>
      <w:marBottom w:val="0"/>
      <w:divBdr>
        <w:top w:val="none" w:sz="0" w:space="0" w:color="auto"/>
        <w:left w:val="none" w:sz="0" w:space="0" w:color="auto"/>
        <w:bottom w:val="none" w:sz="0" w:space="0" w:color="auto"/>
        <w:right w:val="none" w:sz="0" w:space="0" w:color="auto"/>
      </w:divBdr>
    </w:div>
    <w:div w:id="1432316640">
      <w:bodyDiv w:val="1"/>
      <w:marLeft w:val="0"/>
      <w:marRight w:val="0"/>
      <w:marTop w:val="0"/>
      <w:marBottom w:val="0"/>
      <w:divBdr>
        <w:top w:val="none" w:sz="0" w:space="0" w:color="auto"/>
        <w:left w:val="none" w:sz="0" w:space="0" w:color="auto"/>
        <w:bottom w:val="none" w:sz="0" w:space="0" w:color="auto"/>
        <w:right w:val="none" w:sz="0" w:space="0" w:color="auto"/>
      </w:divBdr>
    </w:div>
    <w:div w:id="1432316686">
      <w:bodyDiv w:val="1"/>
      <w:marLeft w:val="0"/>
      <w:marRight w:val="0"/>
      <w:marTop w:val="0"/>
      <w:marBottom w:val="0"/>
      <w:divBdr>
        <w:top w:val="none" w:sz="0" w:space="0" w:color="auto"/>
        <w:left w:val="none" w:sz="0" w:space="0" w:color="auto"/>
        <w:bottom w:val="none" w:sz="0" w:space="0" w:color="auto"/>
        <w:right w:val="none" w:sz="0" w:space="0" w:color="auto"/>
      </w:divBdr>
    </w:div>
    <w:div w:id="1436366648">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0446689">
      <w:bodyDiv w:val="1"/>
      <w:marLeft w:val="0"/>
      <w:marRight w:val="0"/>
      <w:marTop w:val="0"/>
      <w:marBottom w:val="0"/>
      <w:divBdr>
        <w:top w:val="none" w:sz="0" w:space="0" w:color="auto"/>
        <w:left w:val="none" w:sz="0" w:space="0" w:color="auto"/>
        <w:bottom w:val="none" w:sz="0" w:space="0" w:color="auto"/>
        <w:right w:val="none" w:sz="0" w:space="0" w:color="auto"/>
      </w:divBdr>
    </w:div>
    <w:div w:id="1441870708">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5422937">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46846115">
      <w:bodyDiv w:val="1"/>
      <w:marLeft w:val="0"/>
      <w:marRight w:val="0"/>
      <w:marTop w:val="0"/>
      <w:marBottom w:val="0"/>
      <w:divBdr>
        <w:top w:val="none" w:sz="0" w:space="0" w:color="auto"/>
        <w:left w:val="none" w:sz="0" w:space="0" w:color="auto"/>
        <w:bottom w:val="none" w:sz="0" w:space="0" w:color="auto"/>
        <w:right w:val="none" w:sz="0" w:space="0" w:color="auto"/>
      </w:divBdr>
    </w:div>
    <w:div w:id="1449665917">
      <w:bodyDiv w:val="1"/>
      <w:marLeft w:val="0"/>
      <w:marRight w:val="0"/>
      <w:marTop w:val="0"/>
      <w:marBottom w:val="0"/>
      <w:divBdr>
        <w:top w:val="none" w:sz="0" w:space="0" w:color="auto"/>
        <w:left w:val="none" w:sz="0" w:space="0" w:color="auto"/>
        <w:bottom w:val="none" w:sz="0" w:space="0" w:color="auto"/>
        <w:right w:val="none" w:sz="0" w:space="0" w:color="auto"/>
      </w:divBdr>
    </w:div>
    <w:div w:id="1450009282">
      <w:bodyDiv w:val="1"/>
      <w:marLeft w:val="0"/>
      <w:marRight w:val="0"/>
      <w:marTop w:val="0"/>
      <w:marBottom w:val="0"/>
      <w:divBdr>
        <w:top w:val="none" w:sz="0" w:space="0" w:color="auto"/>
        <w:left w:val="none" w:sz="0" w:space="0" w:color="auto"/>
        <w:bottom w:val="none" w:sz="0" w:space="0" w:color="auto"/>
        <w:right w:val="none" w:sz="0" w:space="0" w:color="auto"/>
      </w:divBdr>
    </w:div>
    <w:div w:id="1450929939">
      <w:bodyDiv w:val="1"/>
      <w:marLeft w:val="0"/>
      <w:marRight w:val="0"/>
      <w:marTop w:val="0"/>
      <w:marBottom w:val="0"/>
      <w:divBdr>
        <w:top w:val="none" w:sz="0" w:space="0" w:color="auto"/>
        <w:left w:val="none" w:sz="0" w:space="0" w:color="auto"/>
        <w:bottom w:val="none" w:sz="0" w:space="0" w:color="auto"/>
        <w:right w:val="none" w:sz="0" w:space="0" w:color="auto"/>
      </w:divBdr>
    </w:div>
    <w:div w:id="1450969389">
      <w:bodyDiv w:val="1"/>
      <w:marLeft w:val="0"/>
      <w:marRight w:val="0"/>
      <w:marTop w:val="0"/>
      <w:marBottom w:val="0"/>
      <w:divBdr>
        <w:top w:val="none" w:sz="0" w:space="0" w:color="auto"/>
        <w:left w:val="none" w:sz="0" w:space="0" w:color="auto"/>
        <w:bottom w:val="none" w:sz="0" w:space="0" w:color="auto"/>
        <w:right w:val="none" w:sz="0" w:space="0" w:color="auto"/>
      </w:divBdr>
    </w:div>
    <w:div w:id="1455366986">
      <w:bodyDiv w:val="1"/>
      <w:marLeft w:val="0"/>
      <w:marRight w:val="0"/>
      <w:marTop w:val="0"/>
      <w:marBottom w:val="0"/>
      <w:divBdr>
        <w:top w:val="none" w:sz="0" w:space="0" w:color="auto"/>
        <w:left w:val="none" w:sz="0" w:space="0" w:color="auto"/>
        <w:bottom w:val="none" w:sz="0" w:space="0" w:color="auto"/>
        <w:right w:val="none" w:sz="0" w:space="0" w:color="auto"/>
      </w:divBdr>
    </w:div>
    <w:div w:id="1458111278">
      <w:bodyDiv w:val="1"/>
      <w:marLeft w:val="0"/>
      <w:marRight w:val="0"/>
      <w:marTop w:val="0"/>
      <w:marBottom w:val="0"/>
      <w:divBdr>
        <w:top w:val="none" w:sz="0" w:space="0" w:color="auto"/>
        <w:left w:val="none" w:sz="0" w:space="0" w:color="auto"/>
        <w:bottom w:val="none" w:sz="0" w:space="0" w:color="auto"/>
        <w:right w:val="none" w:sz="0" w:space="0" w:color="auto"/>
      </w:divBdr>
    </w:div>
    <w:div w:id="1458259514">
      <w:bodyDiv w:val="1"/>
      <w:marLeft w:val="0"/>
      <w:marRight w:val="0"/>
      <w:marTop w:val="0"/>
      <w:marBottom w:val="0"/>
      <w:divBdr>
        <w:top w:val="none" w:sz="0" w:space="0" w:color="auto"/>
        <w:left w:val="none" w:sz="0" w:space="0" w:color="auto"/>
        <w:bottom w:val="none" w:sz="0" w:space="0" w:color="auto"/>
        <w:right w:val="none" w:sz="0" w:space="0" w:color="auto"/>
      </w:divBdr>
    </w:div>
    <w:div w:id="1461223173">
      <w:bodyDiv w:val="1"/>
      <w:marLeft w:val="0"/>
      <w:marRight w:val="0"/>
      <w:marTop w:val="0"/>
      <w:marBottom w:val="0"/>
      <w:divBdr>
        <w:top w:val="none" w:sz="0" w:space="0" w:color="auto"/>
        <w:left w:val="none" w:sz="0" w:space="0" w:color="auto"/>
        <w:bottom w:val="none" w:sz="0" w:space="0" w:color="auto"/>
        <w:right w:val="none" w:sz="0" w:space="0" w:color="auto"/>
      </w:divBdr>
    </w:div>
    <w:div w:id="1465199833">
      <w:bodyDiv w:val="1"/>
      <w:marLeft w:val="0"/>
      <w:marRight w:val="0"/>
      <w:marTop w:val="0"/>
      <w:marBottom w:val="0"/>
      <w:divBdr>
        <w:top w:val="none" w:sz="0" w:space="0" w:color="auto"/>
        <w:left w:val="none" w:sz="0" w:space="0" w:color="auto"/>
        <w:bottom w:val="none" w:sz="0" w:space="0" w:color="auto"/>
        <w:right w:val="none" w:sz="0" w:space="0" w:color="auto"/>
      </w:divBdr>
    </w:div>
    <w:div w:id="1466044911">
      <w:bodyDiv w:val="1"/>
      <w:marLeft w:val="0"/>
      <w:marRight w:val="0"/>
      <w:marTop w:val="0"/>
      <w:marBottom w:val="0"/>
      <w:divBdr>
        <w:top w:val="none" w:sz="0" w:space="0" w:color="auto"/>
        <w:left w:val="none" w:sz="0" w:space="0" w:color="auto"/>
        <w:bottom w:val="none" w:sz="0" w:space="0" w:color="auto"/>
        <w:right w:val="none" w:sz="0" w:space="0" w:color="auto"/>
      </w:divBdr>
    </w:div>
    <w:div w:id="147155557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88090227">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494834185">
      <w:bodyDiv w:val="1"/>
      <w:marLeft w:val="0"/>
      <w:marRight w:val="0"/>
      <w:marTop w:val="0"/>
      <w:marBottom w:val="0"/>
      <w:divBdr>
        <w:top w:val="none" w:sz="0" w:space="0" w:color="auto"/>
        <w:left w:val="none" w:sz="0" w:space="0" w:color="auto"/>
        <w:bottom w:val="none" w:sz="0" w:space="0" w:color="auto"/>
        <w:right w:val="none" w:sz="0" w:space="0" w:color="auto"/>
      </w:divBdr>
    </w:div>
    <w:div w:id="1495140896">
      <w:bodyDiv w:val="1"/>
      <w:marLeft w:val="0"/>
      <w:marRight w:val="0"/>
      <w:marTop w:val="0"/>
      <w:marBottom w:val="0"/>
      <w:divBdr>
        <w:top w:val="none" w:sz="0" w:space="0" w:color="auto"/>
        <w:left w:val="none" w:sz="0" w:space="0" w:color="auto"/>
        <w:bottom w:val="none" w:sz="0" w:space="0" w:color="auto"/>
        <w:right w:val="none" w:sz="0" w:space="0" w:color="auto"/>
      </w:divBdr>
    </w:div>
    <w:div w:id="1496872749">
      <w:bodyDiv w:val="1"/>
      <w:marLeft w:val="0"/>
      <w:marRight w:val="0"/>
      <w:marTop w:val="0"/>
      <w:marBottom w:val="0"/>
      <w:divBdr>
        <w:top w:val="none" w:sz="0" w:space="0" w:color="auto"/>
        <w:left w:val="none" w:sz="0" w:space="0" w:color="auto"/>
        <w:bottom w:val="none" w:sz="0" w:space="0" w:color="auto"/>
        <w:right w:val="none" w:sz="0" w:space="0" w:color="auto"/>
      </w:divBdr>
    </w:div>
    <w:div w:id="1499421796">
      <w:bodyDiv w:val="1"/>
      <w:marLeft w:val="0"/>
      <w:marRight w:val="0"/>
      <w:marTop w:val="0"/>
      <w:marBottom w:val="0"/>
      <w:divBdr>
        <w:top w:val="none" w:sz="0" w:space="0" w:color="auto"/>
        <w:left w:val="none" w:sz="0" w:space="0" w:color="auto"/>
        <w:bottom w:val="none" w:sz="0" w:space="0" w:color="auto"/>
        <w:right w:val="none" w:sz="0" w:space="0" w:color="auto"/>
      </w:divBdr>
    </w:div>
    <w:div w:id="1500806454">
      <w:bodyDiv w:val="1"/>
      <w:marLeft w:val="0"/>
      <w:marRight w:val="0"/>
      <w:marTop w:val="0"/>
      <w:marBottom w:val="0"/>
      <w:divBdr>
        <w:top w:val="none" w:sz="0" w:space="0" w:color="auto"/>
        <w:left w:val="none" w:sz="0" w:space="0" w:color="auto"/>
        <w:bottom w:val="none" w:sz="0" w:space="0" w:color="auto"/>
        <w:right w:val="none" w:sz="0" w:space="0" w:color="auto"/>
      </w:divBdr>
    </w:div>
    <w:div w:id="1501238761">
      <w:bodyDiv w:val="1"/>
      <w:marLeft w:val="0"/>
      <w:marRight w:val="0"/>
      <w:marTop w:val="0"/>
      <w:marBottom w:val="0"/>
      <w:divBdr>
        <w:top w:val="none" w:sz="0" w:space="0" w:color="auto"/>
        <w:left w:val="none" w:sz="0" w:space="0" w:color="auto"/>
        <w:bottom w:val="none" w:sz="0" w:space="0" w:color="auto"/>
        <w:right w:val="none" w:sz="0" w:space="0" w:color="auto"/>
      </w:divBdr>
    </w:div>
    <w:div w:id="1501432457">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2354158">
      <w:bodyDiv w:val="1"/>
      <w:marLeft w:val="0"/>
      <w:marRight w:val="0"/>
      <w:marTop w:val="0"/>
      <w:marBottom w:val="0"/>
      <w:divBdr>
        <w:top w:val="none" w:sz="0" w:space="0" w:color="auto"/>
        <w:left w:val="none" w:sz="0" w:space="0" w:color="auto"/>
        <w:bottom w:val="none" w:sz="0" w:space="0" w:color="auto"/>
        <w:right w:val="none" w:sz="0" w:space="0" w:color="auto"/>
      </w:divBdr>
    </w:div>
    <w:div w:id="1503741503">
      <w:bodyDiv w:val="1"/>
      <w:marLeft w:val="0"/>
      <w:marRight w:val="0"/>
      <w:marTop w:val="0"/>
      <w:marBottom w:val="0"/>
      <w:divBdr>
        <w:top w:val="none" w:sz="0" w:space="0" w:color="auto"/>
        <w:left w:val="none" w:sz="0" w:space="0" w:color="auto"/>
        <w:bottom w:val="none" w:sz="0" w:space="0" w:color="auto"/>
        <w:right w:val="none" w:sz="0" w:space="0" w:color="auto"/>
      </w:divBdr>
    </w:div>
    <w:div w:id="1504200290">
      <w:bodyDiv w:val="1"/>
      <w:marLeft w:val="0"/>
      <w:marRight w:val="0"/>
      <w:marTop w:val="0"/>
      <w:marBottom w:val="0"/>
      <w:divBdr>
        <w:top w:val="none" w:sz="0" w:space="0" w:color="auto"/>
        <w:left w:val="none" w:sz="0" w:space="0" w:color="auto"/>
        <w:bottom w:val="none" w:sz="0" w:space="0" w:color="auto"/>
        <w:right w:val="none" w:sz="0" w:space="0" w:color="auto"/>
      </w:divBdr>
    </w:div>
    <w:div w:id="1504541461">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1216246">
      <w:bodyDiv w:val="1"/>
      <w:marLeft w:val="0"/>
      <w:marRight w:val="0"/>
      <w:marTop w:val="0"/>
      <w:marBottom w:val="0"/>
      <w:divBdr>
        <w:top w:val="none" w:sz="0" w:space="0" w:color="auto"/>
        <w:left w:val="none" w:sz="0" w:space="0" w:color="auto"/>
        <w:bottom w:val="none" w:sz="0" w:space="0" w:color="auto"/>
        <w:right w:val="none" w:sz="0" w:space="0" w:color="auto"/>
      </w:divBdr>
    </w:div>
    <w:div w:id="1512909824">
      <w:bodyDiv w:val="1"/>
      <w:marLeft w:val="0"/>
      <w:marRight w:val="0"/>
      <w:marTop w:val="0"/>
      <w:marBottom w:val="0"/>
      <w:divBdr>
        <w:top w:val="none" w:sz="0" w:space="0" w:color="auto"/>
        <w:left w:val="none" w:sz="0" w:space="0" w:color="auto"/>
        <w:bottom w:val="none" w:sz="0" w:space="0" w:color="auto"/>
        <w:right w:val="none" w:sz="0" w:space="0" w:color="auto"/>
      </w:divBdr>
    </w:div>
    <w:div w:id="1513303669">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19587713">
      <w:bodyDiv w:val="1"/>
      <w:marLeft w:val="0"/>
      <w:marRight w:val="0"/>
      <w:marTop w:val="0"/>
      <w:marBottom w:val="0"/>
      <w:divBdr>
        <w:top w:val="none" w:sz="0" w:space="0" w:color="auto"/>
        <w:left w:val="none" w:sz="0" w:space="0" w:color="auto"/>
        <w:bottom w:val="none" w:sz="0" w:space="0" w:color="auto"/>
        <w:right w:val="none" w:sz="0" w:space="0" w:color="auto"/>
      </w:divBdr>
    </w:div>
    <w:div w:id="1521550776">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3741757">
      <w:bodyDiv w:val="1"/>
      <w:marLeft w:val="0"/>
      <w:marRight w:val="0"/>
      <w:marTop w:val="0"/>
      <w:marBottom w:val="0"/>
      <w:divBdr>
        <w:top w:val="none" w:sz="0" w:space="0" w:color="auto"/>
        <w:left w:val="none" w:sz="0" w:space="0" w:color="auto"/>
        <w:bottom w:val="none" w:sz="0" w:space="0" w:color="auto"/>
        <w:right w:val="none" w:sz="0" w:space="0" w:color="auto"/>
      </w:divBdr>
    </w:div>
    <w:div w:id="1523855672">
      <w:bodyDiv w:val="1"/>
      <w:marLeft w:val="0"/>
      <w:marRight w:val="0"/>
      <w:marTop w:val="0"/>
      <w:marBottom w:val="0"/>
      <w:divBdr>
        <w:top w:val="none" w:sz="0" w:space="0" w:color="auto"/>
        <w:left w:val="none" w:sz="0" w:space="0" w:color="auto"/>
        <w:bottom w:val="none" w:sz="0" w:space="0" w:color="auto"/>
        <w:right w:val="none" w:sz="0" w:space="0" w:color="auto"/>
      </w:divBdr>
    </w:div>
    <w:div w:id="1524244275">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1912717">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5383332">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7038164">
      <w:bodyDiv w:val="1"/>
      <w:marLeft w:val="0"/>
      <w:marRight w:val="0"/>
      <w:marTop w:val="0"/>
      <w:marBottom w:val="0"/>
      <w:divBdr>
        <w:top w:val="none" w:sz="0" w:space="0" w:color="auto"/>
        <w:left w:val="none" w:sz="0" w:space="0" w:color="auto"/>
        <w:bottom w:val="none" w:sz="0" w:space="0" w:color="auto"/>
        <w:right w:val="none" w:sz="0" w:space="0" w:color="auto"/>
      </w:divBdr>
    </w:div>
    <w:div w:id="1538813841">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39466541">
      <w:bodyDiv w:val="1"/>
      <w:marLeft w:val="0"/>
      <w:marRight w:val="0"/>
      <w:marTop w:val="0"/>
      <w:marBottom w:val="0"/>
      <w:divBdr>
        <w:top w:val="none" w:sz="0" w:space="0" w:color="auto"/>
        <w:left w:val="none" w:sz="0" w:space="0" w:color="auto"/>
        <w:bottom w:val="none" w:sz="0" w:space="0" w:color="auto"/>
        <w:right w:val="none" w:sz="0" w:space="0" w:color="auto"/>
      </w:divBdr>
    </w:div>
    <w:div w:id="1540241015">
      <w:bodyDiv w:val="1"/>
      <w:marLeft w:val="0"/>
      <w:marRight w:val="0"/>
      <w:marTop w:val="0"/>
      <w:marBottom w:val="0"/>
      <w:divBdr>
        <w:top w:val="none" w:sz="0" w:space="0" w:color="auto"/>
        <w:left w:val="none" w:sz="0" w:space="0" w:color="auto"/>
        <w:bottom w:val="none" w:sz="0" w:space="0" w:color="auto"/>
        <w:right w:val="none" w:sz="0" w:space="0" w:color="auto"/>
      </w:divBdr>
    </w:div>
    <w:div w:id="1540556470">
      <w:bodyDiv w:val="1"/>
      <w:marLeft w:val="0"/>
      <w:marRight w:val="0"/>
      <w:marTop w:val="0"/>
      <w:marBottom w:val="0"/>
      <w:divBdr>
        <w:top w:val="none" w:sz="0" w:space="0" w:color="auto"/>
        <w:left w:val="none" w:sz="0" w:space="0" w:color="auto"/>
        <w:bottom w:val="none" w:sz="0" w:space="0" w:color="auto"/>
        <w:right w:val="none" w:sz="0" w:space="0" w:color="auto"/>
      </w:divBdr>
    </w:div>
    <w:div w:id="1541046064">
      <w:bodyDiv w:val="1"/>
      <w:marLeft w:val="0"/>
      <w:marRight w:val="0"/>
      <w:marTop w:val="0"/>
      <w:marBottom w:val="0"/>
      <w:divBdr>
        <w:top w:val="none" w:sz="0" w:space="0" w:color="auto"/>
        <w:left w:val="none" w:sz="0" w:space="0" w:color="auto"/>
        <w:bottom w:val="none" w:sz="0" w:space="0" w:color="auto"/>
        <w:right w:val="none" w:sz="0" w:space="0" w:color="auto"/>
      </w:divBdr>
    </w:div>
    <w:div w:id="1541433066">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3008534">
      <w:bodyDiv w:val="1"/>
      <w:marLeft w:val="0"/>
      <w:marRight w:val="0"/>
      <w:marTop w:val="0"/>
      <w:marBottom w:val="0"/>
      <w:divBdr>
        <w:top w:val="none" w:sz="0" w:space="0" w:color="auto"/>
        <w:left w:val="none" w:sz="0" w:space="0" w:color="auto"/>
        <w:bottom w:val="none" w:sz="0" w:space="0" w:color="auto"/>
        <w:right w:val="none" w:sz="0" w:space="0" w:color="auto"/>
      </w:divBdr>
    </w:div>
    <w:div w:id="1543639708">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47791455">
      <w:bodyDiv w:val="1"/>
      <w:marLeft w:val="0"/>
      <w:marRight w:val="0"/>
      <w:marTop w:val="0"/>
      <w:marBottom w:val="0"/>
      <w:divBdr>
        <w:top w:val="none" w:sz="0" w:space="0" w:color="auto"/>
        <w:left w:val="none" w:sz="0" w:space="0" w:color="auto"/>
        <w:bottom w:val="none" w:sz="0" w:space="0" w:color="auto"/>
        <w:right w:val="none" w:sz="0" w:space="0" w:color="auto"/>
      </w:divBdr>
    </w:div>
    <w:div w:id="154903166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6814049">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61751745">
      <w:bodyDiv w:val="1"/>
      <w:marLeft w:val="0"/>
      <w:marRight w:val="0"/>
      <w:marTop w:val="0"/>
      <w:marBottom w:val="0"/>
      <w:divBdr>
        <w:top w:val="none" w:sz="0" w:space="0" w:color="auto"/>
        <w:left w:val="none" w:sz="0" w:space="0" w:color="auto"/>
        <w:bottom w:val="none" w:sz="0" w:space="0" w:color="auto"/>
        <w:right w:val="none" w:sz="0" w:space="0" w:color="auto"/>
      </w:divBdr>
    </w:div>
    <w:div w:id="1562254382">
      <w:bodyDiv w:val="1"/>
      <w:marLeft w:val="0"/>
      <w:marRight w:val="0"/>
      <w:marTop w:val="0"/>
      <w:marBottom w:val="0"/>
      <w:divBdr>
        <w:top w:val="none" w:sz="0" w:space="0" w:color="auto"/>
        <w:left w:val="none" w:sz="0" w:space="0" w:color="auto"/>
        <w:bottom w:val="none" w:sz="0" w:space="0" w:color="auto"/>
        <w:right w:val="none" w:sz="0" w:space="0" w:color="auto"/>
      </w:divBdr>
    </w:div>
    <w:div w:id="1563252501">
      <w:bodyDiv w:val="1"/>
      <w:marLeft w:val="0"/>
      <w:marRight w:val="0"/>
      <w:marTop w:val="0"/>
      <w:marBottom w:val="0"/>
      <w:divBdr>
        <w:top w:val="none" w:sz="0" w:space="0" w:color="auto"/>
        <w:left w:val="none" w:sz="0" w:space="0" w:color="auto"/>
        <w:bottom w:val="none" w:sz="0" w:space="0" w:color="auto"/>
        <w:right w:val="none" w:sz="0" w:space="0" w:color="auto"/>
      </w:divBdr>
    </w:div>
    <w:div w:id="1563326471">
      <w:bodyDiv w:val="1"/>
      <w:marLeft w:val="0"/>
      <w:marRight w:val="0"/>
      <w:marTop w:val="0"/>
      <w:marBottom w:val="0"/>
      <w:divBdr>
        <w:top w:val="none" w:sz="0" w:space="0" w:color="auto"/>
        <w:left w:val="none" w:sz="0" w:space="0" w:color="auto"/>
        <w:bottom w:val="none" w:sz="0" w:space="0" w:color="auto"/>
        <w:right w:val="none" w:sz="0" w:space="0" w:color="auto"/>
      </w:divBdr>
    </w:div>
    <w:div w:id="1564019663">
      <w:bodyDiv w:val="1"/>
      <w:marLeft w:val="0"/>
      <w:marRight w:val="0"/>
      <w:marTop w:val="0"/>
      <w:marBottom w:val="0"/>
      <w:divBdr>
        <w:top w:val="none" w:sz="0" w:space="0" w:color="auto"/>
        <w:left w:val="none" w:sz="0" w:space="0" w:color="auto"/>
        <w:bottom w:val="none" w:sz="0" w:space="0" w:color="auto"/>
        <w:right w:val="none" w:sz="0" w:space="0" w:color="auto"/>
      </w:divBdr>
    </w:div>
    <w:div w:id="1564440975">
      <w:bodyDiv w:val="1"/>
      <w:marLeft w:val="0"/>
      <w:marRight w:val="0"/>
      <w:marTop w:val="0"/>
      <w:marBottom w:val="0"/>
      <w:divBdr>
        <w:top w:val="none" w:sz="0" w:space="0" w:color="auto"/>
        <w:left w:val="none" w:sz="0" w:space="0" w:color="auto"/>
        <w:bottom w:val="none" w:sz="0" w:space="0" w:color="auto"/>
        <w:right w:val="none" w:sz="0" w:space="0" w:color="auto"/>
      </w:divBdr>
    </w:div>
    <w:div w:id="1565674047">
      <w:bodyDiv w:val="1"/>
      <w:marLeft w:val="0"/>
      <w:marRight w:val="0"/>
      <w:marTop w:val="0"/>
      <w:marBottom w:val="0"/>
      <w:divBdr>
        <w:top w:val="none" w:sz="0" w:space="0" w:color="auto"/>
        <w:left w:val="none" w:sz="0" w:space="0" w:color="auto"/>
        <w:bottom w:val="none" w:sz="0" w:space="0" w:color="auto"/>
        <w:right w:val="none" w:sz="0" w:space="0" w:color="auto"/>
      </w:divBdr>
    </w:div>
    <w:div w:id="1566453340">
      <w:bodyDiv w:val="1"/>
      <w:marLeft w:val="0"/>
      <w:marRight w:val="0"/>
      <w:marTop w:val="0"/>
      <w:marBottom w:val="0"/>
      <w:divBdr>
        <w:top w:val="none" w:sz="0" w:space="0" w:color="auto"/>
        <w:left w:val="none" w:sz="0" w:space="0" w:color="auto"/>
        <w:bottom w:val="none" w:sz="0" w:space="0" w:color="auto"/>
        <w:right w:val="none" w:sz="0" w:space="0" w:color="auto"/>
      </w:divBdr>
    </w:div>
    <w:div w:id="1567952861">
      <w:bodyDiv w:val="1"/>
      <w:marLeft w:val="0"/>
      <w:marRight w:val="0"/>
      <w:marTop w:val="0"/>
      <w:marBottom w:val="0"/>
      <w:divBdr>
        <w:top w:val="none" w:sz="0" w:space="0" w:color="auto"/>
        <w:left w:val="none" w:sz="0" w:space="0" w:color="auto"/>
        <w:bottom w:val="none" w:sz="0" w:space="0" w:color="auto"/>
        <w:right w:val="none" w:sz="0" w:space="0" w:color="auto"/>
      </w:divBdr>
    </w:div>
    <w:div w:id="1569460641">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3350993">
      <w:bodyDiv w:val="1"/>
      <w:marLeft w:val="0"/>
      <w:marRight w:val="0"/>
      <w:marTop w:val="0"/>
      <w:marBottom w:val="0"/>
      <w:divBdr>
        <w:top w:val="none" w:sz="0" w:space="0" w:color="auto"/>
        <w:left w:val="none" w:sz="0" w:space="0" w:color="auto"/>
        <w:bottom w:val="none" w:sz="0" w:space="0" w:color="auto"/>
        <w:right w:val="none" w:sz="0" w:space="0" w:color="auto"/>
      </w:divBdr>
    </w:div>
    <w:div w:id="1574201321">
      <w:bodyDiv w:val="1"/>
      <w:marLeft w:val="0"/>
      <w:marRight w:val="0"/>
      <w:marTop w:val="0"/>
      <w:marBottom w:val="0"/>
      <w:divBdr>
        <w:top w:val="none" w:sz="0" w:space="0" w:color="auto"/>
        <w:left w:val="none" w:sz="0" w:space="0" w:color="auto"/>
        <w:bottom w:val="none" w:sz="0" w:space="0" w:color="auto"/>
        <w:right w:val="none" w:sz="0" w:space="0" w:color="auto"/>
      </w:divBdr>
    </w:div>
    <w:div w:id="1576166315">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79246148">
      <w:bodyDiv w:val="1"/>
      <w:marLeft w:val="0"/>
      <w:marRight w:val="0"/>
      <w:marTop w:val="0"/>
      <w:marBottom w:val="0"/>
      <w:divBdr>
        <w:top w:val="none" w:sz="0" w:space="0" w:color="auto"/>
        <w:left w:val="none" w:sz="0" w:space="0" w:color="auto"/>
        <w:bottom w:val="none" w:sz="0" w:space="0" w:color="auto"/>
        <w:right w:val="none" w:sz="0" w:space="0" w:color="auto"/>
      </w:divBdr>
    </w:div>
    <w:div w:id="1582175635">
      <w:bodyDiv w:val="1"/>
      <w:marLeft w:val="0"/>
      <w:marRight w:val="0"/>
      <w:marTop w:val="0"/>
      <w:marBottom w:val="0"/>
      <w:divBdr>
        <w:top w:val="none" w:sz="0" w:space="0" w:color="auto"/>
        <w:left w:val="none" w:sz="0" w:space="0" w:color="auto"/>
        <w:bottom w:val="none" w:sz="0" w:space="0" w:color="auto"/>
        <w:right w:val="none" w:sz="0" w:space="0" w:color="auto"/>
      </w:divBdr>
    </w:div>
    <w:div w:id="1582254754">
      <w:bodyDiv w:val="1"/>
      <w:marLeft w:val="0"/>
      <w:marRight w:val="0"/>
      <w:marTop w:val="0"/>
      <w:marBottom w:val="0"/>
      <w:divBdr>
        <w:top w:val="none" w:sz="0" w:space="0" w:color="auto"/>
        <w:left w:val="none" w:sz="0" w:space="0" w:color="auto"/>
        <w:bottom w:val="none" w:sz="0" w:space="0" w:color="auto"/>
        <w:right w:val="none" w:sz="0" w:space="0" w:color="auto"/>
      </w:divBdr>
    </w:div>
    <w:div w:id="1582326087">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3757634">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88340604">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3590539">
      <w:bodyDiv w:val="1"/>
      <w:marLeft w:val="0"/>
      <w:marRight w:val="0"/>
      <w:marTop w:val="0"/>
      <w:marBottom w:val="0"/>
      <w:divBdr>
        <w:top w:val="none" w:sz="0" w:space="0" w:color="auto"/>
        <w:left w:val="none" w:sz="0" w:space="0" w:color="auto"/>
        <w:bottom w:val="none" w:sz="0" w:space="0" w:color="auto"/>
        <w:right w:val="none" w:sz="0" w:space="0" w:color="auto"/>
      </w:divBdr>
    </w:div>
    <w:div w:id="1594239657">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598251450">
      <w:bodyDiv w:val="1"/>
      <w:marLeft w:val="0"/>
      <w:marRight w:val="0"/>
      <w:marTop w:val="0"/>
      <w:marBottom w:val="0"/>
      <w:divBdr>
        <w:top w:val="none" w:sz="0" w:space="0" w:color="auto"/>
        <w:left w:val="none" w:sz="0" w:space="0" w:color="auto"/>
        <w:bottom w:val="none" w:sz="0" w:space="0" w:color="auto"/>
        <w:right w:val="none" w:sz="0" w:space="0" w:color="auto"/>
      </w:divBdr>
    </w:div>
    <w:div w:id="1599480946">
      <w:bodyDiv w:val="1"/>
      <w:marLeft w:val="0"/>
      <w:marRight w:val="0"/>
      <w:marTop w:val="0"/>
      <w:marBottom w:val="0"/>
      <w:divBdr>
        <w:top w:val="none" w:sz="0" w:space="0" w:color="auto"/>
        <w:left w:val="none" w:sz="0" w:space="0" w:color="auto"/>
        <w:bottom w:val="none" w:sz="0" w:space="0" w:color="auto"/>
        <w:right w:val="none" w:sz="0" w:space="0" w:color="auto"/>
      </w:divBdr>
    </w:div>
    <w:div w:id="160032878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4264021">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5847995">
      <w:bodyDiv w:val="1"/>
      <w:marLeft w:val="0"/>
      <w:marRight w:val="0"/>
      <w:marTop w:val="0"/>
      <w:marBottom w:val="0"/>
      <w:divBdr>
        <w:top w:val="none" w:sz="0" w:space="0" w:color="auto"/>
        <w:left w:val="none" w:sz="0" w:space="0" w:color="auto"/>
        <w:bottom w:val="none" w:sz="0" w:space="0" w:color="auto"/>
        <w:right w:val="none" w:sz="0" w:space="0" w:color="auto"/>
      </w:divBdr>
    </w:div>
    <w:div w:id="1608348757">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09434786">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16712612">
      <w:bodyDiv w:val="1"/>
      <w:marLeft w:val="0"/>
      <w:marRight w:val="0"/>
      <w:marTop w:val="0"/>
      <w:marBottom w:val="0"/>
      <w:divBdr>
        <w:top w:val="none" w:sz="0" w:space="0" w:color="auto"/>
        <w:left w:val="none" w:sz="0" w:space="0" w:color="auto"/>
        <w:bottom w:val="none" w:sz="0" w:space="0" w:color="auto"/>
        <w:right w:val="none" w:sz="0" w:space="0" w:color="auto"/>
      </w:divBdr>
    </w:div>
    <w:div w:id="1619144572">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0836909">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26697391">
      <w:bodyDiv w:val="1"/>
      <w:marLeft w:val="0"/>
      <w:marRight w:val="0"/>
      <w:marTop w:val="0"/>
      <w:marBottom w:val="0"/>
      <w:divBdr>
        <w:top w:val="none" w:sz="0" w:space="0" w:color="auto"/>
        <w:left w:val="none" w:sz="0" w:space="0" w:color="auto"/>
        <w:bottom w:val="none" w:sz="0" w:space="0" w:color="auto"/>
        <w:right w:val="none" w:sz="0" w:space="0" w:color="auto"/>
      </w:divBdr>
    </w:div>
    <w:div w:id="1628657670">
      <w:bodyDiv w:val="1"/>
      <w:marLeft w:val="0"/>
      <w:marRight w:val="0"/>
      <w:marTop w:val="0"/>
      <w:marBottom w:val="0"/>
      <w:divBdr>
        <w:top w:val="none" w:sz="0" w:space="0" w:color="auto"/>
        <w:left w:val="none" w:sz="0" w:space="0" w:color="auto"/>
        <w:bottom w:val="none" w:sz="0" w:space="0" w:color="auto"/>
        <w:right w:val="none" w:sz="0" w:space="0" w:color="auto"/>
      </w:divBdr>
    </w:div>
    <w:div w:id="1633903428">
      <w:bodyDiv w:val="1"/>
      <w:marLeft w:val="0"/>
      <w:marRight w:val="0"/>
      <w:marTop w:val="0"/>
      <w:marBottom w:val="0"/>
      <w:divBdr>
        <w:top w:val="none" w:sz="0" w:space="0" w:color="auto"/>
        <w:left w:val="none" w:sz="0" w:space="0" w:color="auto"/>
        <w:bottom w:val="none" w:sz="0" w:space="0" w:color="auto"/>
        <w:right w:val="none" w:sz="0" w:space="0" w:color="auto"/>
      </w:divBdr>
    </w:div>
    <w:div w:id="1634214630">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8098856">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43922885">
      <w:bodyDiv w:val="1"/>
      <w:marLeft w:val="0"/>
      <w:marRight w:val="0"/>
      <w:marTop w:val="0"/>
      <w:marBottom w:val="0"/>
      <w:divBdr>
        <w:top w:val="none" w:sz="0" w:space="0" w:color="auto"/>
        <w:left w:val="none" w:sz="0" w:space="0" w:color="auto"/>
        <w:bottom w:val="none" w:sz="0" w:space="0" w:color="auto"/>
        <w:right w:val="none" w:sz="0" w:space="0" w:color="auto"/>
      </w:divBdr>
    </w:div>
    <w:div w:id="1649242548">
      <w:bodyDiv w:val="1"/>
      <w:marLeft w:val="0"/>
      <w:marRight w:val="0"/>
      <w:marTop w:val="0"/>
      <w:marBottom w:val="0"/>
      <w:divBdr>
        <w:top w:val="none" w:sz="0" w:space="0" w:color="auto"/>
        <w:left w:val="none" w:sz="0" w:space="0" w:color="auto"/>
        <w:bottom w:val="none" w:sz="0" w:space="0" w:color="auto"/>
        <w:right w:val="none" w:sz="0" w:space="0" w:color="auto"/>
      </w:divBdr>
    </w:div>
    <w:div w:id="1650089925">
      <w:bodyDiv w:val="1"/>
      <w:marLeft w:val="0"/>
      <w:marRight w:val="0"/>
      <w:marTop w:val="0"/>
      <w:marBottom w:val="0"/>
      <w:divBdr>
        <w:top w:val="none" w:sz="0" w:space="0" w:color="auto"/>
        <w:left w:val="none" w:sz="0" w:space="0" w:color="auto"/>
        <w:bottom w:val="none" w:sz="0" w:space="0" w:color="auto"/>
        <w:right w:val="none" w:sz="0" w:space="0" w:color="auto"/>
      </w:divBdr>
    </w:div>
    <w:div w:id="1650162874">
      <w:bodyDiv w:val="1"/>
      <w:marLeft w:val="0"/>
      <w:marRight w:val="0"/>
      <w:marTop w:val="0"/>
      <w:marBottom w:val="0"/>
      <w:divBdr>
        <w:top w:val="none" w:sz="0" w:space="0" w:color="auto"/>
        <w:left w:val="none" w:sz="0" w:space="0" w:color="auto"/>
        <w:bottom w:val="none" w:sz="0" w:space="0" w:color="auto"/>
        <w:right w:val="none" w:sz="0" w:space="0" w:color="auto"/>
      </w:divBdr>
    </w:div>
    <w:div w:id="1650208570">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2252748">
      <w:bodyDiv w:val="1"/>
      <w:marLeft w:val="0"/>
      <w:marRight w:val="0"/>
      <w:marTop w:val="0"/>
      <w:marBottom w:val="0"/>
      <w:divBdr>
        <w:top w:val="none" w:sz="0" w:space="0" w:color="auto"/>
        <w:left w:val="none" w:sz="0" w:space="0" w:color="auto"/>
        <w:bottom w:val="none" w:sz="0" w:space="0" w:color="auto"/>
        <w:right w:val="none" w:sz="0" w:space="0" w:color="auto"/>
      </w:divBdr>
    </w:div>
    <w:div w:id="1652826694">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4259836">
      <w:bodyDiv w:val="1"/>
      <w:marLeft w:val="0"/>
      <w:marRight w:val="0"/>
      <w:marTop w:val="0"/>
      <w:marBottom w:val="0"/>
      <w:divBdr>
        <w:top w:val="none" w:sz="0" w:space="0" w:color="auto"/>
        <w:left w:val="none" w:sz="0" w:space="0" w:color="auto"/>
        <w:bottom w:val="none" w:sz="0" w:space="0" w:color="auto"/>
        <w:right w:val="none" w:sz="0" w:space="0" w:color="auto"/>
      </w:divBdr>
    </w:div>
    <w:div w:id="1654337806">
      <w:bodyDiv w:val="1"/>
      <w:marLeft w:val="0"/>
      <w:marRight w:val="0"/>
      <w:marTop w:val="0"/>
      <w:marBottom w:val="0"/>
      <w:divBdr>
        <w:top w:val="none" w:sz="0" w:space="0" w:color="auto"/>
        <w:left w:val="none" w:sz="0" w:space="0" w:color="auto"/>
        <w:bottom w:val="none" w:sz="0" w:space="0" w:color="auto"/>
        <w:right w:val="none" w:sz="0" w:space="0" w:color="auto"/>
      </w:divBdr>
    </w:div>
    <w:div w:id="1654529474">
      <w:bodyDiv w:val="1"/>
      <w:marLeft w:val="0"/>
      <w:marRight w:val="0"/>
      <w:marTop w:val="0"/>
      <w:marBottom w:val="0"/>
      <w:divBdr>
        <w:top w:val="none" w:sz="0" w:space="0" w:color="auto"/>
        <w:left w:val="none" w:sz="0" w:space="0" w:color="auto"/>
        <w:bottom w:val="none" w:sz="0" w:space="0" w:color="auto"/>
        <w:right w:val="none" w:sz="0" w:space="0" w:color="auto"/>
      </w:divBdr>
    </w:div>
    <w:div w:id="1656488907">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8000303">
      <w:bodyDiv w:val="1"/>
      <w:marLeft w:val="0"/>
      <w:marRight w:val="0"/>
      <w:marTop w:val="0"/>
      <w:marBottom w:val="0"/>
      <w:divBdr>
        <w:top w:val="none" w:sz="0" w:space="0" w:color="auto"/>
        <w:left w:val="none" w:sz="0" w:space="0" w:color="auto"/>
        <w:bottom w:val="none" w:sz="0" w:space="0" w:color="auto"/>
        <w:right w:val="none" w:sz="0" w:space="0" w:color="auto"/>
      </w:divBdr>
    </w:div>
    <w:div w:id="1658729217">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1082845">
      <w:bodyDiv w:val="1"/>
      <w:marLeft w:val="0"/>
      <w:marRight w:val="0"/>
      <w:marTop w:val="0"/>
      <w:marBottom w:val="0"/>
      <w:divBdr>
        <w:top w:val="none" w:sz="0" w:space="0" w:color="auto"/>
        <w:left w:val="none" w:sz="0" w:space="0" w:color="auto"/>
        <w:bottom w:val="none" w:sz="0" w:space="0" w:color="auto"/>
        <w:right w:val="none" w:sz="0" w:space="0" w:color="auto"/>
      </w:divBdr>
    </w:div>
    <w:div w:id="1667049629">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68366942">
      <w:bodyDiv w:val="1"/>
      <w:marLeft w:val="0"/>
      <w:marRight w:val="0"/>
      <w:marTop w:val="0"/>
      <w:marBottom w:val="0"/>
      <w:divBdr>
        <w:top w:val="none" w:sz="0" w:space="0" w:color="auto"/>
        <w:left w:val="none" w:sz="0" w:space="0" w:color="auto"/>
        <w:bottom w:val="none" w:sz="0" w:space="0" w:color="auto"/>
        <w:right w:val="none" w:sz="0" w:space="0" w:color="auto"/>
      </w:divBdr>
    </w:div>
    <w:div w:id="1674337618">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0279644">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86788536">
      <w:bodyDiv w:val="1"/>
      <w:marLeft w:val="0"/>
      <w:marRight w:val="0"/>
      <w:marTop w:val="0"/>
      <w:marBottom w:val="0"/>
      <w:divBdr>
        <w:top w:val="none" w:sz="0" w:space="0" w:color="auto"/>
        <w:left w:val="none" w:sz="0" w:space="0" w:color="auto"/>
        <w:bottom w:val="none" w:sz="0" w:space="0" w:color="auto"/>
        <w:right w:val="none" w:sz="0" w:space="0" w:color="auto"/>
      </w:divBdr>
    </w:div>
    <w:div w:id="1686907135">
      <w:bodyDiv w:val="1"/>
      <w:marLeft w:val="0"/>
      <w:marRight w:val="0"/>
      <w:marTop w:val="0"/>
      <w:marBottom w:val="0"/>
      <w:divBdr>
        <w:top w:val="none" w:sz="0" w:space="0" w:color="auto"/>
        <w:left w:val="none" w:sz="0" w:space="0" w:color="auto"/>
        <w:bottom w:val="none" w:sz="0" w:space="0" w:color="auto"/>
        <w:right w:val="none" w:sz="0" w:space="0" w:color="auto"/>
      </w:divBdr>
    </w:div>
    <w:div w:id="1687294080">
      <w:bodyDiv w:val="1"/>
      <w:marLeft w:val="0"/>
      <w:marRight w:val="0"/>
      <w:marTop w:val="0"/>
      <w:marBottom w:val="0"/>
      <w:divBdr>
        <w:top w:val="none" w:sz="0" w:space="0" w:color="auto"/>
        <w:left w:val="none" w:sz="0" w:space="0" w:color="auto"/>
        <w:bottom w:val="none" w:sz="0" w:space="0" w:color="auto"/>
        <w:right w:val="none" w:sz="0" w:space="0" w:color="auto"/>
      </w:divBdr>
    </w:div>
    <w:div w:id="1687362440">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698693755">
      <w:bodyDiv w:val="1"/>
      <w:marLeft w:val="0"/>
      <w:marRight w:val="0"/>
      <w:marTop w:val="0"/>
      <w:marBottom w:val="0"/>
      <w:divBdr>
        <w:top w:val="none" w:sz="0" w:space="0" w:color="auto"/>
        <w:left w:val="none" w:sz="0" w:space="0" w:color="auto"/>
        <w:bottom w:val="none" w:sz="0" w:space="0" w:color="auto"/>
        <w:right w:val="none" w:sz="0" w:space="0" w:color="auto"/>
      </w:divBdr>
    </w:div>
    <w:div w:id="1701474454">
      <w:bodyDiv w:val="1"/>
      <w:marLeft w:val="0"/>
      <w:marRight w:val="0"/>
      <w:marTop w:val="0"/>
      <w:marBottom w:val="0"/>
      <w:divBdr>
        <w:top w:val="none" w:sz="0" w:space="0" w:color="auto"/>
        <w:left w:val="none" w:sz="0" w:space="0" w:color="auto"/>
        <w:bottom w:val="none" w:sz="0" w:space="0" w:color="auto"/>
        <w:right w:val="none" w:sz="0" w:space="0" w:color="auto"/>
      </w:divBdr>
    </w:div>
    <w:div w:id="1701974834">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2588593">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3900968">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0764355">
      <w:bodyDiv w:val="1"/>
      <w:marLeft w:val="0"/>
      <w:marRight w:val="0"/>
      <w:marTop w:val="0"/>
      <w:marBottom w:val="0"/>
      <w:divBdr>
        <w:top w:val="none" w:sz="0" w:space="0" w:color="auto"/>
        <w:left w:val="none" w:sz="0" w:space="0" w:color="auto"/>
        <w:bottom w:val="none" w:sz="0" w:space="0" w:color="auto"/>
        <w:right w:val="none" w:sz="0" w:space="0" w:color="auto"/>
      </w:divBdr>
    </w:div>
    <w:div w:id="1711876065">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17199885">
      <w:bodyDiv w:val="1"/>
      <w:marLeft w:val="0"/>
      <w:marRight w:val="0"/>
      <w:marTop w:val="0"/>
      <w:marBottom w:val="0"/>
      <w:divBdr>
        <w:top w:val="none" w:sz="0" w:space="0" w:color="auto"/>
        <w:left w:val="none" w:sz="0" w:space="0" w:color="auto"/>
        <w:bottom w:val="none" w:sz="0" w:space="0" w:color="auto"/>
        <w:right w:val="none" w:sz="0" w:space="0" w:color="auto"/>
      </w:divBdr>
    </w:div>
    <w:div w:id="1717655759">
      <w:bodyDiv w:val="1"/>
      <w:marLeft w:val="0"/>
      <w:marRight w:val="0"/>
      <w:marTop w:val="0"/>
      <w:marBottom w:val="0"/>
      <w:divBdr>
        <w:top w:val="none" w:sz="0" w:space="0" w:color="auto"/>
        <w:left w:val="none" w:sz="0" w:space="0" w:color="auto"/>
        <w:bottom w:val="none" w:sz="0" w:space="0" w:color="auto"/>
        <w:right w:val="none" w:sz="0" w:space="0" w:color="auto"/>
      </w:divBdr>
    </w:div>
    <w:div w:id="1718041149">
      <w:bodyDiv w:val="1"/>
      <w:marLeft w:val="0"/>
      <w:marRight w:val="0"/>
      <w:marTop w:val="0"/>
      <w:marBottom w:val="0"/>
      <w:divBdr>
        <w:top w:val="none" w:sz="0" w:space="0" w:color="auto"/>
        <w:left w:val="none" w:sz="0" w:space="0" w:color="auto"/>
        <w:bottom w:val="none" w:sz="0" w:space="0" w:color="auto"/>
        <w:right w:val="none" w:sz="0" w:space="0" w:color="auto"/>
      </w:divBdr>
      <w:divsChild>
        <w:div w:id="878125855">
          <w:marLeft w:val="0"/>
          <w:marRight w:val="0"/>
          <w:marTop w:val="0"/>
          <w:marBottom w:val="0"/>
          <w:divBdr>
            <w:top w:val="none" w:sz="0" w:space="0" w:color="auto"/>
            <w:left w:val="none" w:sz="0" w:space="0" w:color="auto"/>
            <w:bottom w:val="none" w:sz="0" w:space="0" w:color="auto"/>
            <w:right w:val="none" w:sz="0" w:space="0" w:color="auto"/>
          </w:divBdr>
          <w:divsChild>
            <w:div w:id="472329320">
              <w:marLeft w:val="0"/>
              <w:marRight w:val="0"/>
              <w:marTop w:val="0"/>
              <w:marBottom w:val="0"/>
              <w:divBdr>
                <w:top w:val="none" w:sz="0" w:space="0" w:color="auto"/>
                <w:left w:val="none" w:sz="0" w:space="0" w:color="auto"/>
                <w:bottom w:val="none" w:sz="0" w:space="0" w:color="auto"/>
                <w:right w:val="none" w:sz="0" w:space="0" w:color="auto"/>
              </w:divBdr>
              <w:divsChild>
                <w:div w:id="3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5905">
      <w:bodyDiv w:val="1"/>
      <w:marLeft w:val="0"/>
      <w:marRight w:val="0"/>
      <w:marTop w:val="0"/>
      <w:marBottom w:val="0"/>
      <w:divBdr>
        <w:top w:val="none" w:sz="0" w:space="0" w:color="auto"/>
        <w:left w:val="none" w:sz="0" w:space="0" w:color="auto"/>
        <w:bottom w:val="none" w:sz="0" w:space="0" w:color="auto"/>
        <w:right w:val="none" w:sz="0" w:space="0" w:color="auto"/>
      </w:divBdr>
    </w:div>
    <w:div w:id="1720324862">
      <w:bodyDiv w:val="1"/>
      <w:marLeft w:val="0"/>
      <w:marRight w:val="0"/>
      <w:marTop w:val="0"/>
      <w:marBottom w:val="0"/>
      <w:divBdr>
        <w:top w:val="none" w:sz="0" w:space="0" w:color="auto"/>
        <w:left w:val="none" w:sz="0" w:space="0" w:color="auto"/>
        <w:bottom w:val="none" w:sz="0" w:space="0" w:color="auto"/>
        <w:right w:val="none" w:sz="0" w:space="0" w:color="auto"/>
      </w:divBdr>
    </w:div>
    <w:div w:id="1723749692">
      <w:bodyDiv w:val="1"/>
      <w:marLeft w:val="0"/>
      <w:marRight w:val="0"/>
      <w:marTop w:val="0"/>
      <w:marBottom w:val="0"/>
      <w:divBdr>
        <w:top w:val="none" w:sz="0" w:space="0" w:color="auto"/>
        <w:left w:val="none" w:sz="0" w:space="0" w:color="auto"/>
        <w:bottom w:val="none" w:sz="0" w:space="0" w:color="auto"/>
        <w:right w:val="none" w:sz="0" w:space="0" w:color="auto"/>
      </w:divBdr>
    </w:div>
    <w:div w:id="1728843086">
      <w:bodyDiv w:val="1"/>
      <w:marLeft w:val="0"/>
      <w:marRight w:val="0"/>
      <w:marTop w:val="0"/>
      <w:marBottom w:val="0"/>
      <w:divBdr>
        <w:top w:val="none" w:sz="0" w:space="0" w:color="auto"/>
        <w:left w:val="none" w:sz="0" w:space="0" w:color="auto"/>
        <w:bottom w:val="none" w:sz="0" w:space="0" w:color="auto"/>
        <w:right w:val="none" w:sz="0" w:space="0" w:color="auto"/>
      </w:divBdr>
    </w:div>
    <w:div w:id="1728988707">
      <w:bodyDiv w:val="1"/>
      <w:marLeft w:val="0"/>
      <w:marRight w:val="0"/>
      <w:marTop w:val="0"/>
      <w:marBottom w:val="0"/>
      <w:divBdr>
        <w:top w:val="none" w:sz="0" w:space="0" w:color="auto"/>
        <w:left w:val="none" w:sz="0" w:space="0" w:color="auto"/>
        <w:bottom w:val="none" w:sz="0" w:space="0" w:color="auto"/>
        <w:right w:val="none" w:sz="0" w:space="0" w:color="auto"/>
      </w:divBdr>
    </w:div>
    <w:div w:id="173076378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2070022">
      <w:bodyDiv w:val="1"/>
      <w:marLeft w:val="0"/>
      <w:marRight w:val="0"/>
      <w:marTop w:val="0"/>
      <w:marBottom w:val="0"/>
      <w:divBdr>
        <w:top w:val="none" w:sz="0" w:space="0" w:color="auto"/>
        <w:left w:val="none" w:sz="0" w:space="0" w:color="auto"/>
        <w:bottom w:val="none" w:sz="0" w:space="0" w:color="auto"/>
        <w:right w:val="none" w:sz="0" w:space="0" w:color="auto"/>
      </w:divBdr>
    </w:div>
    <w:div w:id="1733458314">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37582222">
      <w:bodyDiv w:val="1"/>
      <w:marLeft w:val="0"/>
      <w:marRight w:val="0"/>
      <w:marTop w:val="0"/>
      <w:marBottom w:val="0"/>
      <w:divBdr>
        <w:top w:val="none" w:sz="0" w:space="0" w:color="auto"/>
        <w:left w:val="none" w:sz="0" w:space="0" w:color="auto"/>
        <w:bottom w:val="none" w:sz="0" w:space="0" w:color="auto"/>
        <w:right w:val="none" w:sz="0" w:space="0" w:color="auto"/>
      </w:divBdr>
    </w:div>
    <w:div w:id="1737701179">
      <w:bodyDiv w:val="1"/>
      <w:marLeft w:val="0"/>
      <w:marRight w:val="0"/>
      <w:marTop w:val="0"/>
      <w:marBottom w:val="0"/>
      <w:divBdr>
        <w:top w:val="none" w:sz="0" w:space="0" w:color="auto"/>
        <w:left w:val="none" w:sz="0" w:space="0" w:color="auto"/>
        <w:bottom w:val="none" w:sz="0" w:space="0" w:color="auto"/>
        <w:right w:val="none" w:sz="0" w:space="0" w:color="auto"/>
      </w:divBdr>
    </w:div>
    <w:div w:id="1737967645">
      <w:bodyDiv w:val="1"/>
      <w:marLeft w:val="0"/>
      <w:marRight w:val="0"/>
      <w:marTop w:val="0"/>
      <w:marBottom w:val="0"/>
      <w:divBdr>
        <w:top w:val="none" w:sz="0" w:space="0" w:color="auto"/>
        <w:left w:val="none" w:sz="0" w:space="0" w:color="auto"/>
        <w:bottom w:val="none" w:sz="0" w:space="0" w:color="auto"/>
        <w:right w:val="none" w:sz="0" w:space="0" w:color="auto"/>
      </w:divBdr>
    </w:div>
    <w:div w:id="1737976548">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5370546">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57554757">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5028330">
      <w:bodyDiv w:val="1"/>
      <w:marLeft w:val="0"/>
      <w:marRight w:val="0"/>
      <w:marTop w:val="0"/>
      <w:marBottom w:val="0"/>
      <w:divBdr>
        <w:top w:val="none" w:sz="0" w:space="0" w:color="auto"/>
        <w:left w:val="none" w:sz="0" w:space="0" w:color="auto"/>
        <w:bottom w:val="none" w:sz="0" w:space="0" w:color="auto"/>
        <w:right w:val="none" w:sz="0" w:space="0" w:color="auto"/>
      </w:divBdr>
    </w:div>
    <w:div w:id="1766682296">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0076345">
      <w:bodyDiv w:val="1"/>
      <w:marLeft w:val="0"/>
      <w:marRight w:val="0"/>
      <w:marTop w:val="0"/>
      <w:marBottom w:val="0"/>
      <w:divBdr>
        <w:top w:val="none" w:sz="0" w:space="0" w:color="auto"/>
        <w:left w:val="none" w:sz="0" w:space="0" w:color="auto"/>
        <w:bottom w:val="none" w:sz="0" w:space="0" w:color="auto"/>
        <w:right w:val="none" w:sz="0" w:space="0" w:color="auto"/>
      </w:divBdr>
    </w:div>
    <w:div w:id="1770344092">
      <w:bodyDiv w:val="1"/>
      <w:marLeft w:val="0"/>
      <w:marRight w:val="0"/>
      <w:marTop w:val="0"/>
      <w:marBottom w:val="0"/>
      <w:divBdr>
        <w:top w:val="none" w:sz="0" w:space="0" w:color="auto"/>
        <w:left w:val="none" w:sz="0" w:space="0" w:color="auto"/>
        <w:bottom w:val="none" w:sz="0" w:space="0" w:color="auto"/>
        <w:right w:val="none" w:sz="0" w:space="0" w:color="auto"/>
      </w:divBdr>
    </w:div>
    <w:div w:id="1771117575">
      <w:bodyDiv w:val="1"/>
      <w:marLeft w:val="0"/>
      <w:marRight w:val="0"/>
      <w:marTop w:val="0"/>
      <w:marBottom w:val="0"/>
      <w:divBdr>
        <w:top w:val="none" w:sz="0" w:space="0" w:color="auto"/>
        <w:left w:val="none" w:sz="0" w:space="0" w:color="auto"/>
        <w:bottom w:val="none" w:sz="0" w:space="0" w:color="auto"/>
        <w:right w:val="none" w:sz="0" w:space="0" w:color="auto"/>
      </w:divBdr>
    </w:div>
    <w:div w:id="1772120620">
      <w:bodyDiv w:val="1"/>
      <w:marLeft w:val="0"/>
      <w:marRight w:val="0"/>
      <w:marTop w:val="0"/>
      <w:marBottom w:val="0"/>
      <w:divBdr>
        <w:top w:val="none" w:sz="0" w:space="0" w:color="auto"/>
        <w:left w:val="none" w:sz="0" w:space="0" w:color="auto"/>
        <w:bottom w:val="none" w:sz="0" w:space="0" w:color="auto"/>
        <w:right w:val="none" w:sz="0" w:space="0" w:color="auto"/>
      </w:divBdr>
    </w:div>
    <w:div w:id="1772159350">
      <w:bodyDiv w:val="1"/>
      <w:marLeft w:val="0"/>
      <w:marRight w:val="0"/>
      <w:marTop w:val="0"/>
      <w:marBottom w:val="0"/>
      <w:divBdr>
        <w:top w:val="none" w:sz="0" w:space="0" w:color="auto"/>
        <w:left w:val="none" w:sz="0" w:space="0" w:color="auto"/>
        <w:bottom w:val="none" w:sz="0" w:space="0" w:color="auto"/>
        <w:right w:val="none" w:sz="0" w:space="0" w:color="auto"/>
      </w:divBdr>
    </w:div>
    <w:div w:id="1773235854">
      <w:bodyDiv w:val="1"/>
      <w:marLeft w:val="0"/>
      <w:marRight w:val="0"/>
      <w:marTop w:val="0"/>
      <w:marBottom w:val="0"/>
      <w:divBdr>
        <w:top w:val="none" w:sz="0" w:space="0" w:color="auto"/>
        <w:left w:val="none" w:sz="0" w:space="0" w:color="auto"/>
        <w:bottom w:val="none" w:sz="0" w:space="0" w:color="auto"/>
        <w:right w:val="none" w:sz="0" w:space="0" w:color="auto"/>
      </w:divBdr>
    </w:div>
    <w:div w:id="1773429143">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4350994">
      <w:bodyDiv w:val="1"/>
      <w:marLeft w:val="0"/>
      <w:marRight w:val="0"/>
      <w:marTop w:val="0"/>
      <w:marBottom w:val="0"/>
      <w:divBdr>
        <w:top w:val="none" w:sz="0" w:space="0" w:color="auto"/>
        <w:left w:val="none" w:sz="0" w:space="0" w:color="auto"/>
        <w:bottom w:val="none" w:sz="0" w:space="0" w:color="auto"/>
        <w:right w:val="none" w:sz="0" w:space="0" w:color="auto"/>
      </w:divBdr>
    </w:div>
    <w:div w:id="1774477999">
      <w:bodyDiv w:val="1"/>
      <w:marLeft w:val="0"/>
      <w:marRight w:val="0"/>
      <w:marTop w:val="0"/>
      <w:marBottom w:val="0"/>
      <w:divBdr>
        <w:top w:val="none" w:sz="0" w:space="0" w:color="auto"/>
        <w:left w:val="none" w:sz="0" w:space="0" w:color="auto"/>
        <w:bottom w:val="none" w:sz="0" w:space="0" w:color="auto"/>
        <w:right w:val="none" w:sz="0" w:space="0" w:color="auto"/>
      </w:divBdr>
    </w:div>
    <w:div w:id="1774590534">
      <w:bodyDiv w:val="1"/>
      <w:marLeft w:val="0"/>
      <w:marRight w:val="0"/>
      <w:marTop w:val="0"/>
      <w:marBottom w:val="0"/>
      <w:divBdr>
        <w:top w:val="none" w:sz="0" w:space="0" w:color="auto"/>
        <w:left w:val="none" w:sz="0" w:space="0" w:color="auto"/>
        <w:bottom w:val="none" w:sz="0" w:space="0" w:color="auto"/>
        <w:right w:val="none" w:sz="0" w:space="0" w:color="auto"/>
      </w:divBdr>
    </w:div>
    <w:div w:id="1776055562">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2141845">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86001841">
      <w:bodyDiv w:val="1"/>
      <w:marLeft w:val="0"/>
      <w:marRight w:val="0"/>
      <w:marTop w:val="0"/>
      <w:marBottom w:val="0"/>
      <w:divBdr>
        <w:top w:val="none" w:sz="0" w:space="0" w:color="auto"/>
        <w:left w:val="none" w:sz="0" w:space="0" w:color="auto"/>
        <w:bottom w:val="none" w:sz="0" w:space="0" w:color="auto"/>
        <w:right w:val="none" w:sz="0" w:space="0" w:color="auto"/>
      </w:divBdr>
    </w:div>
    <w:div w:id="1787239723">
      <w:bodyDiv w:val="1"/>
      <w:marLeft w:val="0"/>
      <w:marRight w:val="0"/>
      <w:marTop w:val="0"/>
      <w:marBottom w:val="0"/>
      <w:divBdr>
        <w:top w:val="none" w:sz="0" w:space="0" w:color="auto"/>
        <w:left w:val="none" w:sz="0" w:space="0" w:color="auto"/>
        <w:bottom w:val="none" w:sz="0" w:space="0" w:color="auto"/>
        <w:right w:val="none" w:sz="0" w:space="0" w:color="auto"/>
      </w:divBdr>
    </w:div>
    <w:div w:id="1788161779">
      <w:bodyDiv w:val="1"/>
      <w:marLeft w:val="0"/>
      <w:marRight w:val="0"/>
      <w:marTop w:val="0"/>
      <w:marBottom w:val="0"/>
      <w:divBdr>
        <w:top w:val="none" w:sz="0" w:space="0" w:color="auto"/>
        <w:left w:val="none" w:sz="0" w:space="0" w:color="auto"/>
        <w:bottom w:val="none" w:sz="0" w:space="0" w:color="auto"/>
        <w:right w:val="none" w:sz="0" w:space="0" w:color="auto"/>
      </w:divBdr>
    </w:div>
    <w:div w:id="1788428707">
      <w:bodyDiv w:val="1"/>
      <w:marLeft w:val="0"/>
      <w:marRight w:val="0"/>
      <w:marTop w:val="0"/>
      <w:marBottom w:val="0"/>
      <w:divBdr>
        <w:top w:val="none" w:sz="0" w:space="0" w:color="auto"/>
        <w:left w:val="none" w:sz="0" w:space="0" w:color="auto"/>
        <w:bottom w:val="none" w:sz="0" w:space="0" w:color="auto"/>
        <w:right w:val="none" w:sz="0" w:space="0" w:color="auto"/>
      </w:divBdr>
    </w:div>
    <w:div w:id="1789163178">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0126415">
      <w:bodyDiv w:val="1"/>
      <w:marLeft w:val="0"/>
      <w:marRight w:val="0"/>
      <w:marTop w:val="0"/>
      <w:marBottom w:val="0"/>
      <w:divBdr>
        <w:top w:val="none" w:sz="0" w:space="0" w:color="auto"/>
        <w:left w:val="none" w:sz="0" w:space="0" w:color="auto"/>
        <w:bottom w:val="none" w:sz="0" w:space="0" w:color="auto"/>
        <w:right w:val="none" w:sz="0" w:space="0" w:color="auto"/>
      </w:divBdr>
    </w:div>
    <w:div w:id="1793553558">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798796159">
      <w:bodyDiv w:val="1"/>
      <w:marLeft w:val="0"/>
      <w:marRight w:val="0"/>
      <w:marTop w:val="0"/>
      <w:marBottom w:val="0"/>
      <w:divBdr>
        <w:top w:val="none" w:sz="0" w:space="0" w:color="auto"/>
        <w:left w:val="none" w:sz="0" w:space="0" w:color="auto"/>
        <w:bottom w:val="none" w:sz="0" w:space="0" w:color="auto"/>
        <w:right w:val="none" w:sz="0" w:space="0" w:color="auto"/>
      </w:divBdr>
    </w:div>
    <w:div w:id="1799834282">
      <w:bodyDiv w:val="1"/>
      <w:marLeft w:val="0"/>
      <w:marRight w:val="0"/>
      <w:marTop w:val="0"/>
      <w:marBottom w:val="0"/>
      <w:divBdr>
        <w:top w:val="none" w:sz="0" w:space="0" w:color="auto"/>
        <w:left w:val="none" w:sz="0" w:space="0" w:color="auto"/>
        <w:bottom w:val="none" w:sz="0" w:space="0" w:color="auto"/>
        <w:right w:val="none" w:sz="0" w:space="0" w:color="auto"/>
      </w:divBdr>
    </w:div>
    <w:div w:id="1799951984">
      <w:bodyDiv w:val="1"/>
      <w:marLeft w:val="0"/>
      <w:marRight w:val="0"/>
      <w:marTop w:val="0"/>
      <w:marBottom w:val="0"/>
      <w:divBdr>
        <w:top w:val="none" w:sz="0" w:space="0" w:color="auto"/>
        <w:left w:val="none" w:sz="0" w:space="0" w:color="auto"/>
        <w:bottom w:val="none" w:sz="0" w:space="0" w:color="auto"/>
        <w:right w:val="none" w:sz="0" w:space="0" w:color="auto"/>
      </w:divBdr>
    </w:div>
    <w:div w:id="1800296830">
      <w:bodyDiv w:val="1"/>
      <w:marLeft w:val="0"/>
      <w:marRight w:val="0"/>
      <w:marTop w:val="0"/>
      <w:marBottom w:val="0"/>
      <w:divBdr>
        <w:top w:val="none" w:sz="0" w:space="0" w:color="auto"/>
        <w:left w:val="none" w:sz="0" w:space="0" w:color="auto"/>
        <w:bottom w:val="none" w:sz="0" w:space="0" w:color="auto"/>
        <w:right w:val="none" w:sz="0" w:space="0" w:color="auto"/>
      </w:divBdr>
    </w:div>
    <w:div w:id="1803770834">
      <w:bodyDiv w:val="1"/>
      <w:marLeft w:val="0"/>
      <w:marRight w:val="0"/>
      <w:marTop w:val="0"/>
      <w:marBottom w:val="0"/>
      <w:divBdr>
        <w:top w:val="none" w:sz="0" w:space="0" w:color="auto"/>
        <w:left w:val="none" w:sz="0" w:space="0" w:color="auto"/>
        <w:bottom w:val="none" w:sz="0" w:space="0" w:color="auto"/>
        <w:right w:val="none" w:sz="0" w:space="0" w:color="auto"/>
      </w:divBdr>
    </w:div>
    <w:div w:id="1804225478">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265913">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8281114">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247447">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0899608">
      <w:bodyDiv w:val="1"/>
      <w:marLeft w:val="0"/>
      <w:marRight w:val="0"/>
      <w:marTop w:val="0"/>
      <w:marBottom w:val="0"/>
      <w:divBdr>
        <w:top w:val="none" w:sz="0" w:space="0" w:color="auto"/>
        <w:left w:val="none" w:sz="0" w:space="0" w:color="auto"/>
        <w:bottom w:val="none" w:sz="0" w:space="0" w:color="auto"/>
        <w:right w:val="none" w:sz="0" w:space="0" w:color="auto"/>
      </w:divBdr>
    </w:div>
    <w:div w:id="1814325715">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6601447">
      <w:bodyDiv w:val="1"/>
      <w:marLeft w:val="0"/>
      <w:marRight w:val="0"/>
      <w:marTop w:val="0"/>
      <w:marBottom w:val="0"/>
      <w:divBdr>
        <w:top w:val="none" w:sz="0" w:space="0" w:color="auto"/>
        <w:left w:val="none" w:sz="0" w:space="0" w:color="auto"/>
        <w:bottom w:val="none" w:sz="0" w:space="0" w:color="auto"/>
        <w:right w:val="none" w:sz="0" w:space="0" w:color="auto"/>
      </w:divBdr>
    </w:div>
    <w:div w:id="1817797313">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0531840">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4736997">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27277916">
      <w:bodyDiv w:val="1"/>
      <w:marLeft w:val="0"/>
      <w:marRight w:val="0"/>
      <w:marTop w:val="0"/>
      <w:marBottom w:val="0"/>
      <w:divBdr>
        <w:top w:val="none" w:sz="0" w:space="0" w:color="auto"/>
        <w:left w:val="none" w:sz="0" w:space="0" w:color="auto"/>
        <w:bottom w:val="none" w:sz="0" w:space="0" w:color="auto"/>
        <w:right w:val="none" w:sz="0" w:space="0" w:color="auto"/>
      </w:divBdr>
    </w:div>
    <w:div w:id="1828008027">
      <w:bodyDiv w:val="1"/>
      <w:marLeft w:val="0"/>
      <w:marRight w:val="0"/>
      <w:marTop w:val="0"/>
      <w:marBottom w:val="0"/>
      <w:divBdr>
        <w:top w:val="none" w:sz="0" w:space="0" w:color="auto"/>
        <w:left w:val="none" w:sz="0" w:space="0" w:color="auto"/>
        <w:bottom w:val="none" w:sz="0" w:space="0" w:color="auto"/>
        <w:right w:val="none" w:sz="0" w:space="0" w:color="auto"/>
      </w:divBdr>
    </w:div>
    <w:div w:id="1828092713">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1141578">
      <w:bodyDiv w:val="1"/>
      <w:marLeft w:val="0"/>
      <w:marRight w:val="0"/>
      <w:marTop w:val="0"/>
      <w:marBottom w:val="0"/>
      <w:divBdr>
        <w:top w:val="none" w:sz="0" w:space="0" w:color="auto"/>
        <w:left w:val="none" w:sz="0" w:space="0" w:color="auto"/>
        <w:bottom w:val="none" w:sz="0" w:space="0" w:color="auto"/>
        <w:right w:val="none" w:sz="0" w:space="0" w:color="auto"/>
      </w:divBdr>
    </w:div>
    <w:div w:id="1832912008">
      <w:bodyDiv w:val="1"/>
      <w:marLeft w:val="0"/>
      <w:marRight w:val="0"/>
      <w:marTop w:val="0"/>
      <w:marBottom w:val="0"/>
      <w:divBdr>
        <w:top w:val="none" w:sz="0" w:space="0" w:color="auto"/>
        <w:left w:val="none" w:sz="0" w:space="0" w:color="auto"/>
        <w:bottom w:val="none" w:sz="0" w:space="0" w:color="auto"/>
        <w:right w:val="none" w:sz="0" w:space="0" w:color="auto"/>
      </w:divBdr>
    </w:div>
    <w:div w:id="1832989114">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3792680">
      <w:bodyDiv w:val="1"/>
      <w:marLeft w:val="0"/>
      <w:marRight w:val="0"/>
      <w:marTop w:val="0"/>
      <w:marBottom w:val="0"/>
      <w:divBdr>
        <w:top w:val="none" w:sz="0" w:space="0" w:color="auto"/>
        <w:left w:val="none" w:sz="0" w:space="0" w:color="auto"/>
        <w:bottom w:val="none" w:sz="0" w:space="0" w:color="auto"/>
        <w:right w:val="none" w:sz="0" w:space="0" w:color="auto"/>
      </w:divBdr>
    </w:div>
    <w:div w:id="1837375826">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2502784">
      <w:bodyDiv w:val="1"/>
      <w:marLeft w:val="0"/>
      <w:marRight w:val="0"/>
      <w:marTop w:val="0"/>
      <w:marBottom w:val="0"/>
      <w:divBdr>
        <w:top w:val="none" w:sz="0" w:space="0" w:color="auto"/>
        <w:left w:val="none" w:sz="0" w:space="0" w:color="auto"/>
        <w:bottom w:val="none" w:sz="0" w:space="0" w:color="auto"/>
        <w:right w:val="none" w:sz="0" w:space="0" w:color="auto"/>
      </w:divBdr>
    </w:div>
    <w:div w:id="1843081808">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6364112">
      <w:bodyDiv w:val="1"/>
      <w:marLeft w:val="0"/>
      <w:marRight w:val="0"/>
      <w:marTop w:val="0"/>
      <w:marBottom w:val="0"/>
      <w:divBdr>
        <w:top w:val="none" w:sz="0" w:space="0" w:color="auto"/>
        <w:left w:val="none" w:sz="0" w:space="0" w:color="auto"/>
        <w:bottom w:val="none" w:sz="0" w:space="0" w:color="auto"/>
        <w:right w:val="none" w:sz="0" w:space="0" w:color="auto"/>
      </w:divBdr>
    </w:div>
    <w:div w:id="1846822533">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49367540">
      <w:bodyDiv w:val="1"/>
      <w:marLeft w:val="0"/>
      <w:marRight w:val="0"/>
      <w:marTop w:val="0"/>
      <w:marBottom w:val="0"/>
      <w:divBdr>
        <w:top w:val="none" w:sz="0" w:space="0" w:color="auto"/>
        <w:left w:val="none" w:sz="0" w:space="0" w:color="auto"/>
        <w:bottom w:val="none" w:sz="0" w:space="0" w:color="auto"/>
        <w:right w:val="none" w:sz="0" w:space="0" w:color="auto"/>
      </w:divBdr>
    </w:div>
    <w:div w:id="1851795287">
      <w:bodyDiv w:val="1"/>
      <w:marLeft w:val="0"/>
      <w:marRight w:val="0"/>
      <w:marTop w:val="0"/>
      <w:marBottom w:val="0"/>
      <w:divBdr>
        <w:top w:val="none" w:sz="0" w:space="0" w:color="auto"/>
        <w:left w:val="none" w:sz="0" w:space="0" w:color="auto"/>
        <w:bottom w:val="none" w:sz="0" w:space="0" w:color="auto"/>
        <w:right w:val="none" w:sz="0" w:space="0" w:color="auto"/>
      </w:divBdr>
    </w:div>
    <w:div w:id="1853105053">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166041">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61355380">
      <w:bodyDiv w:val="1"/>
      <w:marLeft w:val="0"/>
      <w:marRight w:val="0"/>
      <w:marTop w:val="0"/>
      <w:marBottom w:val="0"/>
      <w:divBdr>
        <w:top w:val="none" w:sz="0" w:space="0" w:color="auto"/>
        <w:left w:val="none" w:sz="0" w:space="0" w:color="auto"/>
        <w:bottom w:val="none" w:sz="0" w:space="0" w:color="auto"/>
        <w:right w:val="none" w:sz="0" w:space="0" w:color="auto"/>
      </w:divBdr>
    </w:div>
    <w:div w:id="1867474462">
      <w:bodyDiv w:val="1"/>
      <w:marLeft w:val="0"/>
      <w:marRight w:val="0"/>
      <w:marTop w:val="0"/>
      <w:marBottom w:val="0"/>
      <w:divBdr>
        <w:top w:val="none" w:sz="0" w:space="0" w:color="auto"/>
        <w:left w:val="none" w:sz="0" w:space="0" w:color="auto"/>
        <w:bottom w:val="none" w:sz="0" w:space="0" w:color="auto"/>
        <w:right w:val="none" w:sz="0" w:space="0" w:color="auto"/>
      </w:divBdr>
    </w:div>
    <w:div w:id="1868903316">
      <w:bodyDiv w:val="1"/>
      <w:marLeft w:val="0"/>
      <w:marRight w:val="0"/>
      <w:marTop w:val="0"/>
      <w:marBottom w:val="0"/>
      <w:divBdr>
        <w:top w:val="none" w:sz="0" w:space="0" w:color="auto"/>
        <w:left w:val="none" w:sz="0" w:space="0" w:color="auto"/>
        <w:bottom w:val="none" w:sz="0" w:space="0" w:color="auto"/>
        <w:right w:val="none" w:sz="0" w:space="0" w:color="auto"/>
      </w:divBdr>
    </w:div>
    <w:div w:id="1870559497">
      <w:bodyDiv w:val="1"/>
      <w:marLeft w:val="0"/>
      <w:marRight w:val="0"/>
      <w:marTop w:val="0"/>
      <w:marBottom w:val="0"/>
      <w:divBdr>
        <w:top w:val="none" w:sz="0" w:space="0" w:color="auto"/>
        <w:left w:val="none" w:sz="0" w:space="0" w:color="auto"/>
        <w:bottom w:val="none" w:sz="0" w:space="0" w:color="auto"/>
        <w:right w:val="none" w:sz="0" w:space="0" w:color="auto"/>
      </w:divBdr>
    </w:div>
    <w:div w:id="1872113371">
      <w:bodyDiv w:val="1"/>
      <w:marLeft w:val="0"/>
      <w:marRight w:val="0"/>
      <w:marTop w:val="0"/>
      <w:marBottom w:val="0"/>
      <w:divBdr>
        <w:top w:val="none" w:sz="0" w:space="0" w:color="auto"/>
        <w:left w:val="none" w:sz="0" w:space="0" w:color="auto"/>
        <w:bottom w:val="none" w:sz="0" w:space="0" w:color="auto"/>
        <w:right w:val="none" w:sz="0" w:space="0" w:color="auto"/>
      </w:divBdr>
    </w:div>
    <w:div w:id="1875579004">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84979034">
      <w:bodyDiv w:val="1"/>
      <w:marLeft w:val="0"/>
      <w:marRight w:val="0"/>
      <w:marTop w:val="0"/>
      <w:marBottom w:val="0"/>
      <w:divBdr>
        <w:top w:val="none" w:sz="0" w:space="0" w:color="auto"/>
        <w:left w:val="none" w:sz="0" w:space="0" w:color="auto"/>
        <w:bottom w:val="none" w:sz="0" w:space="0" w:color="auto"/>
        <w:right w:val="none" w:sz="0" w:space="0" w:color="auto"/>
      </w:divBdr>
    </w:div>
    <w:div w:id="1888182118">
      <w:bodyDiv w:val="1"/>
      <w:marLeft w:val="0"/>
      <w:marRight w:val="0"/>
      <w:marTop w:val="0"/>
      <w:marBottom w:val="0"/>
      <w:divBdr>
        <w:top w:val="none" w:sz="0" w:space="0" w:color="auto"/>
        <w:left w:val="none" w:sz="0" w:space="0" w:color="auto"/>
        <w:bottom w:val="none" w:sz="0" w:space="0" w:color="auto"/>
        <w:right w:val="none" w:sz="0" w:space="0" w:color="auto"/>
      </w:divBdr>
    </w:div>
    <w:div w:id="1890144474">
      <w:bodyDiv w:val="1"/>
      <w:marLeft w:val="0"/>
      <w:marRight w:val="0"/>
      <w:marTop w:val="0"/>
      <w:marBottom w:val="0"/>
      <w:divBdr>
        <w:top w:val="none" w:sz="0" w:space="0" w:color="auto"/>
        <w:left w:val="none" w:sz="0" w:space="0" w:color="auto"/>
        <w:bottom w:val="none" w:sz="0" w:space="0" w:color="auto"/>
        <w:right w:val="none" w:sz="0" w:space="0" w:color="auto"/>
      </w:divBdr>
    </w:div>
    <w:div w:id="1890222063">
      <w:bodyDiv w:val="1"/>
      <w:marLeft w:val="0"/>
      <w:marRight w:val="0"/>
      <w:marTop w:val="0"/>
      <w:marBottom w:val="0"/>
      <w:divBdr>
        <w:top w:val="none" w:sz="0" w:space="0" w:color="auto"/>
        <w:left w:val="none" w:sz="0" w:space="0" w:color="auto"/>
        <w:bottom w:val="none" w:sz="0" w:space="0" w:color="auto"/>
        <w:right w:val="none" w:sz="0" w:space="0" w:color="auto"/>
      </w:divBdr>
    </w:div>
    <w:div w:id="1892185455">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4345070">
      <w:bodyDiv w:val="1"/>
      <w:marLeft w:val="0"/>
      <w:marRight w:val="0"/>
      <w:marTop w:val="0"/>
      <w:marBottom w:val="0"/>
      <w:divBdr>
        <w:top w:val="none" w:sz="0" w:space="0" w:color="auto"/>
        <w:left w:val="none" w:sz="0" w:space="0" w:color="auto"/>
        <w:bottom w:val="none" w:sz="0" w:space="0" w:color="auto"/>
        <w:right w:val="none" w:sz="0" w:space="0" w:color="auto"/>
      </w:divBdr>
    </w:div>
    <w:div w:id="1895774181">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173024">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04019473">
      <w:bodyDiv w:val="1"/>
      <w:marLeft w:val="0"/>
      <w:marRight w:val="0"/>
      <w:marTop w:val="0"/>
      <w:marBottom w:val="0"/>
      <w:divBdr>
        <w:top w:val="none" w:sz="0" w:space="0" w:color="auto"/>
        <w:left w:val="none" w:sz="0" w:space="0" w:color="auto"/>
        <w:bottom w:val="none" w:sz="0" w:space="0" w:color="auto"/>
        <w:right w:val="none" w:sz="0" w:space="0" w:color="auto"/>
      </w:divBdr>
    </w:div>
    <w:div w:id="1904486718">
      <w:bodyDiv w:val="1"/>
      <w:marLeft w:val="0"/>
      <w:marRight w:val="0"/>
      <w:marTop w:val="0"/>
      <w:marBottom w:val="0"/>
      <w:divBdr>
        <w:top w:val="none" w:sz="0" w:space="0" w:color="auto"/>
        <w:left w:val="none" w:sz="0" w:space="0" w:color="auto"/>
        <w:bottom w:val="none" w:sz="0" w:space="0" w:color="auto"/>
        <w:right w:val="none" w:sz="0" w:space="0" w:color="auto"/>
      </w:divBdr>
    </w:div>
    <w:div w:id="1904636370">
      <w:bodyDiv w:val="1"/>
      <w:marLeft w:val="0"/>
      <w:marRight w:val="0"/>
      <w:marTop w:val="0"/>
      <w:marBottom w:val="0"/>
      <w:divBdr>
        <w:top w:val="none" w:sz="0" w:space="0" w:color="auto"/>
        <w:left w:val="none" w:sz="0" w:space="0" w:color="auto"/>
        <w:bottom w:val="none" w:sz="0" w:space="0" w:color="auto"/>
        <w:right w:val="none" w:sz="0" w:space="0" w:color="auto"/>
      </w:divBdr>
    </w:div>
    <w:div w:id="1906259629">
      <w:bodyDiv w:val="1"/>
      <w:marLeft w:val="0"/>
      <w:marRight w:val="0"/>
      <w:marTop w:val="0"/>
      <w:marBottom w:val="0"/>
      <w:divBdr>
        <w:top w:val="none" w:sz="0" w:space="0" w:color="auto"/>
        <w:left w:val="none" w:sz="0" w:space="0" w:color="auto"/>
        <w:bottom w:val="none" w:sz="0" w:space="0" w:color="auto"/>
        <w:right w:val="none" w:sz="0" w:space="0" w:color="auto"/>
      </w:divBdr>
    </w:div>
    <w:div w:id="1909344060">
      <w:bodyDiv w:val="1"/>
      <w:marLeft w:val="0"/>
      <w:marRight w:val="0"/>
      <w:marTop w:val="0"/>
      <w:marBottom w:val="0"/>
      <w:divBdr>
        <w:top w:val="none" w:sz="0" w:space="0" w:color="auto"/>
        <w:left w:val="none" w:sz="0" w:space="0" w:color="auto"/>
        <w:bottom w:val="none" w:sz="0" w:space="0" w:color="auto"/>
        <w:right w:val="none" w:sz="0" w:space="0" w:color="auto"/>
      </w:divBdr>
    </w:div>
    <w:div w:id="1911386851">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15580390">
      <w:bodyDiv w:val="1"/>
      <w:marLeft w:val="0"/>
      <w:marRight w:val="0"/>
      <w:marTop w:val="0"/>
      <w:marBottom w:val="0"/>
      <w:divBdr>
        <w:top w:val="none" w:sz="0" w:space="0" w:color="auto"/>
        <w:left w:val="none" w:sz="0" w:space="0" w:color="auto"/>
        <w:bottom w:val="none" w:sz="0" w:space="0" w:color="auto"/>
        <w:right w:val="none" w:sz="0" w:space="0" w:color="auto"/>
      </w:divBdr>
    </w:div>
    <w:div w:id="1921980599">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3950859">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24692">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0775976">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7402343">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43805242">
      <w:bodyDiv w:val="1"/>
      <w:marLeft w:val="0"/>
      <w:marRight w:val="0"/>
      <w:marTop w:val="0"/>
      <w:marBottom w:val="0"/>
      <w:divBdr>
        <w:top w:val="none" w:sz="0" w:space="0" w:color="auto"/>
        <w:left w:val="none" w:sz="0" w:space="0" w:color="auto"/>
        <w:bottom w:val="none" w:sz="0" w:space="0" w:color="auto"/>
        <w:right w:val="none" w:sz="0" w:space="0" w:color="auto"/>
      </w:divBdr>
    </w:div>
    <w:div w:id="1946379201">
      <w:bodyDiv w:val="1"/>
      <w:marLeft w:val="0"/>
      <w:marRight w:val="0"/>
      <w:marTop w:val="0"/>
      <w:marBottom w:val="0"/>
      <w:divBdr>
        <w:top w:val="none" w:sz="0" w:space="0" w:color="auto"/>
        <w:left w:val="none" w:sz="0" w:space="0" w:color="auto"/>
        <w:bottom w:val="none" w:sz="0" w:space="0" w:color="auto"/>
        <w:right w:val="none" w:sz="0" w:space="0" w:color="auto"/>
      </w:divBdr>
    </w:div>
    <w:div w:id="1948272500">
      <w:bodyDiv w:val="1"/>
      <w:marLeft w:val="0"/>
      <w:marRight w:val="0"/>
      <w:marTop w:val="0"/>
      <w:marBottom w:val="0"/>
      <w:divBdr>
        <w:top w:val="none" w:sz="0" w:space="0" w:color="auto"/>
        <w:left w:val="none" w:sz="0" w:space="0" w:color="auto"/>
        <w:bottom w:val="none" w:sz="0" w:space="0" w:color="auto"/>
        <w:right w:val="none" w:sz="0" w:space="0" w:color="auto"/>
      </w:divBdr>
    </w:div>
    <w:div w:id="1948349071">
      <w:bodyDiv w:val="1"/>
      <w:marLeft w:val="0"/>
      <w:marRight w:val="0"/>
      <w:marTop w:val="0"/>
      <w:marBottom w:val="0"/>
      <w:divBdr>
        <w:top w:val="none" w:sz="0" w:space="0" w:color="auto"/>
        <w:left w:val="none" w:sz="0" w:space="0" w:color="auto"/>
        <w:bottom w:val="none" w:sz="0" w:space="0" w:color="auto"/>
        <w:right w:val="none" w:sz="0" w:space="0" w:color="auto"/>
      </w:divBdr>
    </w:div>
    <w:div w:id="1948463750">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0494">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0477565">
      <w:bodyDiv w:val="1"/>
      <w:marLeft w:val="0"/>
      <w:marRight w:val="0"/>
      <w:marTop w:val="0"/>
      <w:marBottom w:val="0"/>
      <w:divBdr>
        <w:top w:val="none" w:sz="0" w:space="0" w:color="auto"/>
        <w:left w:val="none" w:sz="0" w:space="0" w:color="auto"/>
        <w:bottom w:val="none" w:sz="0" w:space="0" w:color="auto"/>
        <w:right w:val="none" w:sz="0" w:space="0" w:color="auto"/>
      </w:divBdr>
    </w:div>
    <w:div w:id="1971008196">
      <w:bodyDiv w:val="1"/>
      <w:marLeft w:val="0"/>
      <w:marRight w:val="0"/>
      <w:marTop w:val="0"/>
      <w:marBottom w:val="0"/>
      <w:divBdr>
        <w:top w:val="none" w:sz="0" w:space="0" w:color="auto"/>
        <w:left w:val="none" w:sz="0" w:space="0" w:color="auto"/>
        <w:bottom w:val="none" w:sz="0" w:space="0" w:color="auto"/>
        <w:right w:val="none" w:sz="0" w:space="0" w:color="auto"/>
      </w:divBdr>
    </w:div>
    <w:div w:id="1971545553">
      <w:bodyDiv w:val="1"/>
      <w:marLeft w:val="0"/>
      <w:marRight w:val="0"/>
      <w:marTop w:val="0"/>
      <w:marBottom w:val="0"/>
      <w:divBdr>
        <w:top w:val="none" w:sz="0" w:space="0" w:color="auto"/>
        <w:left w:val="none" w:sz="0" w:space="0" w:color="auto"/>
        <w:bottom w:val="none" w:sz="0" w:space="0" w:color="auto"/>
        <w:right w:val="none" w:sz="0" w:space="0" w:color="auto"/>
      </w:divBdr>
    </w:div>
    <w:div w:id="1971546907">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4217135">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2684945">
      <w:bodyDiv w:val="1"/>
      <w:marLeft w:val="0"/>
      <w:marRight w:val="0"/>
      <w:marTop w:val="0"/>
      <w:marBottom w:val="0"/>
      <w:divBdr>
        <w:top w:val="none" w:sz="0" w:space="0" w:color="auto"/>
        <w:left w:val="none" w:sz="0" w:space="0" w:color="auto"/>
        <w:bottom w:val="none" w:sz="0" w:space="0" w:color="auto"/>
        <w:right w:val="none" w:sz="0" w:space="0" w:color="auto"/>
      </w:divBdr>
    </w:div>
    <w:div w:id="1983146451">
      <w:bodyDiv w:val="1"/>
      <w:marLeft w:val="0"/>
      <w:marRight w:val="0"/>
      <w:marTop w:val="0"/>
      <w:marBottom w:val="0"/>
      <w:divBdr>
        <w:top w:val="none" w:sz="0" w:space="0" w:color="auto"/>
        <w:left w:val="none" w:sz="0" w:space="0" w:color="auto"/>
        <w:bottom w:val="none" w:sz="0" w:space="0" w:color="auto"/>
        <w:right w:val="none" w:sz="0" w:space="0" w:color="auto"/>
      </w:divBdr>
    </w:div>
    <w:div w:id="1985045824">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87005009">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1995837198">
      <w:bodyDiv w:val="1"/>
      <w:marLeft w:val="0"/>
      <w:marRight w:val="0"/>
      <w:marTop w:val="0"/>
      <w:marBottom w:val="0"/>
      <w:divBdr>
        <w:top w:val="none" w:sz="0" w:space="0" w:color="auto"/>
        <w:left w:val="none" w:sz="0" w:space="0" w:color="auto"/>
        <w:bottom w:val="none" w:sz="0" w:space="0" w:color="auto"/>
        <w:right w:val="none" w:sz="0" w:space="0" w:color="auto"/>
      </w:divBdr>
    </w:div>
    <w:div w:id="1998150437">
      <w:bodyDiv w:val="1"/>
      <w:marLeft w:val="0"/>
      <w:marRight w:val="0"/>
      <w:marTop w:val="0"/>
      <w:marBottom w:val="0"/>
      <w:divBdr>
        <w:top w:val="none" w:sz="0" w:space="0" w:color="auto"/>
        <w:left w:val="none" w:sz="0" w:space="0" w:color="auto"/>
        <w:bottom w:val="none" w:sz="0" w:space="0" w:color="auto"/>
        <w:right w:val="none" w:sz="0" w:space="0" w:color="auto"/>
      </w:divBdr>
    </w:div>
    <w:div w:id="2002344728">
      <w:bodyDiv w:val="1"/>
      <w:marLeft w:val="0"/>
      <w:marRight w:val="0"/>
      <w:marTop w:val="0"/>
      <w:marBottom w:val="0"/>
      <w:divBdr>
        <w:top w:val="none" w:sz="0" w:space="0" w:color="auto"/>
        <w:left w:val="none" w:sz="0" w:space="0" w:color="auto"/>
        <w:bottom w:val="none" w:sz="0" w:space="0" w:color="auto"/>
        <w:right w:val="none" w:sz="0" w:space="0" w:color="auto"/>
      </w:divBdr>
    </w:div>
    <w:div w:id="2005664315">
      <w:bodyDiv w:val="1"/>
      <w:marLeft w:val="0"/>
      <w:marRight w:val="0"/>
      <w:marTop w:val="0"/>
      <w:marBottom w:val="0"/>
      <w:divBdr>
        <w:top w:val="none" w:sz="0" w:space="0" w:color="auto"/>
        <w:left w:val="none" w:sz="0" w:space="0" w:color="auto"/>
        <w:bottom w:val="none" w:sz="0" w:space="0" w:color="auto"/>
        <w:right w:val="none" w:sz="0" w:space="0" w:color="auto"/>
      </w:divBdr>
    </w:div>
    <w:div w:id="2006784531">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08820880">
      <w:bodyDiv w:val="1"/>
      <w:marLeft w:val="0"/>
      <w:marRight w:val="0"/>
      <w:marTop w:val="0"/>
      <w:marBottom w:val="0"/>
      <w:divBdr>
        <w:top w:val="none" w:sz="0" w:space="0" w:color="auto"/>
        <w:left w:val="none" w:sz="0" w:space="0" w:color="auto"/>
        <w:bottom w:val="none" w:sz="0" w:space="0" w:color="auto"/>
        <w:right w:val="none" w:sz="0" w:space="0" w:color="auto"/>
      </w:divBdr>
    </w:div>
    <w:div w:id="2009792741">
      <w:bodyDiv w:val="1"/>
      <w:marLeft w:val="0"/>
      <w:marRight w:val="0"/>
      <w:marTop w:val="0"/>
      <w:marBottom w:val="0"/>
      <w:divBdr>
        <w:top w:val="none" w:sz="0" w:space="0" w:color="auto"/>
        <w:left w:val="none" w:sz="0" w:space="0" w:color="auto"/>
        <w:bottom w:val="none" w:sz="0" w:space="0" w:color="auto"/>
        <w:right w:val="none" w:sz="0" w:space="0" w:color="auto"/>
      </w:divBdr>
    </w:div>
    <w:div w:id="2010132272">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44494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17808732">
      <w:bodyDiv w:val="1"/>
      <w:marLeft w:val="0"/>
      <w:marRight w:val="0"/>
      <w:marTop w:val="0"/>
      <w:marBottom w:val="0"/>
      <w:divBdr>
        <w:top w:val="none" w:sz="0" w:space="0" w:color="auto"/>
        <w:left w:val="none" w:sz="0" w:space="0" w:color="auto"/>
        <w:bottom w:val="none" w:sz="0" w:space="0" w:color="auto"/>
        <w:right w:val="none" w:sz="0" w:space="0" w:color="auto"/>
      </w:divBdr>
    </w:div>
    <w:div w:id="2018532325">
      <w:bodyDiv w:val="1"/>
      <w:marLeft w:val="0"/>
      <w:marRight w:val="0"/>
      <w:marTop w:val="0"/>
      <w:marBottom w:val="0"/>
      <w:divBdr>
        <w:top w:val="none" w:sz="0" w:space="0" w:color="auto"/>
        <w:left w:val="none" w:sz="0" w:space="0" w:color="auto"/>
        <w:bottom w:val="none" w:sz="0" w:space="0" w:color="auto"/>
        <w:right w:val="none" w:sz="0" w:space="0" w:color="auto"/>
      </w:divBdr>
    </w:div>
    <w:div w:id="2019574229">
      <w:bodyDiv w:val="1"/>
      <w:marLeft w:val="0"/>
      <w:marRight w:val="0"/>
      <w:marTop w:val="0"/>
      <w:marBottom w:val="0"/>
      <w:divBdr>
        <w:top w:val="none" w:sz="0" w:space="0" w:color="auto"/>
        <w:left w:val="none" w:sz="0" w:space="0" w:color="auto"/>
        <w:bottom w:val="none" w:sz="0" w:space="0" w:color="auto"/>
        <w:right w:val="none" w:sz="0" w:space="0" w:color="auto"/>
      </w:divBdr>
    </w:div>
    <w:div w:id="2019843228">
      <w:bodyDiv w:val="1"/>
      <w:marLeft w:val="0"/>
      <w:marRight w:val="0"/>
      <w:marTop w:val="0"/>
      <w:marBottom w:val="0"/>
      <w:divBdr>
        <w:top w:val="none" w:sz="0" w:space="0" w:color="auto"/>
        <w:left w:val="none" w:sz="0" w:space="0" w:color="auto"/>
        <w:bottom w:val="none" w:sz="0" w:space="0" w:color="auto"/>
        <w:right w:val="none" w:sz="0" w:space="0" w:color="auto"/>
      </w:divBdr>
    </w:div>
    <w:div w:id="2020156011">
      <w:bodyDiv w:val="1"/>
      <w:marLeft w:val="0"/>
      <w:marRight w:val="0"/>
      <w:marTop w:val="0"/>
      <w:marBottom w:val="0"/>
      <w:divBdr>
        <w:top w:val="none" w:sz="0" w:space="0" w:color="auto"/>
        <w:left w:val="none" w:sz="0" w:space="0" w:color="auto"/>
        <w:bottom w:val="none" w:sz="0" w:space="0" w:color="auto"/>
        <w:right w:val="none" w:sz="0" w:space="0" w:color="auto"/>
      </w:divBdr>
    </w:div>
    <w:div w:id="2022853178">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23555508">
      <w:bodyDiv w:val="1"/>
      <w:marLeft w:val="0"/>
      <w:marRight w:val="0"/>
      <w:marTop w:val="0"/>
      <w:marBottom w:val="0"/>
      <w:divBdr>
        <w:top w:val="none" w:sz="0" w:space="0" w:color="auto"/>
        <w:left w:val="none" w:sz="0" w:space="0" w:color="auto"/>
        <w:bottom w:val="none" w:sz="0" w:space="0" w:color="auto"/>
        <w:right w:val="none" w:sz="0" w:space="0" w:color="auto"/>
      </w:divBdr>
    </w:div>
    <w:div w:id="2023703593">
      <w:bodyDiv w:val="1"/>
      <w:marLeft w:val="0"/>
      <w:marRight w:val="0"/>
      <w:marTop w:val="0"/>
      <w:marBottom w:val="0"/>
      <w:divBdr>
        <w:top w:val="none" w:sz="0" w:space="0" w:color="auto"/>
        <w:left w:val="none" w:sz="0" w:space="0" w:color="auto"/>
        <w:bottom w:val="none" w:sz="0" w:space="0" w:color="auto"/>
        <w:right w:val="none" w:sz="0" w:space="0" w:color="auto"/>
      </w:divBdr>
    </w:div>
    <w:div w:id="2025202162">
      <w:bodyDiv w:val="1"/>
      <w:marLeft w:val="0"/>
      <w:marRight w:val="0"/>
      <w:marTop w:val="0"/>
      <w:marBottom w:val="0"/>
      <w:divBdr>
        <w:top w:val="none" w:sz="0" w:space="0" w:color="auto"/>
        <w:left w:val="none" w:sz="0" w:space="0" w:color="auto"/>
        <w:bottom w:val="none" w:sz="0" w:space="0" w:color="auto"/>
        <w:right w:val="none" w:sz="0" w:space="0" w:color="auto"/>
      </w:divBdr>
    </w:div>
    <w:div w:id="2025788168">
      <w:bodyDiv w:val="1"/>
      <w:marLeft w:val="0"/>
      <w:marRight w:val="0"/>
      <w:marTop w:val="0"/>
      <w:marBottom w:val="0"/>
      <w:divBdr>
        <w:top w:val="none" w:sz="0" w:space="0" w:color="auto"/>
        <w:left w:val="none" w:sz="0" w:space="0" w:color="auto"/>
        <w:bottom w:val="none" w:sz="0" w:space="0" w:color="auto"/>
        <w:right w:val="none" w:sz="0" w:space="0" w:color="auto"/>
      </w:divBdr>
    </w:div>
    <w:div w:id="2037266788">
      <w:bodyDiv w:val="1"/>
      <w:marLeft w:val="0"/>
      <w:marRight w:val="0"/>
      <w:marTop w:val="0"/>
      <w:marBottom w:val="0"/>
      <w:divBdr>
        <w:top w:val="none" w:sz="0" w:space="0" w:color="auto"/>
        <w:left w:val="none" w:sz="0" w:space="0" w:color="auto"/>
        <w:bottom w:val="none" w:sz="0" w:space="0" w:color="auto"/>
        <w:right w:val="none" w:sz="0" w:space="0" w:color="auto"/>
      </w:divBdr>
    </w:div>
    <w:div w:id="2039308772">
      <w:bodyDiv w:val="1"/>
      <w:marLeft w:val="0"/>
      <w:marRight w:val="0"/>
      <w:marTop w:val="0"/>
      <w:marBottom w:val="0"/>
      <w:divBdr>
        <w:top w:val="none" w:sz="0" w:space="0" w:color="auto"/>
        <w:left w:val="none" w:sz="0" w:space="0" w:color="auto"/>
        <w:bottom w:val="none" w:sz="0" w:space="0" w:color="auto"/>
        <w:right w:val="none" w:sz="0" w:space="0" w:color="auto"/>
      </w:divBdr>
    </w:div>
    <w:div w:id="2039312201">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44472986">
      <w:bodyDiv w:val="1"/>
      <w:marLeft w:val="0"/>
      <w:marRight w:val="0"/>
      <w:marTop w:val="0"/>
      <w:marBottom w:val="0"/>
      <w:divBdr>
        <w:top w:val="none" w:sz="0" w:space="0" w:color="auto"/>
        <w:left w:val="none" w:sz="0" w:space="0" w:color="auto"/>
        <w:bottom w:val="none" w:sz="0" w:space="0" w:color="auto"/>
        <w:right w:val="none" w:sz="0" w:space="0" w:color="auto"/>
      </w:divBdr>
    </w:div>
    <w:div w:id="2045517278">
      <w:bodyDiv w:val="1"/>
      <w:marLeft w:val="0"/>
      <w:marRight w:val="0"/>
      <w:marTop w:val="0"/>
      <w:marBottom w:val="0"/>
      <w:divBdr>
        <w:top w:val="none" w:sz="0" w:space="0" w:color="auto"/>
        <w:left w:val="none" w:sz="0" w:space="0" w:color="auto"/>
        <w:bottom w:val="none" w:sz="0" w:space="0" w:color="auto"/>
        <w:right w:val="none" w:sz="0" w:space="0" w:color="auto"/>
      </w:divBdr>
    </w:div>
    <w:div w:id="2047216088">
      <w:bodyDiv w:val="1"/>
      <w:marLeft w:val="0"/>
      <w:marRight w:val="0"/>
      <w:marTop w:val="0"/>
      <w:marBottom w:val="0"/>
      <w:divBdr>
        <w:top w:val="none" w:sz="0" w:space="0" w:color="auto"/>
        <w:left w:val="none" w:sz="0" w:space="0" w:color="auto"/>
        <w:bottom w:val="none" w:sz="0" w:space="0" w:color="auto"/>
        <w:right w:val="none" w:sz="0" w:space="0" w:color="auto"/>
      </w:divBdr>
    </w:div>
    <w:div w:id="2049211778">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56732389">
      <w:bodyDiv w:val="1"/>
      <w:marLeft w:val="0"/>
      <w:marRight w:val="0"/>
      <w:marTop w:val="0"/>
      <w:marBottom w:val="0"/>
      <w:divBdr>
        <w:top w:val="none" w:sz="0" w:space="0" w:color="auto"/>
        <w:left w:val="none" w:sz="0" w:space="0" w:color="auto"/>
        <w:bottom w:val="none" w:sz="0" w:space="0" w:color="auto"/>
        <w:right w:val="none" w:sz="0" w:space="0" w:color="auto"/>
      </w:divBdr>
    </w:div>
    <w:div w:id="2056855666">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0398816">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5173470">
      <w:bodyDiv w:val="1"/>
      <w:marLeft w:val="0"/>
      <w:marRight w:val="0"/>
      <w:marTop w:val="0"/>
      <w:marBottom w:val="0"/>
      <w:divBdr>
        <w:top w:val="none" w:sz="0" w:space="0" w:color="auto"/>
        <w:left w:val="none" w:sz="0" w:space="0" w:color="auto"/>
        <w:bottom w:val="none" w:sz="0" w:space="0" w:color="auto"/>
        <w:right w:val="none" w:sz="0" w:space="0" w:color="auto"/>
      </w:divBdr>
    </w:div>
    <w:div w:id="2065792571">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69300026">
      <w:bodyDiv w:val="1"/>
      <w:marLeft w:val="0"/>
      <w:marRight w:val="0"/>
      <w:marTop w:val="0"/>
      <w:marBottom w:val="0"/>
      <w:divBdr>
        <w:top w:val="none" w:sz="0" w:space="0" w:color="auto"/>
        <w:left w:val="none" w:sz="0" w:space="0" w:color="auto"/>
        <w:bottom w:val="none" w:sz="0" w:space="0" w:color="auto"/>
        <w:right w:val="none" w:sz="0" w:space="0" w:color="auto"/>
      </w:divBdr>
    </w:div>
    <w:div w:id="2071994735">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73695122">
      <w:bodyDiv w:val="1"/>
      <w:marLeft w:val="0"/>
      <w:marRight w:val="0"/>
      <w:marTop w:val="0"/>
      <w:marBottom w:val="0"/>
      <w:divBdr>
        <w:top w:val="none" w:sz="0" w:space="0" w:color="auto"/>
        <w:left w:val="none" w:sz="0" w:space="0" w:color="auto"/>
        <w:bottom w:val="none" w:sz="0" w:space="0" w:color="auto"/>
        <w:right w:val="none" w:sz="0" w:space="0" w:color="auto"/>
      </w:divBdr>
    </w:div>
    <w:div w:id="2073774974">
      <w:bodyDiv w:val="1"/>
      <w:marLeft w:val="0"/>
      <w:marRight w:val="0"/>
      <w:marTop w:val="0"/>
      <w:marBottom w:val="0"/>
      <w:divBdr>
        <w:top w:val="none" w:sz="0" w:space="0" w:color="auto"/>
        <w:left w:val="none" w:sz="0" w:space="0" w:color="auto"/>
        <w:bottom w:val="none" w:sz="0" w:space="0" w:color="auto"/>
        <w:right w:val="none" w:sz="0" w:space="0" w:color="auto"/>
      </w:divBdr>
    </w:div>
    <w:div w:id="2074310281">
      <w:bodyDiv w:val="1"/>
      <w:marLeft w:val="0"/>
      <w:marRight w:val="0"/>
      <w:marTop w:val="0"/>
      <w:marBottom w:val="0"/>
      <w:divBdr>
        <w:top w:val="none" w:sz="0" w:space="0" w:color="auto"/>
        <w:left w:val="none" w:sz="0" w:space="0" w:color="auto"/>
        <w:bottom w:val="none" w:sz="0" w:space="0" w:color="auto"/>
        <w:right w:val="none" w:sz="0" w:space="0" w:color="auto"/>
      </w:divBdr>
    </w:div>
    <w:div w:id="2074692663">
      <w:bodyDiv w:val="1"/>
      <w:marLeft w:val="0"/>
      <w:marRight w:val="0"/>
      <w:marTop w:val="0"/>
      <w:marBottom w:val="0"/>
      <w:divBdr>
        <w:top w:val="none" w:sz="0" w:space="0" w:color="auto"/>
        <w:left w:val="none" w:sz="0" w:space="0" w:color="auto"/>
        <w:bottom w:val="none" w:sz="0" w:space="0" w:color="auto"/>
        <w:right w:val="none" w:sz="0" w:space="0" w:color="auto"/>
      </w:divBdr>
    </w:div>
    <w:div w:id="2079207769">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2290186">
      <w:bodyDiv w:val="1"/>
      <w:marLeft w:val="0"/>
      <w:marRight w:val="0"/>
      <w:marTop w:val="0"/>
      <w:marBottom w:val="0"/>
      <w:divBdr>
        <w:top w:val="none" w:sz="0" w:space="0" w:color="auto"/>
        <w:left w:val="none" w:sz="0" w:space="0" w:color="auto"/>
        <w:bottom w:val="none" w:sz="0" w:space="0" w:color="auto"/>
        <w:right w:val="none" w:sz="0" w:space="0" w:color="auto"/>
      </w:divBdr>
    </w:div>
    <w:div w:id="2082291294">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1198659">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3315700">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5394649">
      <w:bodyDiv w:val="1"/>
      <w:marLeft w:val="0"/>
      <w:marRight w:val="0"/>
      <w:marTop w:val="0"/>
      <w:marBottom w:val="0"/>
      <w:divBdr>
        <w:top w:val="none" w:sz="0" w:space="0" w:color="auto"/>
        <w:left w:val="none" w:sz="0" w:space="0" w:color="auto"/>
        <w:bottom w:val="none" w:sz="0" w:space="0" w:color="auto"/>
        <w:right w:val="none" w:sz="0" w:space="0" w:color="auto"/>
      </w:divBdr>
    </w:div>
    <w:div w:id="2096315435">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099213201">
      <w:bodyDiv w:val="1"/>
      <w:marLeft w:val="0"/>
      <w:marRight w:val="0"/>
      <w:marTop w:val="0"/>
      <w:marBottom w:val="0"/>
      <w:divBdr>
        <w:top w:val="none" w:sz="0" w:space="0" w:color="auto"/>
        <w:left w:val="none" w:sz="0" w:space="0" w:color="auto"/>
        <w:bottom w:val="none" w:sz="0" w:space="0" w:color="auto"/>
        <w:right w:val="none" w:sz="0" w:space="0" w:color="auto"/>
      </w:divBdr>
    </w:div>
    <w:div w:id="2100323309">
      <w:bodyDiv w:val="1"/>
      <w:marLeft w:val="0"/>
      <w:marRight w:val="0"/>
      <w:marTop w:val="0"/>
      <w:marBottom w:val="0"/>
      <w:divBdr>
        <w:top w:val="none" w:sz="0" w:space="0" w:color="auto"/>
        <w:left w:val="none" w:sz="0" w:space="0" w:color="auto"/>
        <w:bottom w:val="none" w:sz="0" w:space="0" w:color="auto"/>
        <w:right w:val="none" w:sz="0" w:space="0" w:color="auto"/>
      </w:divBdr>
    </w:div>
    <w:div w:id="2105224959">
      <w:bodyDiv w:val="1"/>
      <w:marLeft w:val="0"/>
      <w:marRight w:val="0"/>
      <w:marTop w:val="0"/>
      <w:marBottom w:val="0"/>
      <w:divBdr>
        <w:top w:val="none" w:sz="0" w:space="0" w:color="auto"/>
        <w:left w:val="none" w:sz="0" w:space="0" w:color="auto"/>
        <w:bottom w:val="none" w:sz="0" w:space="0" w:color="auto"/>
        <w:right w:val="none" w:sz="0" w:space="0" w:color="auto"/>
      </w:divBdr>
    </w:div>
    <w:div w:id="2105296168">
      <w:bodyDiv w:val="1"/>
      <w:marLeft w:val="0"/>
      <w:marRight w:val="0"/>
      <w:marTop w:val="0"/>
      <w:marBottom w:val="0"/>
      <w:divBdr>
        <w:top w:val="none" w:sz="0" w:space="0" w:color="auto"/>
        <w:left w:val="none" w:sz="0" w:space="0" w:color="auto"/>
        <w:bottom w:val="none" w:sz="0" w:space="0" w:color="auto"/>
        <w:right w:val="none" w:sz="0" w:space="0" w:color="auto"/>
      </w:divBdr>
    </w:div>
    <w:div w:id="2106224178">
      <w:bodyDiv w:val="1"/>
      <w:marLeft w:val="0"/>
      <w:marRight w:val="0"/>
      <w:marTop w:val="0"/>
      <w:marBottom w:val="0"/>
      <w:divBdr>
        <w:top w:val="none" w:sz="0" w:space="0" w:color="auto"/>
        <w:left w:val="none" w:sz="0" w:space="0" w:color="auto"/>
        <w:bottom w:val="none" w:sz="0" w:space="0" w:color="auto"/>
        <w:right w:val="none" w:sz="0" w:space="0" w:color="auto"/>
      </w:divBdr>
    </w:div>
    <w:div w:id="2106417112">
      <w:bodyDiv w:val="1"/>
      <w:marLeft w:val="0"/>
      <w:marRight w:val="0"/>
      <w:marTop w:val="0"/>
      <w:marBottom w:val="0"/>
      <w:divBdr>
        <w:top w:val="none" w:sz="0" w:space="0" w:color="auto"/>
        <w:left w:val="none" w:sz="0" w:space="0" w:color="auto"/>
        <w:bottom w:val="none" w:sz="0" w:space="0" w:color="auto"/>
        <w:right w:val="none" w:sz="0" w:space="0" w:color="auto"/>
      </w:divBdr>
    </w:div>
    <w:div w:id="2107268138">
      <w:bodyDiv w:val="1"/>
      <w:marLeft w:val="0"/>
      <w:marRight w:val="0"/>
      <w:marTop w:val="0"/>
      <w:marBottom w:val="0"/>
      <w:divBdr>
        <w:top w:val="none" w:sz="0" w:space="0" w:color="auto"/>
        <w:left w:val="none" w:sz="0" w:space="0" w:color="auto"/>
        <w:bottom w:val="none" w:sz="0" w:space="0" w:color="auto"/>
        <w:right w:val="none" w:sz="0" w:space="0" w:color="auto"/>
      </w:divBdr>
    </w:div>
    <w:div w:id="2108505139">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3934058">
      <w:bodyDiv w:val="1"/>
      <w:marLeft w:val="0"/>
      <w:marRight w:val="0"/>
      <w:marTop w:val="0"/>
      <w:marBottom w:val="0"/>
      <w:divBdr>
        <w:top w:val="none" w:sz="0" w:space="0" w:color="auto"/>
        <w:left w:val="none" w:sz="0" w:space="0" w:color="auto"/>
        <w:bottom w:val="none" w:sz="0" w:space="0" w:color="auto"/>
        <w:right w:val="none" w:sz="0" w:space="0" w:color="auto"/>
      </w:divBdr>
    </w:div>
    <w:div w:id="2114935135">
      <w:bodyDiv w:val="1"/>
      <w:marLeft w:val="0"/>
      <w:marRight w:val="0"/>
      <w:marTop w:val="0"/>
      <w:marBottom w:val="0"/>
      <w:divBdr>
        <w:top w:val="none" w:sz="0" w:space="0" w:color="auto"/>
        <w:left w:val="none" w:sz="0" w:space="0" w:color="auto"/>
        <w:bottom w:val="none" w:sz="0" w:space="0" w:color="auto"/>
        <w:right w:val="none" w:sz="0" w:space="0" w:color="auto"/>
      </w:divBdr>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5781054">
      <w:bodyDiv w:val="1"/>
      <w:marLeft w:val="0"/>
      <w:marRight w:val="0"/>
      <w:marTop w:val="0"/>
      <w:marBottom w:val="0"/>
      <w:divBdr>
        <w:top w:val="none" w:sz="0" w:space="0" w:color="auto"/>
        <w:left w:val="none" w:sz="0" w:space="0" w:color="auto"/>
        <w:bottom w:val="none" w:sz="0" w:space="0" w:color="auto"/>
        <w:right w:val="none" w:sz="0" w:space="0" w:color="auto"/>
      </w:divBdr>
    </w:div>
    <w:div w:id="2117359992">
      <w:bodyDiv w:val="1"/>
      <w:marLeft w:val="0"/>
      <w:marRight w:val="0"/>
      <w:marTop w:val="0"/>
      <w:marBottom w:val="0"/>
      <w:divBdr>
        <w:top w:val="none" w:sz="0" w:space="0" w:color="auto"/>
        <w:left w:val="none" w:sz="0" w:space="0" w:color="auto"/>
        <w:bottom w:val="none" w:sz="0" w:space="0" w:color="auto"/>
        <w:right w:val="none" w:sz="0" w:space="0" w:color="auto"/>
      </w:divBdr>
    </w:div>
    <w:div w:id="211964341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08482">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1562052">
      <w:bodyDiv w:val="1"/>
      <w:marLeft w:val="0"/>
      <w:marRight w:val="0"/>
      <w:marTop w:val="0"/>
      <w:marBottom w:val="0"/>
      <w:divBdr>
        <w:top w:val="none" w:sz="0" w:space="0" w:color="auto"/>
        <w:left w:val="none" w:sz="0" w:space="0" w:color="auto"/>
        <w:bottom w:val="none" w:sz="0" w:space="0" w:color="auto"/>
        <w:right w:val="none" w:sz="0" w:space="0" w:color="auto"/>
      </w:divBdr>
    </w:div>
    <w:div w:id="2122991475">
      <w:bodyDiv w:val="1"/>
      <w:marLeft w:val="0"/>
      <w:marRight w:val="0"/>
      <w:marTop w:val="0"/>
      <w:marBottom w:val="0"/>
      <w:divBdr>
        <w:top w:val="none" w:sz="0" w:space="0" w:color="auto"/>
        <w:left w:val="none" w:sz="0" w:space="0" w:color="auto"/>
        <w:bottom w:val="none" w:sz="0" w:space="0" w:color="auto"/>
        <w:right w:val="none" w:sz="0" w:space="0" w:color="auto"/>
      </w:divBdr>
    </w:div>
    <w:div w:id="2122995717">
      <w:bodyDiv w:val="1"/>
      <w:marLeft w:val="0"/>
      <w:marRight w:val="0"/>
      <w:marTop w:val="0"/>
      <w:marBottom w:val="0"/>
      <w:divBdr>
        <w:top w:val="none" w:sz="0" w:space="0" w:color="auto"/>
        <w:left w:val="none" w:sz="0" w:space="0" w:color="auto"/>
        <w:bottom w:val="none" w:sz="0" w:space="0" w:color="auto"/>
        <w:right w:val="none" w:sz="0" w:space="0" w:color="auto"/>
      </w:divBdr>
    </w:div>
    <w:div w:id="2123761021">
      <w:bodyDiv w:val="1"/>
      <w:marLeft w:val="0"/>
      <w:marRight w:val="0"/>
      <w:marTop w:val="0"/>
      <w:marBottom w:val="0"/>
      <w:divBdr>
        <w:top w:val="none" w:sz="0" w:space="0" w:color="auto"/>
        <w:left w:val="none" w:sz="0" w:space="0" w:color="auto"/>
        <w:bottom w:val="none" w:sz="0" w:space="0" w:color="auto"/>
        <w:right w:val="none" w:sz="0" w:space="0" w:color="auto"/>
      </w:divBdr>
    </w:div>
    <w:div w:id="2128039505">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29273061">
      <w:bodyDiv w:val="1"/>
      <w:marLeft w:val="0"/>
      <w:marRight w:val="0"/>
      <w:marTop w:val="0"/>
      <w:marBottom w:val="0"/>
      <w:divBdr>
        <w:top w:val="none" w:sz="0" w:space="0" w:color="auto"/>
        <w:left w:val="none" w:sz="0" w:space="0" w:color="auto"/>
        <w:bottom w:val="none" w:sz="0" w:space="0" w:color="auto"/>
        <w:right w:val="none" w:sz="0" w:space="0" w:color="auto"/>
      </w:divBdr>
    </w:div>
    <w:div w:id="2129425355">
      <w:bodyDiv w:val="1"/>
      <w:marLeft w:val="0"/>
      <w:marRight w:val="0"/>
      <w:marTop w:val="0"/>
      <w:marBottom w:val="0"/>
      <w:divBdr>
        <w:top w:val="none" w:sz="0" w:space="0" w:color="auto"/>
        <w:left w:val="none" w:sz="0" w:space="0" w:color="auto"/>
        <w:bottom w:val="none" w:sz="0" w:space="0" w:color="auto"/>
        <w:right w:val="none" w:sz="0" w:space="0" w:color="auto"/>
      </w:divBdr>
    </w:div>
    <w:div w:id="2134404248">
      <w:bodyDiv w:val="1"/>
      <w:marLeft w:val="0"/>
      <w:marRight w:val="0"/>
      <w:marTop w:val="0"/>
      <w:marBottom w:val="0"/>
      <w:divBdr>
        <w:top w:val="none" w:sz="0" w:space="0" w:color="auto"/>
        <w:left w:val="none" w:sz="0" w:space="0" w:color="auto"/>
        <w:bottom w:val="none" w:sz="0" w:space="0" w:color="auto"/>
        <w:right w:val="none" w:sz="0" w:space="0" w:color="auto"/>
      </w:divBdr>
    </w:div>
    <w:div w:id="2135440139">
      <w:bodyDiv w:val="1"/>
      <w:marLeft w:val="0"/>
      <w:marRight w:val="0"/>
      <w:marTop w:val="0"/>
      <w:marBottom w:val="0"/>
      <w:divBdr>
        <w:top w:val="none" w:sz="0" w:space="0" w:color="auto"/>
        <w:left w:val="none" w:sz="0" w:space="0" w:color="auto"/>
        <w:bottom w:val="none" w:sz="0" w:space="0" w:color="auto"/>
        <w:right w:val="none" w:sz="0" w:space="0" w:color="auto"/>
      </w:divBdr>
    </w:div>
    <w:div w:id="2135513695">
      <w:bodyDiv w:val="1"/>
      <w:marLeft w:val="0"/>
      <w:marRight w:val="0"/>
      <w:marTop w:val="0"/>
      <w:marBottom w:val="0"/>
      <w:divBdr>
        <w:top w:val="none" w:sz="0" w:space="0" w:color="auto"/>
        <w:left w:val="none" w:sz="0" w:space="0" w:color="auto"/>
        <w:bottom w:val="none" w:sz="0" w:space="0" w:color="auto"/>
        <w:right w:val="none" w:sz="0" w:space="0" w:color="auto"/>
      </w:divBdr>
    </w:div>
    <w:div w:id="2135563546">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7285314">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39251178">
      <w:bodyDiv w:val="1"/>
      <w:marLeft w:val="0"/>
      <w:marRight w:val="0"/>
      <w:marTop w:val="0"/>
      <w:marBottom w:val="0"/>
      <w:divBdr>
        <w:top w:val="none" w:sz="0" w:space="0" w:color="auto"/>
        <w:left w:val="none" w:sz="0" w:space="0" w:color="auto"/>
        <w:bottom w:val="none" w:sz="0" w:space="0" w:color="auto"/>
        <w:right w:val="none" w:sz="0" w:space="0" w:color="auto"/>
      </w:divBdr>
    </w:div>
    <w:div w:id="2141150121">
      <w:bodyDiv w:val="1"/>
      <w:marLeft w:val="0"/>
      <w:marRight w:val="0"/>
      <w:marTop w:val="0"/>
      <w:marBottom w:val="0"/>
      <w:divBdr>
        <w:top w:val="none" w:sz="0" w:space="0" w:color="auto"/>
        <w:left w:val="none" w:sz="0" w:space="0" w:color="auto"/>
        <w:bottom w:val="none" w:sz="0" w:space="0" w:color="auto"/>
        <w:right w:val="none" w:sz="0" w:space="0" w:color="auto"/>
      </w:divBdr>
    </w:div>
    <w:div w:id="2141876371">
      <w:bodyDiv w:val="1"/>
      <w:marLeft w:val="0"/>
      <w:marRight w:val="0"/>
      <w:marTop w:val="0"/>
      <w:marBottom w:val="0"/>
      <w:divBdr>
        <w:top w:val="none" w:sz="0" w:space="0" w:color="auto"/>
        <w:left w:val="none" w:sz="0" w:space="0" w:color="auto"/>
        <w:bottom w:val="none" w:sz="0" w:space="0" w:color="auto"/>
        <w:right w:val="none" w:sz="0" w:space="0" w:color="auto"/>
      </w:divBdr>
    </w:div>
    <w:div w:id="2143378369">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github.com/amirisback/general-framework/tree/master/docs/journal"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github.com/amirisback/general-framework"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yperlink" Target="https://github.com/amirisback/general-framework/commits/master"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6</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13</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12</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20</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14</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15</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21</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22</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23</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5</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4</b:RefOrder>
  </b:Source>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10</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9</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11</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17</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18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19</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7DB7BE-7382-BF4C-A87C-0E98A86F8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602</TotalTime>
  <Pages>32</Pages>
  <Words>6241</Words>
  <Characters>35575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41733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DAS</cp:lastModifiedBy>
  <cp:revision>108</cp:revision>
  <cp:lastPrinted>2020-12-06T13:01:00Z</cp:lastPrinted>
  <dcterms:created xsi:type="dcterms:W3CDTF">2021-05-18T10:42:00Z</dcterms:created>
  <dcterms:modified xsi:type="dcterms:W3CDTF">2021-06-25T08:13:00Z</dcterms:modified>
  <cp:category>Proposal Tugas Akhir</cp:category>
</cp:coreProperties>
</file>